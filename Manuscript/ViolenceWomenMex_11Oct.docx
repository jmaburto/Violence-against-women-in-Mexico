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3CE459" w14:textId="2EAA4EC0" w:rsidR="00124BD8" w:rsidRDefault="004D5887">
      <w:pPr>
        <w:jc w:val="center"/>
        <w:rPr>
          <w:rFonts w:ascii="Courier New" w:hAnsi="Courier New" w:cs="Courier New"/>
          <w:b/>
          <w:sz w:val="24"/>
          <w:szCs w:val="24"/>
          <w:lang w:val="en-US"/>
        </w:rPr>
      </w:pPr>
      <w:r>
        <w:rPr>
          <w:rFonts w:ascii="Courier New" w:hAnsi="Courier New" w:cs="Courier New"/>
          <w:b/>
          <w:sz w:val="24"/>
          <w:szCs w:val="24"/>
          <w:lang w:val="en-US"/>
        </w:rPr>
        <w:t>A public health perspective on r</w:t>
      </w:r>
      <w:r w:rsidR="009605A0">
        <w:rPr>
          <w:rFonts w:ascii="Courier New" w:hAnsi="Courier New" w:cs="Courier New"/>
          <w:b/>
          <w:sz w:val="24"/>
          <w:szCs w:val="24"/>
          <w:lang w:val="en-US"/>
        </w:rPr>
        <w:t xml:space="preserve">ising violence against women </w:t>
      </w:r>
      <w:r w:rsidR="00B727F5">
        <w:rPr>
          <w:rFonts w:ascii="Courier New" w:hAnsi="Courier New" w:cs="Courier New"/>
          <w:b/>
          <w:sz w:val="24"/>
          <w:szCs w:val="24"/>
          <w:lang w:val="en-US"/>
        </w:rPr>
        <w:t>in Mexico</w:t>
      </w:r>
      <w:r w:rsidR="009605A0">
        <w:rPr>
          <w:rFonts w:ascii="Courier New" w:hAnsi="Courier New" w:cs="Courier New"/>
          <w:b/>
          <w:sz w:val="24"/>
          <w:szCs w:val="24"/>
          <w:lang w:val="en-US"/>
        </w:rPr>
        <w:t>, 2005-17</w:t>
      </w:r>
    </w:p>
    <w:p w14:paraId="25111E19" w14:textId="77777777" w:rsidR="00124BD8" w:rsidRPr="00AD6C88" w:rsidRDefault="009605A0">
      <w:pPr>
        <w:pStyle w:val="NoSpacing"/>
        <w:rPr>
          <w:rFonts w:ascii="Courier New" w:hAnsi="Courier New" w:cs="Courier New"/>
          <w:sz w:val="24"/>
          <w:szCs w:val="24"/>
          <w:lang w:val="es-MX"/>
        </w:rPr>
      </w:pPr>
      <w:proofErr w:type="spellStart"/>
      <w:r w:rsidRPr="00AD6C88">
        <w:rPr>
          <w:rFonts w:ascii="Courier New" w:hAnsi="Courier New" w:cs="Courier New"/>
          <w:sz w:val="24"/>
          <w:szCs w:val="24"/>
          <w:lang w:val="es-MX"/>
        </w:rPr>
        <w:t>Authors</w:t>
      </w:r>
      <w:proofErr w:type="spellEnd"/>
      <w:r w:rsidRPr="00AD6C88">
        <w:rPr>
          <w:rFonts w:ascii="Courier New" w:hAnsi="Courier New" w:cs="Courier New"/>
          <w:sz w:val="24"/>
          <w:szCs w:val="24"/>
          <w:lang w:val="es-MX"/>
        </w:rPr>
        <w:t>:</w:t>
      </w:r>
    </w:p>
    <w:p w14:paraId="3703C2E6" w14:textId="77777777" w:rsidR="00A44201" w:rsidRDefault="00A44201" w:rsidP="00A44201">
      <w:pPr>
        <w:pStyle w:val="NoSpacing"/>
        <w:rPr>
          <w:rFonts w:ascii="Courier New" w:hAnsi="Courier New" w:cs="Courier New"/>
          <w:sz w:val="24"/>
          <w:szCs w:val="24"/>
          <w:lang w:val="es-MX"/>
        </w:rPr>
      </w:pPr>
      <w:r>
        <w:rPr>
          <w:rFonts w:ascii="Courier New" w:hAnsi="Courier New" w:cs="Courier New"/>
          <w:sz w:val="24"/>
          <w:szCs w:val="24"/>
          <w:lang w:val="es-MX"/>
        </w:rPr>
        <w:t xml:space="preserve">Artemisa Flores-Martínez: CONACYT </w:t>
      </w:r>
      <w:proofErr w:type="spellStart"/>
      <w:r>
        <w:rPr>
          <w:rFonts w:ascii="Courier New" w:hAnsi="Courier New" w:cs="Courier New"/>
          <w:sz w:val="24"/>
          <w:szCs w:val="24"/>
          <w:lang w:val="es-MX"/>
        </w:rPr>
        <w:t>Research</w:t>
      </w:r>
      <w:proofErr w:type="spellEnd"/>
      <w:r>
        <w:rPr>
          <w:rFonts w:ascii="Courier New" w:hAnsi="Courier New" w:cs="Courier New"/>
          <w:sz w:val="24"/>
          <w:szCs w:val="24"/>
          <w:lang w:val="es-MX"/>
        </w:rPr>
        <w:t xml:space="preserve"> </w:t>
      </w:r>
      <w:proofErr w:type="spellStart"/>
      <w:r>
        <w:rPr>
          <w:rFonts w:ascii="Courier New" w:hAnsi="Courier New" w:cs="Courier New"/>
          <w:sz w:val="24"/>
          <w:szCs w:val="24"/>
          <w:lang w:val="es-MX"/>
        </w:rPr>
        <w:t>Fellow</w:t>
      </w:r>
      <w:proofErr w:type="spellEnd"/>
      <w:r>
        <w:rPr>
          <w:rFonts w:ascii="Courier New" w:hAnsi="Courier New" w:cs="Courier New"/>
          <w:sz w:val="24"/>
          <w:szCs w:val="24"/>
          <w:lang w:val="es-MX"/>
        </w:rPr>
        <w:t xml:space="preserve"> at Centro de Investigación y Docencia Económicas. </w:t>
      </w:r>
    </w:p>
    <w:p w14:paraId="1CBC70FD"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Marcia Pescador Jiménez: Post-doctoral Research Fellow at Harvard T.H. Chan School of Public Health.</w:t>
      </w:r>
    </w:p>
    <w:p w14:paraId="3E738082"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María Vignau-Loria: Doctoral fellow at University of Washington.</w:t>
      </w:r>
    </w:p>
    <w:p w14:paraId="7015D07E"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Tim Riffe: Research scientist at Max Planck Institute for Demographic Research.</w:t>
      </w:r>
    </w:p>
    <w:p w14:paraId="0FEC66BD"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Vladimir Canudas-Romo: Associate professor at the Department of Demography at the Australian National University.</w:t>
      </w:r>
    </w:p>
    <w:p w14:paraId="34E6706F"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José Manuel Aburto*: Doctoral fellow at the Interdisciplinary Centre On Population Dynamics, University of Southern Denmark &amp; Max Planck Institute for Demographic Research.</w:t>
      </w:r>
    </w:p>
    <w:p w14:paraId="077430F6" w14:textId="77777777" w:rsidR="00124BD8" w:rsidRDefault="009605A0">
      <w:pPr>
        <w:pStyle w:val="NoSpacing"/>
        <w:rPr>
          <w:rFonts w:ascii="Courier New" w:hAnsi="Courier New" w:cs="Courier New"/>
          <w:sz w:val="24"/>
          <w:szCs w:val="24"/>
          <w:lang w:val="de-DE"/>
        </w:rPr>
      </w:pPr>
      <w:r>
        <w:rPr>
          <w:rFonts w:ascii="Courier New" w:hAnsi="Courier New" w:cs="Courier New"/>
          <w:sz w:val="24"/>
          <w:szCs w:val="24"/>
          <w:lang w:val="de-DE"/>
        </w:rPr>
        <w:t xml:space="preserve">J.B. Winsløws Vej 9, DK-5000 Odense C </w:t>
      </w:r>
    </w:p>
    <w:p w14:paraId="0F8710A8"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 xml:space="preserve">T: </w:t>
      </w:r>
      <w:hyperlink r:id="rId8" w:history="1">
        <w:r>
          <w:rPr>
            <w:rFonts w:ascii="Courier New" w:hAnsi="Courier New" w:cs="Courier New"/>
            <w:sz w:val="24"/>
            <w:szCs w:val="24"/>
            <w:lang w:val="en-US"/>
          </w:rPr>
          <w:t xml:space="preserve">+45 65509416 </w:t>
        </w:r>
      </w:hyperlink>
    </w:p>
    <w:p w14:paraId="4B96B4DA" w14:textId="77777777" w:rsidR="00124BD8" w:rsidRDefault="007D0188">
      <w:pPr>
        <w:pStyle w:val="NoSpacing"/>
        <w:rPr>
          <w:rFonts w:ascii="Courier New" w:hAnsi="Courier New" w:cs="Courier New"/>
          <w:sz w:val="24"/>
          <w:szCs w:val="24"/>
          <w:lang w:val="en-US"/>
        </w:rPr>
      </w:pPr>
      <w:hyperlink r:id="rId9" w:history="1">
        <w:r w:rsidR="009605A0">
          <w:rPr>
            <w:rStyle w:val="Hyperlink"/>
            <w:rFonts w:ascii="Courier New" w:hAnsi="Courier New" w:cs="Courier New"/>
            <w:sz w:val="24"/>
            <w:szCs w:val="24"/>
            <w:lang w:val="en-US"/>
          </w:rPr>
          <w:t>jmaburto@sdu.dk</w:t>
        </w:r>
      </w:hyperlink>
    </w:p>
    <w:p w14:paraId="6FA4F565" w14:textId="77777777" w:rsidR="00124BD8" w:rsidRDefault="00124BD8">
      <w:pPr>
        <w:pStyle w:val="NoSpacing"/>
        <w:rPr>
          <w:rFonts w:ascii="Courier New" w:hAnsi="Courier New" w:cs="Courier New"/>
          <w:sz w:val="24"/>
          <w:szCs w:val="24"/>
          <w:lang w:val="en-US"/>
        </w:rPr>
      </w:pPr>
    </w:p>
    <w:p w14:paraId="26671A9B" w14:textId="77777777" w:rsidR="00124BD8" w:rsidRDefault="009605A0">
      <w:pPr>
        <w:pStyle w:val="NoSpacing"/>
        <w:rPr>
          <w:rFonts w:ascii="Courier New" w:hAnsi="Courier New" w:cs="Courier New"/>
          <w:sz w:val="24"/>
          <w:szCs w:val="24"/>
          <w:lang w:val="en-US"/>
        </w:rPr>
      </w:pPr>
      <w:r>
        <w:rPr>
          <w:rFonts w:ascii="Courier New" w:hAnsi="Courier New" w:cs="Courier New"/>
          <w:sz w:val="24"/>
          <w:szCs w:val="24"/>
          <w:lang w:val="en-US"/>
        </w:rPr>
        <w:t>*Corresponding author</w:t>
      </w:r>
    </w:p>
    <w:p w14:paraId="5C7469F9" w14:textId="77777777" w:rsidR="00124BD8" w:rsidRDefault="00124BD8">
      <w:pPr>
        <w:pStyle w:val="NoSpacing"/>
        <w:rPr>
          <w:rFonts w:ascii="Courier New" w:hAnsi="Courier New" w:cs="Courier New"/>
          <w:sz w:val="24"/>
          <w:szCs w:val="24"/>
          <w:lang w:val="en-US"/>
        </w:rPr>
      </w:pPr>
    </w:p>
    <w:p w14:paraId="7912621A" w14:textId="77777777" w:rsidR="00124BD8" w:rsidRDefault="009605A0">
      <w:pPr>
        <w:spacing w:after="200" w:line="276" w:lineRule="auto"/>
        <w:rPr>
          <w:rFonts w:ascii="Courier New" w:hAnsi="Courier New" w:cs="Courier New"/>
          <w:b/>
          <w:sz w:val="24"/>
          <w:szCs w:val="24"/>
          <w:lang w:val="en-US"/>
        </w:rPr>
      </w:pPr>
      <w:r>
        <w:rPr>
          <w:rFonts w:ascii="Courier New" w:hAnsi="Courier New" w:cs="Courier New"/>
          <w:b/>
          <w:sz w:val="24"/>
          <w:szCs w:val="24"/>
          <w:lang w:val="en-US"/>
        </w:rPr>
        <w:br w:type="page"/>
      </w:r>
    </w:p>
    <w:p w14:paraId="514A67D2" w14:textId="77777777" w:rsidR="00124BD8" w:rsidRDefault="009605A0">
      <w:pPr>
        <w:rPr>
          <w:rFonts w:ascii="Courier New" w:hAnsi="Courier New" w:cs="Courier New"/>
          <w:sz w:val="24"/>
          <w:szCs w:val="24"/>
          <w:lang w:val="en-US"/>
        </w:rPr>
      </w:pPr>
      <w:r>
        <w:rPr>
          <w:rFonts w:ascii="Courier New" w:hAnsi="Courier New" w:cs="Courier New"/>
          <w:b/>
          <w:sz w:val="24"/>
          <w:szCs w:val="24"/>
          <w:lang w:val="en-US"/>
        </w:rPr>
        <w:lastRenderedPageBreak/>
        <w:t>Introduction</w:t>
      </w:r>
    </w:p>
    <w:p w14:paraId="2E7DBE2E" w14:textId="19A462EC" w:rsidR="00124BD8" w:rsidRDefault="009605A0">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Homicide rates fell by 9.2% around the globe in the first decade of the 21</w:t>
      </w:r>
      <w:r>
        <w:rPr>
          <w:rFonts w:ascii="Courier New" w:hAnsi="Courier New" w:cs="Courier New"/>
          <w:sz w:val="24"/>
          <w:szCs w:val="24"/>
          <w:vertAlign w:val="superscript"/>
          <w:lang w:val="en-US"/>
        </w:rPr>
        <w:t>st</w:t>
      </w:r>
      <w:r>
        <w:rPr>
          <w:rFonts w:ascii="Courier New" w:hAnsi="Courier New" w:cs="Courier New"/>
          <w:sz w:val="24"/>
          <w:szCs w:val="24"/>
          <w:lang w:val="en-US"/>
        </w:rPr>
        <w:t xml:space="preserve"> century, but only by 3.1% in the developing world.</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&lt;EndNote&gt;&lt;Cite&gt;&lt;Author&gt;Institute of Health Metrics and Evaluation&lt;/Author&gt;&lt;Year&gt;2018&lt;/Year&gt;&lt;RecNum&gt;128&lt;/RecNum&gt;&lt;DisplayText&gt;&lt;style face="superscript"&gt;1&lt;/style&gt;&lt;/DisplayText&gt;&lt;record&gt;&lt;rec-number&gt;128&lt;/rec-number&gt;&lt;foreign-keys&gt;&lt;key app="EN" db-id="vtvfa0a0wwspxdezrw7x90p9t955pdvpdrw2" timestamp="1531226944"&gt;128&lt;/key&gt;&lt;/foreign-keys&gt;&lt;ref-type name="Web Page"&gt;12&lt;/ref-type&gt;&lt;contributors&gt;&lt;authors&gt;&lt;author&gt;Institute of Health Metrics and Evaluation,&lt;/author&gt;&lt;/authors&gt;&lt;/contributors&gt;&lt;titles&gt;&lt;title&gt;GBD cause patterns- intentional injuries&lt;/title&gt;&lt;/titles&gt;&lt;volume&gt;2018&lt;/volume&gt;&lt;number&gt;July 7&lt;/number&gt;&lt;dates&gt;&lt;year&gt;2018&lt;/year&gt;&lt;/dates&gt;&lt;pub-location&gt;https://vizhub.healthdata.org/gbd-compare/&lt;/pub-location&gt;&lt;urls&gt;&lt;related-urls&gt;&lt;url&gt;https://vizhub.healthdata.org/gbd-compare/&lt;/url&gt;&lt;/related-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w:t>
      </w:r>
      <w:r>
        <w:rPr>
          <w:rFonts w:ascii="Courier New" w:hAnsi="Courier New" w:cs="Courier New"/>
          <w:sz w:val="24"/>
          <w:szCs w:val="24"/>
          <w:lang w:val="en-US"/>
        </w:rPr>
        <w:fldChar w:fldCharType="end"/>
      </w:r>
      <w:r>
        <w:rPr>
          <w:rFonts w:ascii="Courier New" w:hAnsi="Courier New" w:cs="Courier New"/>
          <w:sz w:val="24"/>
          <w:szCs w:val="24"/>
          <w:lang w:val="en-US"/>
        </w:rPr>
        <w:t xml:space="preserve"> In some Latin American countries homicide rates increased disproportionately.</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&lt;EndNote&gt;&lt;Cite&gt;&lt;Author&gt;United Nations Office on Drugs and Crime&lt;/Author&gt;&lt;Year&gt;2014&lt;/Year&gt;&lt;RecNum&gt;100&lt;/RecNum&gt;&lt;DisplayText&gt;&lt;style face="superscript"&gt;2&lt;/style&gt;&lt;/DisplayText&gt;&lt;record&gt;&lt;rec-number&gt;100&lt;/rec-number&gt;&lt;foreign-keys&gt;&lt;key app="EN" db-id="vtvfa0a0wwspxdezrw7x90p9t955pdvpdrw2" timestamp="0"&gt;100&lt;/key&gt;&lt;/foreign-keys&gt;&lt;ref-type name="Book"&gt;6&lt;/ref-type&gt;&lt;contributors&gt;&lt;authors&gt;&lt;author&gt;United Nations Office on Drugs and Crime,&lt;/author&gt;&lt;/authors&gt;&lt;/contributors&gt;&lt;titles&gt;&lt;title&gt;Global study on homicide 2013: trends, contexts, data&lt;/title&gt;&lt;/titles&gt;&lt;dates&gt;&lt;year&gt;2014&lt;/year&gt;&lt;/dates&gt;&lt;publisher&gt;UNODC&lt;/publisher&gt;&lt;isbn&gt;9210542053&lt;/isbn&gt;&lt;urls&gt;&lt;/urls&gt;&lt;/record&gt;&lt;/Cite&gt;&lt;/EndNote&gt;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2</w:t>
      </w:r>
      <w:r>
        <w:rPr>
          <w:rFonts w:ascii="Courier New" w:hAnsi="Courier New" w:cs="Courier New"/>
          <w:sz w:val="24"/>
          <w:szCs w:val="24"/>
          <w:lang w:val="en-US"/>
        </w:rPr>
        <w:fldChar w:fldCharType="end"/>
      </w:r>
      <w:r>
        <w:rPr>
          <w:rFonts w:ascii="Courier New" w:hAnsi="Courier New" w:cs="Courier New"/>
          <w:sz w:val="24"/>
          <w:szCs w:val="24"/>
          <w:lang w:val="en-US"/>
        </w:rPr>
        <w:t xml:space="preserve"> Particularly in Mexico, male homicide rates doubled between 2007 and 2012 -from 9.3 to 18.</w:t>
      </w:r>
      <w:r w:rsidR="003911BB">
        <w:rPr>
          <w:rFonts w:ascii="Courier New" w:hAnsi="Courier New" w:cs="Courier New"/>
          <w:sz w:val="24"/>
          <w:szCs w:val="24"/>
          <w:lang w:val="en-US"/>
        </w:rPr>
        <w:t>6</w:t>
      </w:r>
      <w:r>
        <w:rPr>
          <w:rFonts w:ascii="Courier New" w:hAnsi="Courier New" w:cs="Courier New"/>
          <w:sz w:val="24"/>
          <w:szCs w:val="24"/>
          <w:lang w:val="en-US"/>
        </w:rPr>
        <w:t xml:space="preserve"> deaths per 100,000 p</w:t>
      </w:r>
      <w:r w:rsidR="009173EB">
        <w:rPr>
          <w:rFonts w:ascii="Courier New" w:hAnsi="Courier New" w:cs="Courier New"/>
          <w:sz w:val="24"/>
          <w:szCs w:val="24"/>
          <w:lang w:val="en-US"/>
        </w:rPr>
        <w:t>eople</w:t>
      </w:r>
      <w:r w:rsidR="009173EB">
        <w:rPr>
          <w:rFonts w:ascii="Courier New" w:hAnsi="Courier New" w:cs="Courier New"/>
          <w:sz w:val="24"/>
          <w:szCs w:val="24"/>
          <w:u w:val="single"/>
          <w:lang w:val="en-US"/>
        </w:rPr>
        <w:t>,</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(INEGI)&lt;/Author&gt;&lt;Year&gt;2018&lt;/Year&gt;&lt;RecNum&gt;93&lt;/RecNum&gt;&lt;DisplayText&gt;&lt;style face="superscript"&gt;3 4&lt;/style&gt;&lt;/DisplayText&gt;&lt;record&gt;&lt;rec-number&gt;93&lt;/rec-number&gt;&lt;foreign-keys&gt;&lt;key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Cite&gt;&lt;Author&gt;Gamlin&lt;/Author&gt;&lt;Year&gt;2015&lt;/Year&gt;&lt;RecNum&gt;91&lt;/RecNum&gt;&lt;record&gt;&lt;rec-number&gt;91&lt;/rec-number&gt;&lt;foreign-keys&gt;&lt;key app="EN" db-id="vtvfa0a0wwspxdezrw7x90p9t955pdvpdrw2" timestamp="0"&gt;91&lt;/key&gt;&lt;/foreign-keys&gt;&lt;ref-type name="Journal Article"&gt;17&lt;/ref-type&gt;&lt;contributors&gt;&lt;authors&gt;&lt;author&gt;Gamlin, Jennie&lt;/author&gt;&lt;/authors&gt;&lt;/contributors&gt;&lt;titles&gt;&lt;title&gt;Violence and homicide in Mexico: a global health issue&lt;/title&gt;&lt;secondary-title&gt;The Lancet&lt;/secondary-title&gt;&lt;/titles&gt;&lt;periodical&gt;&lt;full-title&gt;The Lancet&lt;/full-title&gt;&lt;/periodical&gt;&lt;pages&gt;605-606&lt;/pages&gt;&lt;volume&gt;385&lt;/volume&gt;&lt;number&gt;9968&lt;/number&gt;&lt;dates&gt;&lt;year&gt;2015&lt;/year&gt;&lt;/dates&gt;&lt;isbn&gt;0140-6736&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3 4</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sidR="003911BB">
        <w:rPr>
          <w:rFonts w:ascii="Courier New" w:hAnsi="Courier New" w:cs="Courier New"/>
          <w:sz w:val="24"/>
          <w:szCs w:val="24"/>
          <w:lang w:val="en-US"/>
        </w:rPr>
        <w:t xml:space="preserve">the impact was </w:t>
      </w:r>
      <w:r>
        <w:rPr>
          <w:rFonts w:ascii="Courier New" w:hAnsi="Courier New" w:cs="Courier New"/>
          <w:sz w:val="24"/>
          <w:szCs w:val="24"/>
          <w:lang w:val="en-US"/>
        </w:rPr>
        <w:t>such that male life expectancy declined</w:t>
      </w:r>
      <w:r>
        <w:rPr>
          <w:rFonts w:ascii="Courier New" w:hAnsi="Courier New" w:cs="Courier New"/>
          <w:sz w:val="24"/>
          <w:szCs w:val="24"/>
        </w:rPr>
        <w:t xml:space="preserve"> </w:t>
      </w:r>
      <w:r>
        <w:rPr>
          <w:rFonts w:ascii="Courier New" w:hAnsi="Courier New" w:cs="Courier New"/>
          <w:sz w:val="24"/>
          <w:szCs w:val="24"/>
          <w:lang w:val="en-US"/>
        </w:rPr>
        <w:t>between 2005-10.</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&lt;EndNote&gt;&lt;Cite&gt;&lt;Author&gt;Aburto&lt;/Author&gt;&lt;Year&gt;2016&lt;/Year&gt;&lt;RecNum&gt;90&lt;/RecNum&gt;&lt;DisplayText&gt;&lt;style face="superscript"&gt;5 6&lt;/style&gt;&lt;/DisplayText&gt;&lt;record&gt;&lt;rec-number&gt;90&lt;/rec-number&gt;&lt;foreign-keys&gt;&lt;key app="EN" db-id="vtvfa0a0wwspxdezrw7x90p9t955pdvpdrw2" timestamp="0"&gt;90&lt;/key&gt;&lt;/foreign-keys&gt;&lt;ref-type name="Journal Article"&gt;17&lt;/ref-type&gt;&lt;contributors&gt;&lt;authors&gt;&lt;author&gt;Aburto, José Manuel&lt;/author&gt;&lt;author&gt;Beltrán-Sánchez, Hiram&lt;/author&gt;&lt;author&gt;García-Guerrero, Victor Manuel&lt;/author&gt;&lt;author&gt;Canudas-Romo, Vladimir&lt;/author&gt;&lt;/authors&gt;&lt;/contributors&gt;&lt;titles&gt;&lt;title&gt;Homicides in Mexico reversed life expectancy gains for men and slowed them for women, 2000–10&lt;/title&gt;&lt;secondary-title&gt;Health Affairs&lt;/secondary-title&gt;&lt;/titles&gt;&lt;periodical&gt;&lt;full-title&gt;Health Affairs&lt;/full-title&gt;&lt;/periodical&gt;&lt;pages&gt;88-95&lt;/pages&gt;&lt;volume&gt;35&lt;/volume&gt;&lt;number&gt;1&lt;/number&gt;&lt;dates&gt;&lt;year&gt;2016&lt;/year&gt;&lt;/dates&gt;&lt;isbn&gt;0278-2715&lt;/isbn&gt;&lt;urls&gt;&lt;/urls&gt;&lt;/record&gt;&lt;/Cite&gt;&lt;Cite&gt;&lt;Author&gt;Canudas-Romo&lt;/Author&gt;&lt;Year&gt;2015&lt;/Year&gt;&lt;RecNum&gt;89&lt;/RecNum&gt;&lt;record&gt;&lt;rec-number&gt;89&lt;/rec-number&gt;&lt;foreign-keys&gt;&lt;key app="EN" db-id="vtvfa0a0wwspxdezrw7x90p9t955pdvpdrw2" timestamp="0"&gt;89&lt;/key&gt;&lt;/foreign-keys&gt;&lt;ref-type name="Journal Article"&gt;17&lt;/ref-type&gt;&lt;contributors&gt;&lt;authors&gt;&lt;author&gt;Canudas-Romo, Vladimir&lt;/author&gt;&lt;author&gt;García-Guerrero, Víctor Manuel&lt;/author&gt;&lt;author&gt;Echarri-Cánovas, Carlos Javier&lt;/author&gt;&lt;/authors&gt;&lt;/contributors&gt;&lt;titles&gt;&lt;title&gt;The stagnation of the Mexican male life expectancy in the first decade of the 21st century: the impact of homicides and diabetes mellitus&lt;/title&gt;&lt;secondary-title&gt;J Epidemiol Community Health&lt;/secondary-title&gt;&lt;/titles&gt;&lt;pages&gt;28-34&lt;/pages&gt;&lt;volume&gt;69&lt;/volume&gt;&lt;number&gt;1&lt;/number&gt;&lt;dates&gt;&lt;year&gt;2015&lt;/year&gt;&lt;/dates&gt;&lt;isbn&gt;0143-005X&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5 6</w:t>
      </w:r>
      <w:r>
        <w:rPr>
          <w:rFonts w:ascii="Courier New" w:hAnsi="Courier New" w:cs="Courier New"/>
          <w:sz w:val="24"/>
          <w:szCs w:val="24"/>
          <w:lang w:val="en-US"/>
        </w:rPr>
        <w:fldChar w:fldCharType="end"/>
      </w:r>
      <w:r>
        <w:rPr>
          <w:rFonts w:ascii="Courier New" w:hAnsi="Courier New" w:cs="Courier New"/>
          <w:sz w:val="24"/>
          <w:szCs w:val="24"/>
          <w:lang w:val="en-US"/>
        </w:rPr>
        <w:t xml:space="preserve"> This</w:t>
      </w:r>
      <w:r w:rsidR="00D0416E">
        <w:rPr>
          <w:rFonts w:ascii="Courier New" w:hAnsi="Courier New" w:cs="Courier New"/>
          <w:sz w:val="24"/>
          <w:szCs w:val="24"/>
          <w:lang w:val="en-US"/>
        </w:rPr>
        <w:t xml:space="preserve"> ongoing</w:t>
      </w:r>
      <w:r>
        <w:rPr>
          <w:rFonts w:ascii="Courier New" w:hAnsi="Courier New" w:cs="Courier New"/>
          <w:sz w:val="24"/>
          <w:szCs w:val="24"/>
          <w:lang w:val="en-US"/>
        </w:rPr>
        <w:t xml:space="preserve"> epidemic of violence is related to specific policies trying to mitigate drug cartels operations, and it has had unprecedented negative consequences in the last ten years on Mexico’s population health.</w:t>
      </w:r>
      <w:r>
        <w:rPr>
          <w:rFonts w:ascii="Courier New" w:hAnsi="Courier New" w:cs="Courier New"/>
          <w:sz w:val="24"/>
          <w:szCs w:val="24"/>
          <w:lang w:val="en-US"/>
        </w:rPr>
        <w:fldChar w:fldCharType="begin">
          <w:fldData xml:space="preserve">PEVuZE5vdGU+PENpdGU+PEF1dGhvcj5Sw61vczwvQXV0aG9yPjxZZWFyPjIwMTM8L1llYXI+PFJl
Y051bT4xMjE8L1JlY051bT48RGlzcGxheVRleHQ+PHN0eWxlIGZhY2U9InN1cGVyc2NyaXB0Ij43
LTEwPC9zdHlsZT48L0Rpc3BsYXlUZXh0PjxyZWNvcmQ+PHJlYy1udW1iZXI+MTIxPC9yZWMtbnVt
YmVyPjxmb3JlaWduLWtleXM+PGtleSBhcHA9IkVOIiBkYi1pZD0idnR2ZmEwYTB3d3NweGRlenJ3
N3g5MHA5dDk1NXBkdnBkcncyIiB0aW1lc3RhbXA9IjAiPjEyMTwva2V5PjwvZm9yZWlnbi1rZXlz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aW4gb3JnYW5pemVkIGNyaW1lPC9zZWNvbmRhcnktdGl0bGU+PC90aXRsZXM+PHBhZ2VzPjEzOC0x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</w:fldData>
        </w:fldChar>
      </w:r>
      <w:r w:rsidR="0062522F">
        <w:rPr>
          <w:rFonts w:ascii="Courier New" w:hAnsi="Courier New" w:cs="Courier New"/>
          <w:sz w:val="24"/>
          <w:szCs w:val="24"/>
          <w:lang w:val="en-US"/>
        </w:rPr>
        <w:instrText xml:space="preserve"> ADDIN EN.CITE </w:instrText>
      </w:r>
      <w:r w:rsidR="0062522F">
        <w:rPr>
          <w:rFonts w:ascii="Courier New" w:hAnsi="Courier New" w:cs="Courier New"/>
          <w:sz w:val="24"/>
          <w:szCs w:val="24"/>
          <w:lang w:val="en-US"/>
        </w:rPr>
        <w:fldChar w:fldCharType="begin">
          <w:fldData xml:space="preserve">PEVuZE5vdGU+PENpdGU+PEF1dGhvcj5Sw61vczwvQXV0aG9yPjxZZWFyPjIwMTM8L1llYXI+PFJl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</w:fldData>
        </w:fldChar>
      </w:r>
      <w:r w:rsidR="0062522F">
        <w:rPr>
          <w:rFonts w:ascii="Courier New" w:hAnsi="Courier New" w:cs="Courier New"/>
          <w:sz w:val="24"/>
          <w:szCs w:val="24"/>
          <w:lang w:val="en-US"/>
        </w:rPr>
        <w:instrText xml:space="preserve"> ADDIN EN.CITE.DATA </w:instrText>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end"/>
      </w:r>
      <w:r>
        <w:rPr>
          <w:rFonts w:ascii="Courier New" w:hAnsi="Courier New" w:cs="Courier New"/>
          <w:sz w:val="24"/>
          <w:szCs w:val="24"/>
          <w:lang w:val="en-US"/>
        </w:rPr>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7-10</w:t>
      </w:r>
      <w:r>
        <w:rPr>
          <w:rFonts w:ascii="Courier New" w:hAnsi="Courier New" w:cs="Courier New"/>
          <w:sz w:val="24"/>
          <w:szCs w:val="24"/>
          <w:lang w:val="en-US"/>
        </w:rPr>
        <w:fldChar w:fldCharType="end"/>
      </w:r>
      <w:r>
        <w:rPr>
          <w:rFonts w:ascii="Courier New" w:hAnsi="Courier New" w:cs="Courier New"/>
          <w:sz w:val="24"/>
          <w:szCs w:val="24"/>
          <w:lang w:val="en-US"/>
        </w:rPr>
        <w:t xml:space="preserve"> Nonetheless, little attention has been paid to its  public health impact on women. </w:t>
      </w:r>
    </w:p>
    <w:p w14:paraId="38291812" w14:textId="26B04A86" w:rsidR="0062522F" w:rsidRDefault="009605A0" w:rsidP="0062522F">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Although fatal victims of Mexico’s Drug War -which started in late 2006, have mostly been young males</w:t>
      </w:r>
      <w:r w:rsidR="0062522F">
        <w:rPr>
          <w:rFonts w:ascii="Courier New" w:hAnsi="Courier New" w:cs="Courier New"/>
          <w:sz w:val="24"/>
          <w:szCs w:val="24"/>
          <w:lang w:val="en-US"/>
        </w:rPr>
        <w:t>.</w:t>
      </w:r>
      <w:r w:rsidR="0062522F">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&lt;EndNote&gt;&lt;Cite&gt;&lt;Author&gt;Aburto&lt;/Author&gt;&lt;Year&gt;2019&lt;/Year&gt;&lt;RecNum&gt;147&lt;/RecNum&gt;&lt;DisplayText&gt;&lt;style face="superscript"&gt;11&lt;/style&gt;&lt;/DisplayText&gt;&lt;record&gt;&lt;rec-number&gt;147&lt;/rec-number&gt;&lt;foreign-keys&gt;&lt;key app="EN" db-id="vtvfa0a0wwspxdezrw7x90p9t955pdvpdrw2" timestamp="1570799509"&gt;147&lt;/key&gt;&lt;/foreign-keys&gt;&lt;ref-type name="Journal Article"&gt;17&lt;/ref-type&gt;&lt;contributors&gt;&lt;authors&gt;&lt;author&gt;Aburto, José Manuel&lt;/author&gt;&lt;author&gt;Beltrán-Sánchez, Hiram&lt;/author&gt;&lt;/authors&gt;&lt;/contributors&gt;&lt;titles&gt;&lt;title&gt;Upsurge of homicides and its impact on life expectancy and life span inequality in Mexico, 2005–2015&lt;/title&gt;&lt;secondary-title&gt;American journal of public health&lt;/secondary-title&gt;&lt;/titles&gt;&lt;periodical&gt;&lt;full-title&gt;American Journal of Public Health&lt;/full-title&gt;&lt;/periodical&gt;&lt;pages&gt;483-489&lt;/pages&gt;&lt;volume&gt;109&lt;/volume&gt;&lt;number&gt;3&lt;/number&gt;&lt;dates&gt;&lt;year&gt;2019&lt;/year&gt;&lt;/dates&gt;&lt;isbn&gt;1541-0048&lt;/isbn&gt;&lt;urls&gt;&lt;/urls&gt;&lt;/record&gt;&lt;/Cite&gt;&lt;/EndNote&gt;</w:instrText>
      </w:r>
      <w:r w:rsidR="0062522F">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11</w:t>
      </w:r>
      <w:r w:rsidR="0062522F">
        <w:rPr>
          <w:rFonts w:ascii="Courier New" w:hAnsi="Courier New" w:cs="Courier New"/>
          <w:sz w:val="24"/>
          <w:szCs w:val="24"/>
          <w:lang w:val="en-US"/>
        </w:rPr>
        <w:fldChar w:fldCharType="end"/>
      </w:r>
      <w:r>
        <w:rPr>
          <w:rFonts w:ascii="Courier New" w:hAnsi="Courier New" w:cs="Courier New"/>
          <w:sz w:val="24"/>
          <w:szCs w:val="24"/>
          <w:lang w:val="en-US"/>
        </w:rPr>
        <w:t xml:space="preserve"> Over 31 thousand females have been victims of homicide in Mexico in the new century.</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(INEGI)&lt;/Author&gt;&lt;Year&gt;2018&lt;/Year&gt;&lt;RecNum&gt;93&lt;/RecNum&gt;&lt;DisplayText&gt;&lt;style face="superscript"&gt;3&lt;/style&gt;&lt;/DisplayText&gt;&lt;record&gt;&lt;rec-number&gt;93&lt;/rec-number&gt;&lt;foreign-keys&gt;&lt;key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3</w:t>
      </w:r>
      <w:r>
        <w:rPr>
          <w:rFonts w:ascii="Courier New" w:hAnsi="Courier New" w:cs="Courier New"/>
          <w:sz w:val="24"/>
          <w:szCs w:val="24"/>
          <w:lang w:val="en-US"/>
        </w:rPr>
        <w:fldChar w:fldCharType="end"/>
      </w:r>
      <w:r>
        <w:rPr>
          <w:rFonts w:ascii="Courier New" w:hAnsi="Courier New" w:cs="Courier New"/>
          <w:sz w:val="24"/>
          <w:szCs w:val="24"/>
          <w:lang w:val="en-US"/>
        </w:rPr>
        <w:t xml:space="preserve"> Homicides are the ultimate form of violence,</w:t>
      </w:r>
      <w:r w:rsidR="0062522F">
        <w:rPr>
          <w:rFonts w:ascii="Courier New" w:hAnsi="Courier New" w:cs="Courier New"/>
          <w:sz w:val="24"/>
          <w:szCs w:val="24"/>
          <w:lang w:val="en-US"/>
        </w:rPr>
        <w:t xml:space="preserve"> but there exist multiple ways in which the consequences of violence on population health can manifest.</w:t>
      </w:r>
      <w:r w:rsidR="0062522F" w:rsidRPr="0062522F">
        <w:rPr>
          <w:rFonts w:ascii="Courier New" w:hAnsi="Courier New" w:cs="Courier New"/>
          <w:sz w:val="24"/>
          <w:szCs w:val="24"/>
          <w:lang w:val="en-US"/>
        </w:rPr>
        <w:t xml:space="preserve"> </w:t>
      </w:r>
      <w:r w:rsidR="0062522F">
        <w:rPr>
          <w:rFonts w:ascii="Courier New" w:hAnsi="Courier New" w:cs="Courier New"/>
          <w:sz w:val="24"/>
          <w:szCs w:val="24"/>
          <w:lang w:val="en-US"/>
        </w:rPr>
        <w:t>For instance, victims of violence are at a higher risk of depression, alcohol abuse, suicidal behavior and psychological problems, among other detrimental consequences over their life course.</w:t>
      </w:r>
      <w:commentRangeStart w:id="0"/>
      <w:commentRangeStart w:id="1"/>
      <w:r w:rsidR="0062522F">
        <w:rPr>
          <w:rFonts w:ascii="Courier New" w:hAnsi="Courier New" w:cs="Courier New"/>
          <w:sz w:val="24"/>
          <w:szCs w:val="24"/>
          <w:lang w:val="en-US"/>
        </w:rPr>
        <w:fldChar w:fldCharType="begin">
          <w:fldData xml:space="preserve">PEVuZE5vdGU+PENpdGU+PEF1dGhvcj5EYXZpZHNvbjwvQXV0aG9yPjxZZWFyPjE5OTY8L1llYXI+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</w:fldData>
        </w:fldChar>
      </w:r>
      <w:r w:rsidR="0062522F">
        <w:rPr>
          <w:rFonts w:ascii="Courier New" w:hAnsi="Courier New" w:cs="Courier New"/>
          <w:sz w:val="24"/>
          <w:szCs w:val="24"/>
          <w:lang w:val="en-US"/>
        </w:rPr>
        <w:instrText xml:space="preserve"> ADDIN EN.CITE </w:instrText>
      </w:r>
      <w:r w:rsidR="0062522F">
        <w:rPr>
          <w:rFonts w:ascii="Courier New" w:hAnsi="Courier New" w:cs="Courier New"/>
          <w:sz w:val="24"/>
          <w:szCs w:val="24"/>
          <w:lang w:val="en-US"/>
        </w:rPr>
        <w:fldChar w:fldCharType="begin">
          <w:fldData xml:space="preserve">PEVuZE5vdGU+PENpdGU+PEF1dGhvcj5EYXZpZHNvbjwvQXV0aG9yPjxZZWFyPjE5OTY8L1llYXI+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</w:fldData>
        </w:fldChar>
      </w:r>
      <w:r w:rsidR="0062522F">
        <w:rPr>
          <w:rFonts w:ascii="Courier New" w:hAnsi="Courier New" w:cs="Courier New"/>
          <w:sz w:val="24"/>
          <w:szCs w:val="24"/>
          <w:lang w:val="en-US"/>
        </w:rPr>
        <w:instrText xml:space="preserve"> ADDIN EN.CITE.DATA </w:instrText>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end"/>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12-15</w:t>
      </w:r>
      <w:r w:rsidR="0062522F">
        <w:rPr>
          <w:rFonts w:ascii="Courier New" w:hAnsi="Courier New" w:cs="Courier New"/>
          <w:sz w:val="24"/>
          <w:szCs w:val="24"/>
          <w:lang w:val="en-US"/>
        </w:rPr>
        <w:fldChar w:fldCharType="end"/>
      </w:r>
      <w:commentRangeEnd w:id="0"/>
      <w:r w:rsidR="0062522F">
        <w:rPr>
          <w:rStyle w:val="CommentReference"/>
        </w:rPr>
        <w:commentReference w:id="0"/>
      </w:r>
      <w:commentRangeEnd w:id="1"/>
      <w:r w:rsidR="0062522F">
        <w:rPr>
          <w:rStyle w:val="CommentReference"/>
        </w:rPr>
        <w:commentReference w:id="1"/>
      </w:r>
      <w:r w:rsidR="0062522F">
        <w:rPr>
          <w:rFonts w:ascii="Courier New" w:hAnsi="Courier New" w:cs="Courier New"/>
          <w:sz w:val="24"/>
          <w:szCs w:val="24"/>
          <w:lang w:val="en-US"/>
        </w:rPr>
        <w:t xml:space="preserve"> Even those who only witness violence have higher rates of post-traumatic stress disorder and depression, and are more likely to externalize violent behaviors</w:t>
      </w:r>
      <w:r w:rsidR="0062522F" w:rsidRPr="0062522F">
        <w:rPr>
          <w:rFonts w:ascii="Courier New" w:hAnsi="Courier New" w:cs="Courier New"/>
          <w:sz w:val="24"/>
          <w:szCs w:val="24"/>
          <w:lang w:val="en-US"/>
        </w:rPr>
        <w:t xml:space="preserve"> </w:t>
      </w:r>
      <w:r w:rsidR="0062522F">
        <w:rPr>
          <w:rFonts w:ascii="Courier New" w:hAnsi="Courier New" w:cs="Courier New"/>
          <w:sz w:val="24"/>
          <w:szCs w:val="24"/>
          <w:lang w:val="en-US"/>
        </w:rPr>
        <w:t>and manifest anxiety symptoms compared to those who did not witness violence.</w:t>
      </w:r>
      <w:r w:rsidR="0062522F">
        <w:rPr>
          <w:rFonts w:ascii="Courier New" w:hAnsi="Courier New" w:cs="Courier New"/>
          <w:sz w:val="24"/>
          <w:szCs w:val="24"/>
          <w:lang w:val="en-US"/>
        </w:rPr>
        <w:fldChar w:fldCharType="begin">
          <w:fldData xml:space="preserve">PEVuZE5vdGU+PENpdGU+PEF1dGhvcj5CdWthPC9BdXRob3I+PFllYXI+MjAwMTwvWWVhcj48UmVj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</w:fldData>
        </w:fldChar>
      </w:r>
      <w:r w:rsidR="0062522F">
        <w:rPr>
          <w:rFonts w:ascii="Courier New" w:hAnsi="Courier New" w:cs="Courier New"/>
          <w:sz w:val="24"/>
          <w:szCs w:val="24"/>
          <w:lang w:val="en-US"/>
        </w:rPr>
        <w:instrText xml:space="preserve"> ADDIN EN.CITE </w:instrText>
      </w:r>
      <w:r w:rsidR="0062522F">
        <w:rPr>
          <w:rFonts w:ascii="Courier New" w:hAnsi="Courier New" w:cs="Courier New"/>
          <w:sz w:val="24"/>
          <w:szCs w:val="24"/>
          <w:lang w:val="en-US"/>
        </w:rPr>
        <w:fldChar w:fldCharType="begin">
          <w:fldData xml:space="preserve">PEVuZE5vdGU+PENpdGU+PEF1dGhvcj5CdWthPC9BdXRob3I+PFllYXI+MjAwMTwvWWVhcj48UmVj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</w:fldData>
        </w:fldChar>
      </w:r>
      <w:r w:rsidR="0062522F">
        <w:rPr>
          <w:rFonts w:ascii="Courier New" w:hAnsi="Courier New" w:cs="Courier New"/>
          <w:sz w:val="24"/>
          <w:szCs w:val="24"/>
          <w:lang w:val="en-US"/>
        </w:rPr>
        <w:instrText xml:space="preserve"> ADDIN EN.CITE.DATA </w:instrText>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end"/>
      </w:r>
      <w:r w:rsidR="0062522F">
        <w:rPr>
          <w:rFonts w:ascii="Courier New" w:hAnsi="Courier New" w:cs="Courier New"/>
          <w:sz w:val="24"/>
          <w:szCs w:val="24"/>
          <w:lang w:val="en-US"/>
        </w:rPr>
      </w:r>
      <w:r w:rsidR="0062522F">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16-18</w:t>
      </w:r>
      <w:r w:rsidR="0062522F">
        <w:rPr>
          <w:rFonts w:ascii="Courier New" w:hAnsi="Courier New" w:cs="Courier New"/>
          <w:sz w:val="24"/>
          <w:szCs w:val="24"/>
          <w:lang w:val="en-US"/>
        </w:rPr>
        <w:fldChar w:fldCharType="end"/>
      </w:r>
      <w:r w:rsidR="0062522F">
        <w:rPr>
          <w:rFonts w:ascii="Courier New" w:hAnsi="Courier New" w:cs="Courier New"/>
          <w:sz w:val="24"/>
          <w:szCs w:val="24"/>
          <w:lang w:val="en-US"/>
        </w:rPr>
        <w:t xml:space="preserve"> Thus, </w:t>
      </w:r>
      <w:r>
        <w:rPr>
          <w:rFonts w:ascii="Courier New" w:hAnsi="Courier New" w:cs="Courier New"/>
          <w:sz w:val="24"/>
          <w:szCs w:val="24"/>
          <w:lang w:val="en-US"/>
        </w:rPr>
        <w:t xml:space="preserve">living in violent environments has </w:t>
      </w:r>
      <w:r w:rsidR="0062522F">
        <w:rPr>
          <w:rFonts w:ascii="Courier New" w:hAnsi="Courier New" w:cs="Courier New"/>
          <w:sz w:val="24"/>
          <w:szCs w:val="24"/>
          <w:lang w:val="en-US"/>
        </w:rPr>
        <w:t xml:space="preserve">unquantifiable </w:t>
      </w:r>
      <w:r>
        <w:rPr>
          <w:rFonts w:ascii="Courier New" w:hAnsi="Courier New" w:cs="Courier New"/>
          <w:sz w:val="24"/>
          <w:szCs w:val="24"/>
          <w:lang w:val="en-US"/>
        </w:rPr>
        <w:t>health and social burdens, particularly for children and women.</w:t>
      </w:r>
      <w:commentRangeStart w:id="2"/>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&lt;EndNote&gt;&lt;Cite&gt;&lt;Author&gt;Mikton&lt;/Author&gt;&lt;Year&gt;2016&lt;/Year&gt;&lt;RecNum&gt;129&lt;/RecNum&gt;&lt;DisplayText&gt;&lt;style face="superscript"&gt;19&lt;/style&gt;&lt;/DisplayText&gt;&lt;record&gt;&lt;rec-number&gt;129&lt;/rec-number&gt;&lt;foreign-keys&gt;&lt;key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19</w:t>
      </w:r>
      <w:r>
        <w:rPr>
          <w:rFonts w:ascii="Courier New" w:hAnsi="Courier New" w:cs="Courier New"/>
          <w:sz w:val="24"/>
          <w:szCs w:val="24"/>
          <w:lang w:val="en-US"/>
        </w:rPr>
        <w:fldChar w:fldCharType="end"/>
      </w:r>
      <w:commentRangeEnd w:id="2"/>
      <w:r w:rsidR="005B4E59">
        <w:rPr>
          <w:rStyle w:val="CommentReference"/>
        </w:rPr>
        <w:commentReference w:id="2"/>
      </w:r>
      <w:r>
        <w:rPr>
          <w:rFonts w:ascii="Courier New" w:hAnsi="Courier New" w:cs="Courier New"/>
          <w:sz w:val="24"/>
          <w:szCs w:val="24"/>
          <w:lang w:val="en-US"/>
        </w:rPr>
        <w:t xml:space="preserve"> </w:t>
      </w:r>
    </w:p>
    <w:p w14:paraId="0599A66A" w14:textId="4740720D" w:rsidR="00124BD8" w:rsidRDefault="0062522F" w:rsidP="0062522F">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 xml:space="preserve">In Mexico between 2000 and 2018, over </w:t>
      </w:r>
      <w:r w:rsidR="009605A0">
        <w:rPr>
          <w:rFonts w:ascii="Courier New" w:hAnsi="Courier New" w:cs="Courier New"/>
          <w:sz w:val="24"/>
          <w:szCs w:val="24"/>
          <w:lang w:val="en-US"/>
        </w:rPr>
        <w:t>3</w:t>
      </w:r>
      <w:r>
        <w:rPr>
          <w:rFonts w:ascii="Courier New" w:hAnsi="Courier New" w:cs="Courier New"/>
          <w:sz w:val="24"/>
          <w:szCs w:val="24"/>
          <w:lang w:val="en-US"/>
        </w:rPr>
        <w:t>7</w:t>
      </w:r>
      <w:r w:rsidR="009605A0">
        <w:rPr>
          <w:rFonts w:ascii="Courier New" w:hAnsi="Courier New" w:cs="Courier New"/>
          <w:sz w:val="24"/>
          <w:szCs w:val="24"/>
          <w:lang w:val="en-US"/>
        </w:rPr>
        <w:t xml:space="preserve"> thousand females have been murdered</w:t>
      </w:r>
      <w:r>
        <w:rPr>
          <w:rFonts w:ascii="Courier New" w:hAnsi="Courier New" w:cs="Courier New"/>
          <w:sz w:val="24"/>
          <w:szCs w:val="24"/>
          <w:lang w:val="en-US"/>
        </w:rPr>
        <w:t>. Homicides,</w:t>
      </w:r>
      <w:r w:rsidR="009605A0">
        <w:rPr>
          <w:rFonts w:ascii="Courier New" w:hAnsi="Courier New" w:cs="Courier New"/>
          <w:sz w:val="24"/>
          <w:szCs w:val="24"/>
          <w:lang w:val="en-US"/>
        </w:rPr>
        <w:t xml:space="preserve"> as the most comparable and accurate marker of violence,</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&lt;EndNote&gt;&lt;Cite&gt;&lt;Author&gt;Mikton&lt;/Author&gt;&lt;Year&gt;2016&lt;/Year&gt;&lt;RecNum&gt;129&lt;/RecNum&gt;&lt;DisplayText&gt;&lt;style face="superscript"&gt;19&lt;/style&gt;&lt;/DisplayText&gt;&lt;record&gt;&lt;rec-number&gt;129&lt;/rec-number&gt;&lt;foreign-keys&gt;&lt;key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19</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have spread throughout the country unevenly,</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&lt;EndNote&gt;&lt;Cite&gt;&lt;Author&gt;Espinal-Enríquez&lt;/Author&gt;&lt;Year&gt;2015&lt;/Year&gt;&lt;RecNum&gt;106&lt;/RecNum&gt;&lt;DisplayText&gt;&lt;style face="superscript"&gt;3 20&lt;/style&gt;&lt;/DisplayText&gt;&lt;record&gt;&lt;rec-number&gt;106&lt;/rec-number&gt;&lt;foreign-keys&gt;&lt;key app="EN" db-id="vtvfa0a0wwspxdezrw7x90p9t955pdvpdrw2" timestamp="0"&gt;106&lt;/key&gt;&lt;/foreign-keys&gt;&lt;ref-type name="Journal Article"&gt;17&lt;/ref-type&gt;&lt;contributors&gt;&lt;authors&gt;&lt;author&gt;Espinal-Enríquez, Jesús&lt;/author&gt;&lt;author&gt;Larralde, Hernán&lt;/author&gt;&lt;/authors&gt;&lt;/contributors&gt;&lt;titles&gt;&lt;title&gt;Analysis of México’s Narco-War Network (2007–2011)&lt;/title&gt;&lt;secondary-title&gt;PloS one&lt;/secondary-title&gt;&lt;/titles&gt;&lt;pages&gt;e0126503&lt;/pages&gt;&lt;volume&gt;10&lt;/volume&gt;&lt;number&gt;5&lt;/number&gt;&lt;dates&gt;&lt;year&gt;2015&lt;/year&gt;&lt;/dates&gt;&lt;isbn&gt;1932-6203&lt;/isbn&gt;&lt;urls&gt;&lt;/urls&gt;&lt;/record&gt;&lt;/Cite&gt;&lt;Cite&gt;&lt;Author&gt;Mexican National Institue of Statistics (INEGI)&lt;/Author&gt;&lt;Year&gt;2018&lt;/Year&gt;&lt;RecNum&gt;93&lt;/RecNum&gt;&lt;record&gt;&lt;rec-number&gt;93&lt;/rec-number&gt;&lt;foreign-keys&gt;&lt;key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3 20</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such that their share of overall mortality varies regionally.</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&lt;EndNote&gt;&lt;Cite&gt;&lt;Author&gt;Romero Mendoza&lt;/Author&gt;&lt;Year&gt;2018&lt;/Year&gt;&lt;RecNum&gt;139&lt;/RecNum&gt;&lt;DisplayText&gt;&lt;style face="superscript"&gt;21&lt;/style&gt;&lt;/DisplayText&gt;&lt;record&gt;&lt;rec-number&gt;139&lt;/rec-number&gt;&lt;foreign-keys&gt;&lt;key app="EN" db-id="vtvfa0a0wwspxdezrw7x90p9t955pdvpdrw2" timestamp="1531315948"&gt;139&lt;/key&gt;&lt;/foreign-keys&gt;&lt;ref-type name="Journal Article"&gt;17&lt;/ref-type&gt;&lt;contributors&gt;&lt;authors&gt;&lt;author&gt;Romero Mendoza, Martha P&lt;/author&gt;&lt;author&gt;Gómez-Dantés, Hector&lt;/author&gt;&lt;author&gt;Manríquez Montiel, Quetzaliztli&lt;/author&gt;&lt;author&gt;Saldívar Hernández, Gabriela J&lt;/author&gt;&lt;author&gt;Campuzano Rincón, Julio C&lt;/author&gt;&lt;author&gt;Lozano, Rafael&lt;/author&gt;&lt;author&gt;Medina-Mora Icaza, María Elena&lt;/author&gt;&lt;/authors&gt;&lt;/contributors&gt;&lt;titles&gt;&lt;title&gt;The invisible burden of violence against girls and young women in Mexico: 1990 to 2015&lt;/title&gt;&lt;secondary-title&gt;Journal of interpersonal violence&lt;/secondary-title&gt;&lt;/titles&gt;&lt;periodical&gt;&lt;full-title&gt;Journal of interpersonal violence&lt;/full-title&gt;&lt;/periodical&gt;&lt;pages&gt;0886260517753851&lt;/pages&gt;&lt;dates&gt;&lt;year&gt;2018&lt;/year&gt;&lt;/dates&gt;&lt;isbn&gt;0886-2605&lt;/isbn&gt;&lt;urls&gt;&lt;/urls&gt;&lt;/record&gt;&lt;/Cite&gt;&lt;/EndNote&gt;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21</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Thus female homicide rates could have risen in tandem with an increase in emotional distress of those surviving after 2005, specially in states that have historically experienced the highest </w:t>
      </w:r>
      <w:r w:rsidR="009605A0">
        <w:rPr>
          <w:rFonts w:ascii="Courier New" w:hAnsi="Courier New" w:cs="Courier New"/>
          <w:sz w:val="24"/>
          <w:szCs w:val="24"/>
          <w:lang w:val="en-US"/>
        </w:rPr>
        <w:lastRenderedPageBreak/>
        <w:t>levels of violence, such as Chihuahua (bordering the U.S. with Texas) and Guerrero (South).</w:t>
      </w:r>
      <w:r w:rsidR="009605A0">
        <w:rPr>
          <w:rFonts w:ascii="Courier New" w:hAnsi="Courier New" w:cs="Courier New"/>
          <w:sz w:val="24"/>
          <w:szCs w:val="24"/>
          <w:lang w:val="en-US"/>
        </w:rPr>
        <w:fldChar w:fldCharType="begin"/>
      </w:r>
      <w:r>
        <w:rPr>
          <w:rFonts w:ascii="Courier New" w:hAnsi="Courier New" w:cs="Courier New"/>
          <w:sz w:val="24"/>
          <w:szCs w:val="24"/>
          <w:lang w:val="en-US"/>
        </w:rPr>
        <w:instrText xml:space="preserve"> ADDIN EN.CITE &lt;EndNote&gt;&lt;Cite&gt;&lt;Author&gt;Corradi&lt;/Author&gt;&lt;Year&gt;2016&lt;/Year&gt;&lt;RecNum&gt;142&lt;/RecNum&gt;&lt;DisplayText&gt;&lt;style face="superscript"&gt;22&lt;/style&gt;&lt;/DisplayText&gt;&lt;record&gt;&lt;rec-number&gt;142&lt;/rec-number&gt;&lt;foreign-keys&gt;&lt;key app="EN" db-id="vtvfa0a0wwspxdezrw7x90p9t955pdvpdrw2" timestamp="1531748932"&gt;142&lt;/key&gt;&lt;/foreign-keys&gt;&lt;ref-type name="Journal Article"&gt;17&lt;/ref-type&gt;&lt;contributors&gt;&lt;authors&gt;&lt;author&gt;Corradi, Consuelo&lt;/author&gt;&lt;author&gt;Marcuello-Servós, Chaime&lt;/author&gt;&lt;author&gt;Boira, Santiago&lt;/author&gt;&lt;author&gt;Weil, Shalva&lt;/author&gt;&lt;/authors&gt;&lt;/contributors&gt;&lt;titles&gt;&lt;title&gt;Theories of femicide and their significance for social research&lt;/title&gt;&lt;secondary-title&gt;Current sociology&lt;/secondary-title&gt;&lt;/titles&gt;&lt;periodical&gt;&lt;full-title&gt;Current sociology&lt;/full-title&gt;&lt;/periodical&gt;&lt;pages&gt;975-995&lt;/pages&gt;&lt;volume&gt;64&lt;/volume&gt;&lt;number&gt;7&lt;/number&gt;&lt;dates&gt;&lt;year&gt;2016&lt;/year&gt;&lt;/dates&gt;&lt;isbn&gt;0011-3921&lt;/isbn&gt;&lt;urls&gt;&lt;/urls&gt;&lt;/record&gt;&lt;/Cite&gt;&lt;/EndNote&gt;</w:instrText>
      </w:r>
      <w:r w:rsidR="009605A0">
        <w:rPr>
          <w:rFonts w:ascii="Courier New" w:hAnsi="Courier New" w:cs="Courier New"/>
          <w:sz w:val="24"/>
          <w:szCs w:val="24"/>
          <w:lang w:val="en-US"/>
        </w:rPr>
        <w:fldChar w:fldCharType="separate"/>
      </w:r>
      <w:r w:rsidRPr="0062522F">
        <w:rPr>
          <w:rFonts w:ascii="Courier New" w:hAnsi="Courier New" w:cs="Courier New"/>
          <w:noProof/>
          <w:sz w:val="24"/>
          <w:szCs w:val="24"/>
          <w:vertAlign w:val="superscript"/>
          <w:lang w:val="en-US"/>
        </w:rPr>
        <w:t>22</w:t>
      </w:r>
      <w:r w:rsidR="009605A0">
        <w:rPr>
          <w:rFonts w:ascii="Courier New" w:hAnsi="Courier New" w:cs="Courier New"/>
          <w:sz w:val="24"/>
          <w:szCs w:val="24"/>
          <w:lang w:val="en-US"/>
        </w:rPr>
        <w:fldChar w:fldCharType="end"/>
      </w:r>
      <w:r w:rsidR="009605A0">
        <w:rPr>
          <w:rFonts w:ascii="Courier New" w:hAnsi="Courier New" w:cs="Courier New"/>
          <w:sz w:val="24"/>
          <w:szCs w:val="24"/>
          <w:lang w:val="en-US"/>
        </w:rPr>
        <w:t xml:space="preserve"> </w:t>
      </w:r>
    </w:p>
    <w:p w14:paraId="6481CE15" w14:textId="452ABFDB" w:rsidR="00124BD8" w:rsidRDefault="009605A0" w:rsidP="0062522F">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This study aims to assess</w:t>
      </w:r>
      <w:r w:rsidR="00E94002">
        <w:rPr>
          <w:rFonts w:ascii="Courier New" w:hAnsi="Courier New" w:cs="Courier New"/>
          <w:sz w:val="24"/>
          <w:szCs w:val="24"/>
          <w:lang w:val="en-US"/>
        </w:rPr>
        <w:t xml:space="preserve"> whether the rise in violence in Mexico has led to a double burden among women: higher homicide rates together with increasing</w:t>
      </w:r>
      <w:r w:rsidR="005B4E59">
        <w:rPr>
          <w:rFonts w:ascii="Courier New" w:hAnsi="Courier New" w:cs="Courier New"/>
          <w:sz w:val="24"/>
          <w:szCs w:val="24"/>
          <w:lang w:val="en-US"/>
        </w:rPr>
        <w:t xml:space="preserve"> fear of crime as a proxy to</w:t>
      </w:r>
      <w:r w:rsidR="00E94002">
        <w:rPr>
          <w:rFonts w:ascii="Courier New" w:hAnsi="Courier New" w:cs="Courier New"/>
          <w:sz w:val="24"/>
          <w:szCs w:val="24"/>
          <w:lang w:val="en-US"/>
        </w:rPr>
        <w:t xml:space="preserve"> emotional vulnerability</w:t>
      </w:r>
      <w:r w:rsidR="005B4E59">
        <w:rPr>
          <w:rFonts w:ascii="Courier New" w:hAnsi="Courier New" w:cs="Courier New"/>
          <w:sz w:val="24"/>
          <w:szCs w:val="24"/>
          <w:lang w:val="en-US"/>
        </w:rPr>
        <w:t xml:space="preserve">, </w:t>
      </w:r>
      <w:r>
        <w:rPr>
          <w:rFonts w:ascii="Courier New" w:hAnsi="Courier New" w:cs="Courier New"/>
          <w:sz w:val="24"/>
          <w:szCs w:val="24"/>
          <w:lang w:val="en-US"/>
        </w:rPr>
        <w:t xml:space="preserve">across Mexican states between 2005 and 2017. Given the importance of the effect of </w:t>
      </w:r>
      <w:r w:rsidRPr="0020496C">
        <w:rPr>
          <w:rFonts w:ascii="Courier New" w:hAnsi="Courier New" w:cs="Courier New"/>
          <w:sz w:val="24"/>
          <w:szCs w:val="24"/>
          <w:lang w:val="en-US"/>
        </w:rPr>
        <w:t>rising</w:t>
      </w:r>
      <w:r>
        <w:rPr>
          <w:rFonts w:ascii="Courier New" w:hAnsi="Courier New" w:cs="Courier New"/>
          <w:sz w:val="24"/>
          <w:szCs w:val="24"/>
          <w:lang w:val="en-US"/>
        </w:rPr>
        <w:t xml:space="preserve"> violence and its cost on Mexican society and healthcare systems,</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&lt;EndNote&gt;&lt;Cite&gt;&lt;Author&gt;Miller&lt;/Author&gt;&lt;Year&gt;1993&lt;/Year&gt;&lt;RecNum&gt;127&lt;/RecNum&gt;&lt;DisplayText&gt;&lt;style face="superscript"&gt;19 23&lt;/style&gt;&lt;/DisplayText&gt;&lt;record&gt;&lt;rec-number&gt;127&lt;/rec-number&gt;&lt;foreign-keys&gt;&lt;key app="EN" db-id="vtvfa0a0wwspxdezrw7x90p9t955pdvpdrw2" timestamp="1531225169"&gt;127&lt;/key&gt;&lt;/foreign-keys&gt;&lt;ref-type name="Journal Article"&gt;17&lt;/ref-type&gt;&lt;contributors&gt;&lt;authors&gt;&lt;author&gt;Miller, Ted R&lt;/author&gt;&lt;author&gt;Cohen, Mark A&lt;/author&gt;&lt;author&gt;Rossman, Shelli B&lt;/author&gt;&lt;/authors&gt;&lt;/contributors&gt;&lt;titles&gt;&lt;title&gt;Victim costs of violent crime and resulting injuries&lt;/title&gt;&lt;secondary-title&gt;Health Affairs&lt;/secondary-title&gt;&lt;/titles&gt;&lt;periodical&gt;&lt;full-title&gt;Health Affairs&lt;/full-title&gt;&lt;/periodical&gt;&lt;pages&gt;186-197&lt;/pages&gt;&lt;volume&gt;12&lt;/volume&gt;&lt;number&gt;4&lt;/number&gt;&lt;dates&gt;&lt;year&gt;1993&lt;/year&gt;&lt;/dates&gt;&lt;isbn&gt;0278-2715&lt;/isbn&gt;&lt;urls&gt;&lt;/urls&gt;&lt;/record&gt;&lt;/Cite&gt;&lt;Cite&gt;&lt;Author&gt;Mikton&lt;/Author&gt;&lt;Year&gt;2016&lt;/Year&gt;&lt;RecNum&gt;129&lt;/RecNum&gt;&lt;record&gt;&lt;rec-number&gt;129&lt;/rec-number&gt;&lt;foreign-keys&gt;&lt;key app="EN" db-id="vtvfa0a0wwspxdezrw7x90p9t955pdvpdrw2" timestamp="1531230528"&gt;129&lt;/key&gt;&lt;/foreign-keys&gt;&lt;ref-type name="Journal Article"&gt;17&lt;/ref-type&gt;&lt;contributors&gt;&lt;authors&gt;&lt;author&gt;Mikton, Christopher R&lt;/author&gt;&lt;author&gt;Butchart, Alexander&lt;/author&gt;&lt;author&gt;Dahlberg, Linda L&lt;/author&gt;&lt;author&gt;Krug, Etienne G&lt;/author&gt;&lt;/authors&gt;&lt;/contributors&gt;&lt;titles&gt;&lt;title&gt;Global status report on violence prevention 2014&lt;/title&gt;&lt;secondary-title&gt;American journal of preventive medicine&lt;/secondary-title&gt;&lt;/titles&gt;&lt;periodical&gt;&lt;full-title&gt;American journal of preventive medicine&lt;/full-title&gt;&lt;/periodical&gt;&lt;pages&gt;652-659&lt;/pages&gt;&lt;volume&gt;50&lt;/volume&gt;&lt;number&gt;5&lt;/number&gt;&lt;dates&gt;&lt;year&gt;2016&lt;/year&gt;&lt;/dates&gt;&lt;isbn&gt;0749-3797&lt;/isbn&gt;&lt;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19 23</w:t>
      </w:r>
      <w:r>
        <w:rPr>
          <w:rFonts w:ascii="Courier New" w:hAnsi="Courier New" w:cs="Courier New"/>
          <w:sz w:val="24"/>
          <w:szCs w:val="24"/>
          <w:lang w:val="en-US"/>
        </w:rPr>
        <w:fldChar w:fldCharType="end"/>
      </w:r>
      <w:r>
        <w:rPr>
          <w:rFonts w:ascii="Courier New" w:hAnsi="Courier New" w:cs="Courier New"/>
          <w:sz w:val="24"/>
          <w:szCs w:val="24"/>
          <w:lang w:val="en-US"/>
        </w:rPr>
        <w:t xml:space="preserve"> understanding its consequences from a public health perspective is a step towards explaining the impact of Mexico’s epidemic of violence on women’s health.</w:t>
      </w:r>
    </w:p>
    <w:p w14:paraId="72673171" w14:textId="77777777" w:rsidR="00692827" w:rsidRDefault="00692827" w:rsidP="0062522F">
      <w:pPr>
        <w:spacing w:line="360" w:lineRule="auto"/>
        <w:ind w:firstLine="720"/>
        <w:jc w:val="both"/>
        <w:rPr>
          <w:rFonts w:ascii="Courier New" w:hAnsi="Courier New" w:cs="Courier New"/>
          <w:sz w:val="24"/>
          <w:szCs w:val="24"/>
          <w:lang w:val="en-US"/>
        </w:rPr>
      </w:pPr>
    </w:p>
    <w:p w14:paraId="464F6EA3" w14:textId="43974DCF" w:rsidR="00124BD8" w:rsidRDefault="009605A0">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 xml:space="preserve">Study Data </w:t>
      </w:r>
      <w:proofErr w:type="gramStart"/>
      <w:r w:rsidRPr="008421DC">
        <w:rPr>
          <w:rFonts w:ascii="Courier New" w:hAnsi="Courier New" w:cs="Courier New"/>
          <w:b/>
          <w:sz w:val="24"/>
          <w:szCs w:val="24"/>
          <w:lang w:val="en-US"/>
        </w:rPr>
        <w:t>And</w:t>
      </w:r>
      <w:proofErr w:type="gramEnd"/>
      <w:r>
        <w:rPr>
          <w:rFonts w:ascii="Courier New" w:hAnsi="Courier New" w:cs="Courier New"/>
          <w:b/>
          <w:sz w:val="24"/>
          <w:szCs w:val="24"/>
          <w:lang w:val="en-US"/>
        </w:rPr>
        <w:t xml:space="preserve"> Methods [650 including limitations]</w:t>
      </w:r>
    </w:p>
    <w:p w14:paraId="7054424C" w14:textId="3B6AB102" w:rsidR="00124BD8" w:rsidRDefault="009605A0">
      <w:pPr>
        <w:spacing w:line="360" w:lineRule="auto"/>
        <w:jc w:val="both"/>
        <w:rPr>
          <w:rFonts w:ascii="Courier New" w:hAnsi="Courier New" w:cs="Courier New"/>
          <w:sz w:val="24"/>
          <w:szCs w:val="24"/>
          <w:lang w:val="en-US"/>
        </w:rPr>
      </w:pPr>
      <w:r>
        <w:rPr>
          <w:rFonts w:ascii="Courier New" w:hAnsi="Courier New" w:cs="Courier New"/>
          <w:sz w:val="24"/>
          <w:szCs w:val="24"/>
          <w:lang w:val="en-US"/>
        </w:rPr>
        <w:t>We used publicly available data on homicides from the Mexican National Institute of Statistics</w:t>
      </w:r>
      <w:r w:rsidR="005B4E59">
        <w:rPr>
          <w:rFonts w:ascii="Courier New" w:hAnsi="Courier New" w:cs="Courier New"/>
          <w:sz w:val="24"/>
          <w:szCs w:val="24"/>
          <w:lang w:val="en-US"/>
        </w:rPr>
        <w:t xml:space="preserve"> from 1992 to 2017</w:t>
      </w:r>
      <w:r>
        <w:rPr>
          <w:rFonts w:ascii="Courier New" w:hAnsi="Courier New" w:cs="Courier New"/>
          <w:sz w:val="24"/>
          <w:szCs w:val="24"/>
          <w:lang w:val="en-US"/>
        </w:rPr>
        <w:t>.</w:t>
      </w:r>
      <w:r>
        <w:rPr>
          <w:rFonts w:ascii="Courier New" w:hAnsi="Courier New" w:cs="Courier New"/>
          <w:sz w:val="24"/>
          <w:szCs w:val="24"/>
          <w:lang w:val="en-US"/>
        </w:rPr>
        <w:fldChar w:fldCharType="begin"/>
      </w:r>
      <w:r w:rsidR="0062522F">
        <w:rPr>
          <w:rFonts w:ascii="Courier New" w:hAnsi="Courier New" w:cs="Courier New"/>
          <w:sz w:val="24"/>
          <w:szCs w:val="24"/>
          <w:lang w:val="en-US"/>
        </w:rPr>
        <w:instrText xml:space="preserve"> ADDIN EN.CITE &lt;EndNote&gt;&lt;Cite&gt;&lt;Author&gt;Mexican National Institue of Statistics (INEGI)&lt;/Author&gt;&lt;Year&gt;2018&lt;/Year&gt;&lt;RecNum&gt;93&lt;/RecNum&gt;&lt;DisplayText&gt;&lt;style face="superscript"&gt;3&lt;/style&gt;&lt;/DisplayText&gt;&lt;record&gt;&lt;rec-number&gt;93&lt;/rec-number&gt;&lt;foreign-keys&gt;&lt;key app="EN" db-id="vtvfa0a0wwspxdezrw7x90p9t955pdvpdrw2" timestamp="0"&gt;93&lt;/key&gt;&lt;/foreign-keys&gt;&lt;ref-type name="Web Page"&gt;12&lt;/ref-type&gt;&lt;contributors&gt;&lt;authors&gt;&lt;author&gt;Mexican National Institue of Statistics (INEGI),&lt;/author&gt;&lt;/authors&gt;&lt;/contributors&gt;&lt;titles&gt;&lt;title&gt;National Institute of Statistics: Micro-data files on mortality data 1995-2017&lt;/title&gt;&lt;/titles&gt;&lt;volume&gt;2018&lt;/volume&gt;&lt;number&gt;10/07/2018&lt;/number&gt;&lt;dates&gt;&lt;year&gt;2018&lt;/year&gt;&lt;/dates&gt;&lt;urls&gt;&lt;related-urls&gt;&lt;url&gt;http://www.beta.inegi.org.mx/proyectos/registros/vitales/mortalidad/default.html&lt;/url&gt;&lt;/related-urls&gt;&lt;/urls&gt;&lt;/record&gt;&lt;/Cite&gt;&lt;/EndNote&gt;</w:instrText>
      </w:r>
      <w:r>
        <w:rPr>
          <w:rFonts w:ascii="Courier New" w:hAnsi="Courier New" w:cs="Courier New"/>
          <w:sz w:val="24"/>
          <w:szCs w:val="24"/>
          <w:lang w:val="en-US"/>
        </w:rPr>
        <w:fldChar w:fldCharType="separate"/>
      </w:r>
      <w:r w:rsidR="0062522F" w:rsidRPr="0062522F">
        <w:rPr>
          <w:rFonts w:ascii="Courier New" w:hAnsi="Courier New" w:cs="Courier New"/>
          <w:noProof/>
          <w:sz w:val="24"/>
          <w:szCs w:val="24"/>
          <w:vertAlign w:val="superscript"/>
          <w:lang w:val="en-US"/>
        </w:rPr>
        <w:t>3</w:t>
      </w:r>
      <w:r>
        <w:rPr>
          <w:rFonts w:ascii="Courier New" w:hAnsi="Courier New" w:cs="Courier New"/>
          <w:sz w:val="24"/>
          <w:szCs w:val="24"/>
          <w:lang w:val="en-US"/>
        </w:rPr>
        <w:fldChar w:fldCharType="end"/>
      </w:r>
      <w:r>
        <w:rPr>
          <w:rFonts w:ascii="Courier New" w:hAnsi="Courier New" w:cs="Courier New"/>
          <w:sz w:val="24"/>
          <w:szCs w:val="24"/>
          <w:lang w:val="en-US"/>
        </w:rPr>
        <w:t xml:space="preserve"> These files include information on cause of death using the International Classification of Diseases 10</w:t>
      </w:r>
      <w:r>
        <w:rPr>
          <w:rFonts w:ascii="Courier New" w:hAnsi="Courier New" w:cs="Courier New"/>
          <w:sz w:val="24"/>
          <w:szCs w:val="24"/>
          <w:vertAlign w:val="superscript"/>
          <w:lang w:val="en-US"/>
        </w:rPr>
        <w:t>th</w:t>
      </w:r>
      <w:r>
        <w:rPr>
          <w:rFonts w:ascii="Courier New" w:hAnsi="Courier New" w:cs="Courier New"/>
          <w:sz w:val="24"/>
          <w:szCs w:val="24"/>
          <w:lang w:val="en-US"/>
        </w:rPr>
        <w:t xml:space="preserve"> revision (ICD-10), by age, sex, and state of residence in a given year. </w:t>
      </w:r>
      <w:r w:rsidR="005B2069" w:rsidRPr="005B2069">
        <w:rPr>
          <w:rFonts w:ascii="Courier New" w:hAnsi="Courier New" w:cs="Courier New"/>
          <w:sz w:val="24"/>
          <w:szCs w:val="24"/>
          <w:lang w:val="en-US"/>
        </w:rPr>
        <w:t>W</w:t>
      </w:r>
      <w:r w:rsidRPr="005B2069">
        <w:rPr>
          <w:rFonts w:ascii="Courier New" w:hAnsi="Courier New" w:cs="Courier New"/>
          <w:sz w:val="24"/>
          <w:szCs w:val="24"/>
          <w:lang w:val="en-US"/>
        </w:rPr>
        <w:t>e</w:t>
      </w:r>
      <w:r>
        <w:rPr>
          <w:rFonts w:ascii="Courier New" w:hAnsi="Courier New" w:cs="Courier New"/>
          <w:sz w:val="24"/>
          <w:szCs w:val="24"/>
          <w:lang w:val="en-US"/>
        </w:rPr>
        <w:t xml:space="preserve"> also used population estimates corrected for completeness, age misstatement, and international migration from Mexico’s National Population Council (CONAPO).</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&lt;EndNote&gt;&lt;Cite&gt;&lt;Author&gt;CONAPO&lt;/Author&gt;&lt;Year&gt;2017&lt;/Year&gt;&lt;RecNum&gt;94&lt;/RecNum&gt;&lt;DisplayText&gt;&lt;style face="superscript"&gt;24&lt;/style&gt;&lt;/DisplayText&gt;&lt;record&gt;&lt;rec-number&gt;94&lt;/rec-number&gt;&lt;foreign-keys&gt;&lt;key app="EN" db-id="vtvfa0a0wwspxdezrw7x90p9t955pdvpdrw2" timestamp="0"&gt;94&lt;/key&gt;&lt;/foreign-keys&gt;&lt;ref-type name="Web Page"&gt;12&lt;/ref-type&gt;&lt;contributors&gt;&lt;authors&gt;&lt;author&gt;CONAPO&lt;/author&gt;&lt;/authors&gt;&lt;/contributors&gt;&lt;titles&gt;&lt;title&gt;Mexican Population Council: Population estimates.&lt;/title&gt;&lt;/titles&gt;&lt;volume&gt;2017&lt;/volume&gt;&lt;number&gt;21/4/2017&lt;/number&gt;&lt;dates&gt;&lt;year&gt;2017&lt;/year&gt;&lt;/dates&gt;&lt;urls&gt;&lt;related-urls&gt;&lt;url&gt;https://datos.gob.mx/busca/dataset/activity/proyecciones-de-la-poblacion-de-mexico&lt;/url&gt;&lt;/related-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24</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p>
    <w:p w14:paraId="6B804AB4" w14:textId="41E04308" w:rsidR="00124BD8" w:rsidRDefault="009605A0" w:rsidP="00692827">
      <w:pPr>
        <w:spacing w:line="360" w:lineRule="auto"/>
        <w:ind w:firstLine="720"/>
        <w:jc w:val="both"/>
        <w:rPr>
          <w:rFonts w:ascii="Courier New" w:hAnsi="Courier New" w:cs="Courier New"/>
          <w:sz w:val="24"/>
          <w:szCs w:val="24"/>
          <w:lang w:val="en-US"/>
        </w:rPr>
      </w:pPr>
      <w:r>
        <w:rPr>
          <w:rFonts w:ascii="Courier New" w:hAnsi="Courier New" w:cs="Courier New"/>
          <w:sz w:val="24"/>
          <w:szCs w:val="24"/>
          <w:lang w:val="en-US"/>
        </w:rPr>
        <w:t xml:space="preserve">Although the War on Drugs officially ended in 2012, </w:t>
      </w:r>
      <w:r w:rsidR="00E938BD">
        <w:rPr>
          <w:rFonts w:ascii="Courier New" w:hAnsi="Courier New" w:cs="Courier New"/>
          <w:sz w:val="24"/>
          <w:szCs w:val="24"/>
          <w:lang w:val="en-US"/>
        </w:rPr>
        <w:t xml:space="preserve">the Mexican government followed the same repressive strategy </w:t>
      </w:r>
      <w:r w:rsidR="00D80E77">
        <w:rPr>
          <w:rFonts w:ascii="Courier New" w:hAnsi="Courier New" w:cs="Courier New"/>
          <w:sz w:val="24"/>
          <w:szCs w:val="24"/>
          <w:lang w:val="en-US"/>
        </w:rPr>
        <w:t>un</w:t>
      </w:r>
      <w:r w:rsidR="00E938BD">
        <w:rPr>
          <w:rFonts w:ascii="Courier New" w:hAnsi="Courier New" w:cs="Courier New"/>
          <w:sz w:val="24"/>
          <w:szCs w:val="24"/>
          <w:lang w:val="en-US"/>
        </w:rPr>
        <w:t>til 2018</w:t>
      </w:r>
      <w:r w:rsidR="00D80E77">
        <w:rPr>
          <w:rFonts w:ascii="Courier New" w:hAnsi="Courier New" w:cs="Courier New"/>
          <w:sz w:val="24"/>
          <w:szCs w:val="24"/>
          <w:lang w:val="en-US"/>
        </w:rPr>
        <w:t xml:space="preserve">, and drug-related violence has been on the rise since 2006. </w:t>
      </w:r>
      <w:r w:rsidR="00692827">
        <w:rPr>
          <w:rFonts w:ascii="Courier New" w:hAnsi="Courier New" w:cs="Courier New"/>
          <w:sz w:val="24"/>
          <w:szCs w:val="24"/>
          <w:lang w:val="en-US"/>
        </w:rPr>
        <w:t>Thus,</w:t>
      </w:r>
      <w:r w:rsidR="00D80E77">
        <w:rPr>
          <w:rFonts w:ascii="Courier New" w:hAnsi="Courier New" w:cs="Courier New"/>
          <w:sz w:val="24"/>
          <w:szCs w:val="24"/>
          <w:lang w:val="en-US"/>
        </w:rPr>
        <w:t xml:space="preserve"> </w:t>
      </w:r>
      <w:r w:rsidR="00D80E77" w:rsidRPr="00692827">
        <w:rPr>
          <w:rFonts w:ascii="Courier New" w:hAnsi="Courier New" w:cs="Courier New"/>
          <w:sz w:val="24"/>
          <w:szCs w:val="24"/>
          <w:lang w:val="en-US"/>
        </w:rPr>
        <w:t>i</w:t>
      </w:r>
      <w:r w:rsidRPr="00692827">
        <w:rPr>
          <w:rFonts w:ascii="Courier New" w:hAnsi="Courier New" w:cs="Courier New"/>
          <w:sz w:val="24"/>
          <w:szCs w:val="24"/>
          <w:lang w:val="en-US"/>
        </w:rPr>
        <w:t>n</w:t>
      </w:r>
      <w:r>
        <w:rPr>
          <w:rFonts w:ascii="Courier New" w:hAnsi="Courier New" w:cs="Courier New"/>
          <w:sz w:val="24"/>
          <w:szCs w:val="24"/>
          <w:lang w:val="en-US"/>
        </w:rPr>
        <w:t xml:space="preserve"> order to cover the period before and after the upsurge of violence, data on perceived vulnerability </w:t>
      </w:r>
      <w:r w:rsidR="00783391">
        <w:rPr>
          <w:rFonts w:ascii="Courier New" w:hAnsi="Courier New" w:cs="Courier New"/>
          <w:sz w:val="24"/>
          <w:szCs w:val="24"/>
          <w:lang w:val="en-US"/>
        </w:rPr>
        <w:t xml:space="preserve">to crime </w:t>
      </w:r>
      <w:r>
        <w:rPr>
          <w:rFonts w:ascii="Courier New" w:hAnsi="Courier New" w:cs="Courier New"/>
          <w:sz w:val="24"/>
          <w:szCs w:val="24"/>
          <w:lang w:val="en-US"/>
        </w:rPr>
        <w:t>come from two sources: The National Survey of Security (ENSI), and the National Survey of Victimization and Perception on Public Security (ENVIPE). Both are cross-sectional household surveys with a multistage, area-probability, city-stratified cluster sample design which are representative at the national and state levels.</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&lt;EndNote&gt;&lt;Cite&gt;&lt;Author&gt;ENVIPE&lt;/Author&gt;&lt;Year&gt;2017&lt;/Year&gt;&lt;RecNum&gt;145&lt;/RecNum&gt;&lt;DisplayText&gt;&lt;style face="superscript"&gt;25&lt;/style&gt;&lt;/DisplayText&gt;&lt;record&gt;&lt;rec-number&gt;145&lt;/rec-number&gt;&lt;foreign-keys&gt;&lt;key app="EN" db-id="vtvfa0a0wwspxdezrw7x90p9t955pdvpdrw2" timestamp="1537309780"&gt;145&lt;/key&gt;&lt;/foreign-keys&gt;&lt;ref-type name="Web Page"&gt;12&lt;/ref-type&gt;&lt;contributors&gt;&lt;authors&gt;&lt;author&gt;ENVIPE&lt;/author&gt;&lt;/authors&gt;&lt;/contributors&gt;&lt;titles&gt;&lt;title&gt;Encuesta Nacional sobre Victimización y Percepción de la Seguridad&lt;/title&gt;&lt;/titles&gt;&lt;dates&gt;&lt;year&gt;2017&lt;/year&gt;&lt;/dates&gt;&lt;publisher&gt;http://www.beta.inegi.org.mx/app/biblioteca/ficha.html?upc=702825002408&lt;/publisher&gt;&lt;label&gt;HMD&lt;/label&gt;&lt;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25</w:t>
      </w:r>
      <w:r>
        <w:rPr>
          <w:rFonts w:ascii="Courier New" w:hAnsi="Courier New" w:cs="Courier New"/>
          <w:sz w:val="24"/>
          <w:szCs w:val="24"/>
          <w:lang w:val="en-US"/>
        </w:rPr>
        <w:fldChar w:fldCharType="end"/>
      </w:r>
      <w:r>
        <w:rPr>
          <w:rFonts w:ascii="Courier New" w:hAnsi="Courier New" w:cs="Courier New"/>
          <w:sz w:val="24"/>
          <w:szCs w:val="24"/>
          <w:lang w:val="en-US"/>
        </w:rPr>
        <w:t xml:space="preserve"> </w:t>
      </w:r>
      <w:r>
        <w:rPr>
          <w:rFonts w:ascii="Courier New" w:hAnsi="Courier New" w:cs="Courier New"/>
          <w:sz w:val="24"/>
          <w:szCs w:val="24"/>
          <w:lang w:val="en-US"/>
        </w:rPr>
        <w:fldChar w:fldCharType="begin"/>
      </w:r>
      <w:r w:rsidR="00692827">
        <w:rPr>
          <w:rFonts w:ascii="Courier New" w:hAnsi="Courier New" w:cs="Courier New"/>
          <w:sz w:val="24"/>
          <w:szCs w:val="24"/>
          <w:lang w:val="en-US"/>
        </w:rPr>
        <w:instrText xml:space="preserve"> ADDIN EN.CITE &lt;EndNote&gt;&lt;Cite&gt;&lt;Author&gt;ENSI&lt;/Author&gt;&lt;Year&gt;2005&lt;/Year&gt;&lt;RecNum&gt;146&lt;/RecNum&gt;&lt;DisplayText&gt;&lt;style face="superscript"&gt;26&lt;/style&gt;&lt;/DisplayText&gt;&lt;record&gt;&lt;rec-number&gt;146&lt;/rec-number&gt;&lt;foreign-keys&gt;&lt;key app="EN" db-id="vtvfa0a0wwspxdezrw7x90p9t955pdvpdrw2" timestamp="1537309873"&gt;146&lt;/key&gt;&lt;/foreign-keys&gt;&lt;ref-type name="Web Page"&gt;12&lt;/ref-type&gt;&lt;contributors&gt;&lt;authors&gt;&lt;author&gt;ENSI&lt;/author&gt;&lt;/authors&gt;&lt;/contributors&gt;&lt;titles&gt;&lt;title&gt;Encuesta Nacional sobre Inseguridad&lt;/title&gt;&lt;/titles&gt;&lt;dates&gt;&lt;year&gt;2005&lt;/year&gt;&lt;/dates&gt;&lt;publisher&gt;http://internet.contenidos.inegi.org.mx/contenidos/Productos/prod_serv/contenidos/espanol/bvinegi/productos/metodologias/est/dm_ensi05.pdf&lt;/publisher&gt;&lt;label&gt;HMD&lt;/label&gt;&lt;urls&gt;&lt;/urls&gt;&lt;/record&gt;&lt;/Cite&gt;&lt;/EndNote&gt;</w:instrText>
      </w:r>
      <w:r>
        <w:rPr>
          <w:rFonts w:ascii="Courier New" w:hAnsi="Courier New" w:cs="Courier New"/>
          <w:sz w:val="24"/>
          <w:szCs w:val="24"/>
          <w:lang w:val="en-US"/>
        </w:rPr>
        <w:fldChar w:fldCharType="separate"/>
      </w:r>
      <w:r w:rsidR="00692827" w:rsidRPr="00692827">
        <w:rPr>
          <w:rFonts w:ascii="Courier New" w:hAnsi="Courier New" w:cs="Courier New"/>
          <w:noProof/>
          <w:sz w:val="24"/>
          <w:szCs w:val="24"/>
          <w:vertAlign w:val="superscript"/>
          <w:lang w:val="en-US"/>
        </w:rPr>
        <w:t>26</w:t>
      </w:r>
      <w:r>
        <w:rPr>
          <w:rFonts w:ascii="Courier New" w:hAnsi="Courier New" w:cs="Courier New"/>
          <w:sz w:val="24"/>
          <w:szCs w:val="24"/>
          <w:lang w:val="en-US"/>
        </w:rPr>
        <w:fldChar w:fldCharType="end"/>
      </w:r>
      <w:r w:rsidR="00D80E77">
        <w:rPr>
          <w:rFonts w:ascii="Courier New" w:hAnsi="Courier New" w:cs="Courier New"/>
          <w:sz w:val="24"/>
          <w:szCs w:val="24"/>
          <w:lang w:val="en-US"/>
        </w:rPr>
        <w:t xml:space="preserve"> </w:t>
      </w:r>
      <w:r>
        <w:rPr>
          <w:rFonts w:ascii="Courier New" w:hAnsi="Courier New" w:cs="Courier New"/>
          <w:sz w:val="24"/>
          <w:szCs w:val="24"/>
          <w:lang w:val="en-US"/>
        </w:rPr>
        <w:t xml:space="preserve">ENSI was conducted in 2005, 2009, and 2010, and ENVIPE . each year since </w:t>
      </w:r>
      <w:r>
        <w:rPr>
          <w:rFonts w:ascii="Courier New" w:hAnsi="Courier New" w:cs="Courier New"/>
          <w:sz w:val="24"/>
          <w:szCs w:val="24"/>
          <w:lang w:val="en-US"/>
        </w:rPr>
        <w:lastRenderedPageBreak/>
        <w:t xml:space="preserve">2011. We use data on </w:t>
      </w:r>
      <w:r w:rsidR="00D941B8">
        <w:rPr>
          <w:rFonts w:ascii="Courier New" w:hAnsi="Courier New" w:cs="Courier New"/>
          <w:sz w:val="24"/>
          <w:szCs w:val="24"/>
          <w:lang w:val="en-US"/>
        </w:rPr>
        <w:t xml:space="preserve">fear of </w:t>
      </w:r>
      <w:r>
        <w:rPr>
          <w:rFonts w:ascii="Courier New" w:hAnsi="Courier New" w:cs="Courier New"/>
          <w:sz w:val="24"/>
          <w:szCs w:val="24"/>
          <w:lang w:val="en-US"/>
        </w:rPr>
        <w:t>crime from ENSI 2005 (N=66,000 households), and from ENVIPE 2017 (N= 102,000 households). The exact question used in both surveys is: ‘In terms of crime, how do you consider living in your state is?’ The response options were: ‘vulnerable’, and ‘safe’.</w:t>
      </w:r>
    </w:p>
    <w:p w14:paraId="33BEC737" w14:textId="77777777" w:rsidR="00124BD8" w:rsidRDefault="00124BD8">
      <w:pPr>
        <w:spacing w:line="360" w:lineRule="auto"/>
        <w:jc w:val="both"/>
        <w:rPr>
          <w:rFonts w:ascii="Courier New" w:hAnsi="Courier New" w:cs="Courier New"/>
          <w:sz w:val="24"/>
          <w:szCs w:val="24"/>
          <w:lang w:val="en-US"/>
        </w:rPr>
      </w:pPr>
    </w:p>
    <w:p w14:paraId="38ED4B25" w14:textId="3A51AF4F" w:rsidR="00124BD8" w:rsidRDefault="009605A0">
      <w:pPr>
        <w:spacing w:line="360" w:lineRule="auto"/>
        <w:jc w:val="both"/>
        <w:rPr>
          <w:rFonts w:ascii="Courier New" w:hAnsi="Courier New" w:cs="Courier New"/>
          <w:sz w:val="24"/>
          <w:szCs w:val="24"/>
          <w:lang w:val="en-US"/>
        </w:rPr>
      </w:pPr>
      <w:commentRangeStart w:id="3"/>
      <w:r>
        <w:rPr>
          <w:rFonts w:ascii="Courier New" w:hAnsi="Courier New" w:cs="Courier New"/>
          <w:b/>
          <w:sz w:val="24"/>
          <w:szCs w:val="24"/>
          <w:lang w:val="en-US"/>
        </w:rPr>
        <w:t>Methods</w:t>
      </w:r>
      <w:commentRangeEnd w:id="3"/>
      <w:r w:rsidR="00035534">
        <w:rPr>
          <w:rStyle w:val="CommentReference"/>
        </w:rPr>
        <w:commentReference w:id="3"/>
      </w:r>
      <w:r>
        <w:rPr>
          <w:rFonts w:ascii="Courier New" w:hAnsi="Courier New" w:cs="Courier New"/>
          <w:b/>
          <w:sz w:val="24"/>
          <w:szCs w:val="24"/>
          <w:lang w:val="en-US"/>
        </w:rPr>
        <w:t>.</w:t>
      </w:r>
      <w:r>
        <w:rPr>
          <w:rFonts w:ascii="Courier New" w:hAnsi="Courier New" w:cs="Courier New"/>
          <w:sz w:val="24"/>
          <w:szCs w:val="24"/>
          <w:lang w:val="en-US"/>
        </w:rPr>
        <w:t xml:space="preserve"> We computed annual age-standardized homicide rates (ICD-10 codes X85-Y09) per 100,000 population for women between ages 15 and 65 for the years</w:t>
      </w:r>
      <w:r w:rsidR="001F5B09">
        <w:rPr>
          <w:rFonts w:ascii="Courier New" w:hAnsi="Courier New" w:cs="Courier New"/>
          <w:sz w:val="24"/>
          <w:szCs w:val="24"/>
          <w:lang w:val="en-US"/>
        </w:rPr>
        <w:t xml:space="preserve"> from 1992 </w:t>
      </w:r>
      <w:r>
        <w:rPr>
          <w:rFonts w:ascii="Courier New" w:hAnsi="Courier New" w:cs="Courier New"/>
          <w:sz w:val="24"/>
          <w:szCs w:val="24"/>
          <w:lang w:val="en-US"/>
        </w:rPr>
        <w:t>to 20</w:t>
      </w:r>
      <w:r w:rsidR="001F5B09">
        <w:rPr>
          <w:rFonts w:ascii="Courier New" w:hAnsi="Courier New" w:cs="Courier New"/>
          <w:sz w:val="24"/>
          <w:szCs w:val="24"/>
          <w:lang w:val="en-US"/>
        </w:rPr>
        <w:t>1</w:t>
      </w:r>
      <w:r>
        <w:rPr>
          <w:rFonts w:ascii="Courier New" w:hAnsi="Courier New" w:cs="Courier New"/>
          <w:sz w:val="24"/>
          <w:szCs w:val="24"/>
          <w:lang w:val="en-US"/>
        </w:rPr>
        <w:t>7</w:t>
      </w:r>
      <w:r w:rsidR="001F5B09">
        <w:rPr>
          <w:rFonts w:ascii="Courier New" w:hAnsi="Courier New" w:cs="Courier New"/>
          <w:sz w:val="24"/>
          <w:szCs w:val="24"/>
          <w:lang w:val="en-US"/>
        </w:rPr>
        <w:t xml:space="preserve"> </w:t>
      </w:r>
      <w:r>
        <w:rPr>
          <w:rFonts w:ascii="Courier New" w:hAnsi="Courier New" w:cs="Courier New"/>
          <w:sz w:val="24"/>
          <w:szCs w:val="24"/>
          <w:lang w:val="en-US"/>
        </w:rPr>
        <w:t xml:space="preserve">using the 2005 </w:t>
      </w:r>
      <w:commentRangeStart w:id="4"/>
      <w:commentRangeStart w:id="5"/>
      <w:r>
        <w:rPr>
          <w:rFonts w:ascii="Courier New" w:hAnsi="Courier New" w:cs="Courier New"/>
          <w:sz w:val="24"/>
          <w:szCs w:val="24"/>
          <w:lang w:val="en-US"/>
        </w:rPr>
        <w:t>national</w:t>
      </w:r>
      <w:commentRangeEnd w:id="4"/>
      <w:r w:rsidR="00CB59E9">
        <w:rPr>
          <w:rStyle w:val="CommentReference"/>
        </w:rPr>
        <w:commentReference w:id="4"/>
      </w:r>
      <w:commentRangeEnd w:id="5"/>
      <w:r w:rsidR="00B543C7">
        <w:rPr>
          <w:rStyle w:val="CommentReference"/>
        </w:rPr>
        <w:commentReference w:id="5"/>
      </w:r>
      <w:r>
        <w:rPr>
          <w:rFonts w:ascii="Courier New" w:hAnsi="Courier New" w:cs="Courier New"/>
          <w:sz w:val="24"/>
          <w:szCs w:val="24"/>
          <w:lang w:val="en-US"/>
        </w:rPr>
        <w:t xml:space="preserve"> female population as standard. </w:t>
      </w:r>
      <w:r w:rsidR="001F5B09">
        <w:rPr>
          <w:rFonts w:ascii="Courier New" w:hAnsi="Courier New" w:cs="Courier New"/>
          <w:sz w:val="24"/>
          <w:szCs w:val="24"/>
          <w:lang w:val="en-US"/>
        </w:rPr>
        <w:t xml:space="preserve">We broke down the period into three average time points in order to avoid random fluctuations in homicide counts: 1992-97, 2002-07 and 2012-17. The periods 1992-97 to 2002-07 capture a decrease in homicide rates at the national level, while the period 2002-07 to 2012-17 includes the onset of the unprecedented rise of violence in the country. </w:t>
      </w:r>
      <w:r>
        <w:rPr>
          <w:rFonts w:ascii="Courier New" w:hAnsi="Courier New" w:cs="Courier New"/>
          <w:sz w:val="24"/>
          <w:szCs w:val="24"/>
          <w:lang w:val="en-US"/>
        </w:rPr>
        <w:t xml:space="preserve">In addition, we calculated the proportion of the </w:t>
      </w:r>
      <w:r w:rsidR="0093009B">
        <w:rPr>
          <w:rFonts w:ascii="Courier New" w:hAnsi="Courier New" w:cs="Courier New"/>
          <w:sz w:val="24"/>
          <w:szCs w:val="24"/>
          <w:lang w:val="en-US"/>
        </w:rPr>
        <w:t xml:space="preserve">female </w:t>
      </w:r>
      <w:r>
        <w:rPr>
          <w:rFonts w:ascii="Courier New" w:hAnsi="Courier New" w:cs="Courier New"/>
          <w:sz w:val="24"/>
          <w:szCs w:val="24"/>
          <w:lang w:val="en-US"/>
        </w:rPr>
        <w:t xml:space="preserve">population </w:t>
      </w:r>
      <w:r w:rsidR="0093009B">
        <w:rPr>
          <w:rFonts w:ascii="Courier New" w:hAnsi="Courier New" w:cs="Courier New"/>
          <w:sz w:val="24"/>
          <w:szCs w:val="24"/>
          <w:lang w:val="en-US"/>
        </w:rPr>
        <w:t xml:space="preserve">feeling </w:t>
      </w:r>
      <w:r>
        <w:rPr>
          <w:rFonts w:ascii="Courier New" w:hAnsi="Courier New" w:cs="Courier New"/>
          <w:sz w:val="24"/>
          <w:szCs w:val="24"/>
          <w:lang w:val="en-US"/>
        </w:rPr>
        <w:t xml:space="preserve">vulnerable </w:t>
      </w:r>
      <w:r w:rsidR="0093009B">
        <w:rPr>
          <w:rFonts w:ascii="Courier New" w:hAnsi="Courier New" w:cs="Courier New"/>
          <w:sz w:val="24"/>
          <w:szCs w:val="24"/>
          <w:lang w:val="en-US"/>
        </w:rPr>
        <w:t>to crime</w:t>
      </w:r>
      <w:r>
        <w:rPr>
          <w:rFonts w:ascii="Courier New" w:hAnsi="Courier New" w:cs="Courier New"/>
          <w:sz w:val="24"/>
          <w:szCs w:val="24"/>
          <w:lang w:val="en-US"/>
        </w:rPr>
        <w:t xml:space="preserve"> in 2005 and in 2017</w:t>
      </w:r>
      <w:r w:rsidR="008F7AC6">
        <w:rPr>
          <w:rFonts w:ascii="Courier New" w:hAnsi="Courier New" w:cs="Courier New"/>
          <w:sz w:val="24"/>
          <w:szCs w:val="24"/>
          <w:lang w:val="en-US"/>
        </w:rPr>
        <w:t xml:space="preserve"> for each Mexican state</w:t>
      </w:r>
      <w:r>
        <w:rPr>
          <w:rFonts w:ascii="Courier New" w:hAnsi="Courier New" w:cs="Courier New"/>
          <w:sz w:val="24"/>
          <w:szCs w:val="24"/>
          <w:lang w:val="en-US"/>
        </w:rPr>
        <w:t>.</w:t>
      </w:r>
    </w:p>
    <w:p w14:paraId="02688CD5" w14:textId="6E5499B4" w:rsidR="00124BD8" w:rsidRDefault="009605A0">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Study results</w:t>
      </w:r>
    </w:p>
    <w:p w14:paraId="362E1022" w14:textId="2B3D02D2" w:rsidR="004D5887" w:rsidRPr="004D5887" w:rsidRDefault="004D5887">
      <w:pPr>
        <w:spacing w:line="360" w:lineRule="auto"/>
        <w:jc w:val="both"/>
        <w:rPr>
          <w:rFonts w:ascii="Courier New" w:hAnsi="Courier New" w:cs="Courier New"/>
          <w:b/>
          <w:sz w:val="24"/>
          <w:szCs w:val="24"/>
          <w:lang w:val="en-US"/>
        </w:rPr>
      </w:pPr>
      <w:r>
        <w:rPr>
          <w:rFonts w:ascii="Courier New" w:hAnsi="Courier New" w:cs="Courier New"/>
          <w:sz w:val="24"/>
          <w:szCs w:val="24"/>
          <w:lang w:val="en-US"/>
        </w:rPr>
        <w:t xml:space="preserve">In 2002-07, the average state-level homicide rate for women was 1.6 deaths per 100,000 females; in 2012-17, it had more than doubled, reaching almost four murdered women. However, there exist large regional variations. </w:t>
      </w:r>
      <w:r w:rsidRPr="004D5887">
        <w:rPr>
          <w:rFonts w:ascii="Courier New" w:hAnsi="Courier New" w:cs="Courier New"/>
          <w:sz w:val="24"/>
          <w:szCs w:val="24"/>
          <w:lang w:val="en-US"/>
        </w:rPr>
        <w:t>For instance,</w:t>
      </w:r>
      <w:r>
        <w:rPr>
          <w:rFonts w:ascii="Courier New" w:hAnsi="Courier New" w:cs="Courier New"/>
          <w:sz w:val="24"/>
          <w:szCs w:val="24"/>
          <w:lang w:val="en-US"/>
        </w:rPr>
        <w:t xml:space="preserve"> in the period 2012-17</w:t>
      </w:r>
      <w:r w:rsidRPr="004D5887">
        <w:rPr>
          <w:rFonts w:ascii="Courier New" w:hAnsi="Courier New" w:cs="Courier New"/>
          <w:sz w:val="24"/>
          <w:szCs w:val="24"/>
          <w:lang w:val="en-US"/>
        </w:rPr>
        <w:t xml:space="preserve"> Aguascalientes, Yucatán, Campeche, Querétaro and Tlaxcala showed homicide rates of less th</w:t>
      </w:r>
      <w:r>
        <w:rPr>
          <w:rFonts w:ascii="Courier New" w:hAnsi="Courier New" w:cs="Courier New"/>
          <w:sz w:val="24"/>
          <w:szCs w:val="24"/>
          <w:lang w:val="en-US"/>
        </w:rPr>
        <w:t xml:space="preserve">an two per 100,000 people, while </w:t>
      </w:r>
      <w:r w:rsidR="00F60EBE">
        <w:rPr>
          <w:rFonts w:ascii="Courier New" w:hAnsi="Courier New" w:cs="Courier New"/>
          <w:sz w:val="24"/>
          <w:szCs w:val="24"/>
          <w:lang w:val="en-US"/>
        </w:rPr>
        <w:t>eight states experienced homicide rates larger than five homicides per 100,000 people, including Oaxaca (rate of 5 per 100,000), Zacatecas (5.3), Sinaloa (5.6), Tamaulipas (5.8), Chihuahua (6.4), Morelos (6.4), Colima (8.1) and Guerrero (12.7).</w:t>
      </w:r>
    </w:p>
    <w:p w14:paraId="1124C6B1" w14:textId="4AE73FC1" w:rsidR="004D5887" w:rsidRDefault="009605A0" w:rsidP="004D5887">
      <w:pPr>
        <w:spacing w:line="360" w:lineRule="auto"/>
        <w:ind w:firstLine="720"/>
        <w:jc w:val="both"/>
        <w:rPr>
          <w:rFonts w:ascii="Courier New" w:hAnsi="Courier New" w:cs="Courier New"/>
          <w:sz w:val="24"/>
          <w:szCs w:val="24"/>
          <w:lang w:val="en-US"/>
        </w:rPr>
      </w:pPr>
      <w:commentRangeStart w:id="6"/>
      <w:commentRangeStart w:id="7"/>
      <w:r>
        <w:rPr>
          <w:rFonts w:ascii="Courier New" w:hAnsi="Courier New" w:cs="Courier New"/>
          <w:sz w:val="24"/>
          <w:szCs w:val="24"/>
          <w:lang w:val="en-US"/>
        </w:rPr>
        <w:t>Exhibit</w:t>
      </w:r>
      <w:commentRangeEnd w:id="6"/>
      <w:r>
        <w:rPr>
          <w:rStyle w:val="CommentReference"/>
        </w:rPr>
        <w:commentReference w:id="6"/>
      </w:r>
      <w:commentRangeEnd w:id="7"/>
      <w:r w:rsidR="001F5B09">
        <w:rPr>
          <w:rStyle w:val="CommentReference"/>
        </w:rPr>
        <w:commentReference w:id="7"/>
      </w:r>
      <w:r>
        <w:rPr>
          <w:rFonts w:ascii="Courier New" w:hAnsi="Courier New" w:cs="Courier New"/>
          <w:sz w:val="24"/>
          <w:szCs w:val="24"/>
          <w:lang w:val="en-US"/>
        </w:rPr>
        <w:t xml:space="preserve"> 1 shows the change in age-standardized </w:t>
      </w:r>
      <w:r w:rsidR="009128FF">
        <w:rPr>
          <w:rFonts w:ascii="Courier New" w:hAnsi="Courier New" w:cs="Courier New"/>
          <w:sz w:val="24"/>
          <w:szCs w:val="24"/>
          <w:lang w:val="en-US"/>
        </w:rPr>
        <w:t xml:space="preserve">female </w:t>
      </w:r>
      <w:r>
        <w:rPr>
          <w:rFonts w:ascii="Courier New" w:hAnsi="Courier New" w:cs="Courier New"/>
          <w:sz w:val="24"/>
          <w:szCs w:val="24"/>
          <w:lang w:val="en-US"/>
        </w:rPr>
        <w:t xml:space="preserve">homicide rates between </w:t>
      </w:r>
      <w:r w:rsidR="001F5B09">
        <w:rPr>
          <w:rFonts w:ascii="Courier New" w:hAnsi="Courier New" w:cs="Courier New"/>
          <w:sz w:val="24"/>
          <w:szCs w:val="24"/>
          <w:lang w:val="en-US"/>
        </w:rPr>
        <w:t>1992-17</w:t>
      </w:r>
      <w:r>
        <w:rPr>
          <w:rFonts w:ascii="Courier New" w:hAnsi="Courier New" w:cs="Courier New"/>
          <w:sz w:val="24"/>
          <w:szCs w:val="24"/>
          <w:lang w:val="en-US"/>
        </w:rPr>
        <w:t xml:space="preserve"> and 20</w:t>
      </w:r>
      <w:r w:rsidR="001F5B09">
        <w:rPr>
          <w:rFonts w:ascii="Courier New" w:hAnsi="Courier New" w:cs="Courier New"/>
          <w:sz w:val="24"/>
          <w:szCs w:val="24"/>
          <w:lang w:val="en-US"/>
        </w:rPr>
        <w:t>02</w:t>
      </w:r>
      <w:r>
        <w:rPr>
          <w:rFonts w:ascii="Courier New" w:hAnsi="Courier New" w:cs="Courier New"/>
          <w:sz w:val="24"/>
          <w:szCs w:val="24"/>
          <w:lang w:val="en-US"/>
        </w:rPr>
        <w:t>-</w:t>
      </w:r>
      <w:r w:rsidR="001F5B09">
        <w:rPr>
          <w:rFonts w:ascii="Courier New" w:hAnsi="Courier New" w:cs="Courier New"/>
          <w:sz w:val="24"/>
          <w:szCs w:val="24"/>
          <w:lang w:val="en-US"/>
        </w:rPr>
        <w:t>0</w:t>
      </w:r>
      <w:r w:rsidR="00E85D80">
        <w:rPr>
          <w:rFonts w:ascii="Courier New" w:hAnsi="Courier New" w:cs="Courier New"/>
          <w:sz w:val="24"/>
          <w:szCs w:val="24"/>
          <w:lang w:val="en-US"/>
        </w:rPr>
        <w:t>7</w:t>
      </w:r>
      <w:r>
        <w:rPr>
          <w:rFonts w:ascii="Courier New" w:hAnsi="Courier New" w:cs="Courier New"/>
          <w:sz w:val="24"/>
          <w:szCs w:val="24"/>
          <w:lang w:val="en-US"/>
        </w:rPr>
        <w:t xml:space="preserve"> and </w:t>
      </w:r>
      <w:r w:rsidR="001F5B09">
        <w:rPr>
          <w:rFonts w:ascii="Courier New" w:hAnsi="Courier New" w:cs="Courier New"/>
          <w:sz w:val="24"/>
          <w:szCs w:val="24"/>
          <w:lang w:val="en-US"/>
        </w:rPr>
        <w:t>from 2002-07 to the most recent period 2012-17</w:t>
      </w:r>
      <w:r w:rsidR="009128FF">
        <w:rPr>
          <w:rFonts w:ascii="Courier New" w:hAnsi="Courier New" w:cs="Courier New"/>
          <w:sz w:val="24"/>
          <w:szCs w:val="24"/>
          <w:lang w:val="en-US"/>
        </w:rPr>
        <w:t xml:space="preserve"> in Mexican states</w:t>
      </w:r>
      <w:r w:rsidR="001F5B09">
        <w:rPr>
          <w:rFonts w:ascii="Courier New" w:hAnsi="Courier New" w:cs="Courier New"/>
          <w:sz w:val="24"/>
          <w:szCs w:val="24"/>
          <w:lang w:val="en-US"/>
        </w:rPr>
        <w:t xml:space="preserve">. </w:t>
      </w:r>
      <w:r>
        <w:rPr>
          <w:rFonts w:ascii="Courier New" w:hAnsi="Courier New" w:cs="Courier New"/>
          <w:sz w:val="24"/>
          <w:szCs w:val="24"/>
          <w:lang w:val="en-US"/>
        </w:rPr>
        <w:t xml:space="preserve"> </w:t>
      </w:r>
    </w:p>
    <w:p w14:paraId="647EF952" w14:textId="10EC6931" w:rsidR="00816E60" w:rsidRDefault="00816E60">
      <w:pPr>
        <w:spacing w:line="360" w:lineRule="auto"/>
        <w:jc w:val="both"/>
        <w:rPr>
          <w:rFonts w:ascii="Courier New" w:hAnsi="Courier New" w:cs="Courier New"/>
          <w:sz w:val="24"/>
          <w:szCs w:val="24"/>
          <w:lang w:val="en-US"/>
        </w:rPr>
      </w:pPr>
      <w:r>
        <w:rPr>
          <w:rFonts w:ascii="Courier New" w:hAnsi="Courier New" w:cs="Courier New"/>
          <w:sz w:val="24"/>
          <w:szCs w:val="24"/>
          <w:lang w:val="en-US"/>
        </w:rPr>
        <w:lastRenderedPageBreak/>
        <w:tab/>
      </w:r>
      <w:r w:rsidR="003911BB">
        <w:rPr>
          <w:rFonts w:ascii="Courier New" w:hAnsi="Courier New" w:cs="Courier New"/>
          <w:sz w:val="24"/>
          <w:szCs w:val="24"/>
          <w:lang w:val="en-US"/>
        </w:rPr>
        <w:t>In the period from 1992-97 to 2002-07 most states (28 of 32) experienced a decline in female homicide rates.</w:t>
      </w:r>
      <w:r w:rsidR="00B33538">
        <w:rPr>
          <w:rFonts w:ascii="Courier New" w:hAnsi="Courier New" w:cs="Courier New"/>
          <w:sz w:val="24"/>
          <w:szCs w:val="24"/>
          <w:lang w:val="en-US"/>
        </w:rPr>
        <w:t xml:space="preserve"> This progress was reversed as all except one (Aguascalientes) experienced an increase in homicide rates after the period 2002-07. </w:t>
      </w:r>
      <w:r>
        <w:rPr>
          <w:rFonts w:ascii="Courier New" w:hAnsi="Courier New" w:cs="Courier New"/>
          <w:sz w:val="24"/>
          <w:szCs w:val="24"/>
          <w:lang w:val="en-US"/>
        </w:rPr>
        <w:t>The states with the largest worsening in female homicide rates were Guerrero and Morelos in the South with 8.3 and 4.8 more homicides per 100,000 people respectively, Colima in the Central region with 6.7 more homicides per 100,000 people, and Chihuahua in the North</w:t>
      </w:r>
      <w:r w:rsidR="004D5887">
        <w:rPr>
          <w:rFonts w:ascii="Courier New" w:hAnsi="Courier New" w:cs="Courier New"/>
          <w:sz w:val="24"/>
          <w:szCs w:val="24"/>
          <w:lang w:val="en-US"/>
        </w:rPr>
        <w:t xml:space="preserve"> (bordering with Texas)</w:t>
      </w:r>
      <w:r>
        <w:rPr>
          <w:rFonts w:ascii="Courier New" w:hAnsi="Courier New" w:cs="Courier New"/>
          <w:sz w:val="24"/>
          <w:szCs w:val="24"/>
          <w:lang w:val="en-US"/>
        </w:rPr>
        <w:t xml:space="preserve"> with an increase of more than 4 homicides per 100,000 people. </w:t>
      </w:r>
    </w:p>
    <w:p w14:paraId="4312E23E" w14:textId="77777777" w:rsidR="006D5B2C" w:rsidRDefault="006D5B2C">
      <w:pPr>
        <w:spacing w:line="360" w:lineRule="auto"/>
        <w:jc w:val="both"/>
        <w:rPr>
          <w:rFonts w:ascii="Courier New" w:hAnsi="Courier New" w:cs="Courier New"/>
          <w:sz w:val="24"/>
          <w:szCs w:val="24"/>
          <w:lang w:val="en-US"/>
        </w:rPr>
      </w:pPr>
    </w:p>
    <w:p w14:paraId="619AB89E" w14:textId="467E4C86" w:rsidR="00124BD8" w:rsidRPr="002A06C0" w:rsidRDefault="00816E60">
      <w:pPr>
        <w:spacing w:line="360" w:lineRule="auto"/>
        <w:jc w:val="both"/>
        <w:rPr>
          <w:rFonts w:ascii="Courier New" w:hAnsi="Courier New" w:cs="Courier New"/>
          <w:sz w:val="24"/>
          <w:szCs w:val="24"/>
          <w:lang w:val="en-US"/>
        </w:rPr>
      </w:pPr>
      <w:commentRangeStart w:id="8"/>
      <w:r>
        <w:rPr>
          <w:rFonts w:ascii="Courier New" w:hAnsi="Courier New" w:cs="Courier New"/>
          <w:noProof/>
          <w:sz w:val="24"/>
          <w:szCs w:val="24"/>
          <w:lang w:val="en-US"/>
        </w:rPr>
        <mc:AlternateContent>
          <mc:Choice Requires="wpg">
            <w:drawing>
              <wp:anchor distT="0" distB="0" distL="114300" distR="114300" simplePos="0" relativeHeight="251654656" behindDoc="0" locked="0" layoutInCell="1" allowOverlap="1" wp14:anchorId="1465BF8E" wp14:editId="3281DE47">
                <wp:simplePos x="0" y="0"/>
                <wp:positionH relativeFrom="column">
                  <wp:posOffset>43132</wp:posOffset>
                </wp:positionH>
                <wp:positionV relativeFrom="page">
                  <wp:posOffset>1069903</wp:posOffset>
                </wp:positionV>
                <wp:extent cx="3275965" cy="5360035"/>
                <wp:effectExtent l="0" t="0" r="635" b="0"/>
                <wp:wrapThrough wrapText="bothSides">
                  <wp:wrapPolygon edited="0">
                    <wp:start x="0" y="0"/>
                    <wp:lineTo x="0" y="21495"/>
                    <wp:lineTo x="21479" y="21495"/>
                    <wp:lineTo x="21479" y="0"/>
                    <wp:lineTo x="0" y="0"/>
                  </wp:wrapPolygon>
                </wp:wrapThrough>
                <wp:docPr id="4" name="Group 4"/>
                <wp:cNvGraphicFramePr/>
                <a:graphic xmlns:a="http://schemas.openxmlformats.org/drawingml/2006/main">
                  <a:graphicData uri="http://schemas.microsoft.com/office/word/2010/wordprocessingGroup">
                    <wpg:wgp>
                      <wpg:cNvGrpSpPr/>
                      <wpg:grpSpPr>
                        <a:xfrm>
                          <a:off x="0" y="0"/>
                          <a:ext cx="3275965" cy="5360035"/>
                          <a:chOff x="0" y="0"/>
                          <a:chExt cx="3275965" cy="5360035"/>
                        </a:xfrm>
                      </wpg:grpSpPr>
                      <pic:pic xmlns:pic="http://schemas.openxmlformats.org/drawingml/2006/picture">
                        <pic:nvPicPr>
                          <pic:cNvPr id="1" name="Picture 1"/>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190500"/>
                            <a:ext cx="3275965" cy="5169535"/>
                          </a:xfrm>
                          <a:prstGeom prst="rect">
                            <a:avLst/>
                          </a:prstGeom>
                        </pic:spPr>
                      </pic:pic>
                      <wps:wsp>
                        <wps:cNvPr id="3" name="Text Box 3"/>
                        <wps:cNvSpPr txBox="1"/>
                        <wps:spPr>
                          <a:xfrm>
                            <a:off x="0" y="0"/>
                            <a:ext cx="3275965" cy="190500"/>
                          </a:xfrm>
                          <a:prstGeom prst="rect">
                            <a:avLst/>
                          </a:prstGeom>
                          <a:solidFill>
                            <a:prstClr val="white"/>
                          </a:solidFill>
                          <a:ln>
                            <a:noFill/>
                          </a:ln>
                        </wps:spPr>
                        <wps:txbx>
                          <w:txbxContent>
                            <w:p w14:paraId="6ABF3E84" w14:textId="77777777" w:rsidR="001C29E6" w:rsidRPr="00816E60" w:rsidRDefault="001C29E6" w:rsidP="00816E60">
                              <w:pPr>
                                <w:pStyle w:val="Caption"/>
                                <w:jc w:val="center"/>
                                <w:rPr>
                                  <w:rFonts w:ascii="Courier New" w:hAnsi="Courier New" w:cs="Courier New"/>
                                  <w:b/>
                                  <w:noProof/>
                                  <w:color w:val="000000" w:themeColor="text1"/>
                                  <w:sz w:val="24"/>
                                </w:rPr>
                              </w:pPr>
                              <w:r w:rsidRPr="00816E60">
                                <w:rPr>
                                  <w:rFonts w:ascii="Courier New" w:hAnsi="Courier New" w:cs="Courier New"/>
                                  <w:b/>
                                  <w:color w:val="000000" w:themeColor="text1"/>
                                  <w:sz w:val="24"/>
                                </w:rPr>
                                <w:t xml:space="preserve">Exhibit </w:t>
                              </w:r>
                              <w:r w:rsidRPr="00816E60">
                                <w:rPr>
                                  <w:rFonts w:ascii="Courier New" w:hAnsi="Courier New" w:cs="Courier New"/>
                                  <w:b/>
                                  <w:color w:val="000000" w:themeColor="text1"/>
                                  <w:sz w:val="24"/>
                                </w:rPr>
                                <w:fldChar w:fldCharType="begin"/>
                              </w:r>
                              <w:r w:rsidRPr="00816E60">
                                <w:rPr>
                                  <w:rFonts w:ascii="Courier New" w:hAnsi="Courier New" w:cs="Courier New"/>
                                  <w:b/>
                                  <w:color w:val="000000" w:themeColor="text1"/>
                                  <w:sz w:val="24"/>
                                </w:rPr>
                                <w:instrText xml:space="preserve"> SEQ Figure \* ARABIC </w:instrText>
                              </w:r>
                              <w:r w:rsidRPr="00816E60">
                                <w:rPr>
                                  <w:rFonts w:ascii="Courier New" w:hAnsi="Courier New" w:cs="Courier New"/>
                                  <w:b/>
                                  <w:color w:val="000000" w:themeColor="text1"/>
                                  <w:sz w:val="24"/>
                                </w:rPr>
                                <w:fldChar w:fldCharType="separate"/>
                              </w:r>
                              <w:r w:rsidRPr="00816E60">
                                <w:rPr>
                                  <w:rFonts w:ascii="Courier New" w:hAnsi="Courier New" w:cs="Courier New"/>
                                  <w:b/>
                                  <w:noProof/>
                                  <w:color w:val="000000" w:themeColor="text1"/>
                                  <w:sz w:val="24"/>
                                </w:rPr>
                                <w:t>1</w:t>
                              </w:r>
                              <w:r w:rsidRPr="00816E60">
                                <w:rPr>
                                  <w:rFonts w:ascii="Courier New" w:hAnsi="Courier New" w:cs="Courier New"/>
                                  <w:b/>
                                  <w:color w:val="000000" w:themeColor="text1"/>
                                  <w:sz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1465BF8E" id="Group 4" o:spid="_x0000_s1026" style="position:absolute;left:0;text-align:left;margin-left:3.4pt;margin-top:84.25pt;width:257.95pt;height:422.05pt;z-index:251654656;mso-position-vertical-relative:page;mso-width-relative:margin" coordsize="32759,536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top:1905;width:32759;height:5169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">
                  <v:imagedata r:id="rId14" o:title=""/>
                </v:shape>
                <v:shapetype id="_x0000_t202" coordsize="21600,21600" o:spt="202" path="m,l,21600r21600,l21600,xe">
                  <v:stroke joinstyle="miter"/>
                  <v:path gradientshapeok="t" o:connecttype="rect"/>
                </v:shapetype>
                <v:shape id="Text Box 3" o:spid="_x0000_s1028" type="#_x0000_t202" style="position:absolute;width:32759;height:19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4zVwgAAANoAAAAPAAAAZHJzL2Rvd25yZXYueG1sRI9Pi8Iw&#10;FMTvC36H8AQvi6Yq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Cxe4zVwgAAANoAAAAPAAAA&#10;AAAAAAAAAAAAAAcCAABkcnMvZG93bnJldi54bWxQSwUGAAAAAAMAAwC3AAAA9gIAAAAA&#10;" stroked="f">
                  <v:textbox inset="0,0,0,0">
                    <w:txbxContent>
                      <w:p w14:paraId="6ABF3E84" w14:textId="77777777" w:rsidR="001C29E6" w:rsidRPr="00816E60" w:rsidRDefault="001C29E6" w:rsidP="00816E60">
                        <w:pPr>
                          <w:pStyle w:val="Caption"/>
                          <w:jc w:val="center"/>
                          <w:rPr>
                            <w:rFonts w:ascii="Courier New" w:hAnsi="Courier New" w:cs="Courier New"/>
                            <w:b/>
                            <w:noProof/>
                            <w:color w:val="000000" w:themeColor="text1"/>
                            <w:sz w:val="24"/>
                          </w:rPr>
                        </w:pPr>
                        <w:r w:rsidRPr="00816E60">
                          <w:rPr>
                            <w:rFonts w:ascii="Courier New" w:hAnsi="Courier New" w:cs="Courier New"/>
                            <w:b/>
                            <w:color w:val="000000" w:themeColor="text1"/>
                            <w:sz w:val="24"/>
                          </w:rPr>
                          <w:t xml:space="preserve">Exhibit </w:t>
                        </w:r>
                        <w:r w:rsidRPr="00816E60">
                          <w:rPr>
                            <w:rFonts w:ascii="Courier New" w:hAnsi="Courier New" w:cs="Courier New"/>
                            <w:b/>
                            <w:color w:val="000000" w:themeColor="text1"/>
                            <w:sz w:val="24"/>
                          </w:rPr>
                          <w:fldChar w:fldCharType="begin"/>
                        </w:r>
                        <w:r w:rsidRPr="00816E60">
                          <w:rPr>
                            <w:rFonts w:ascii="Courier New" w:hAnsi="Courier New" w:cs="Courier New"/>
                            <w:b/>
                            <w:color w:val="000000" w:themeColor="text1"/>
                            <w:sz w:val="24"/>
                          </w:rPr>
                          <w:instrText xml:space="preserve"> SEQ Figure \* ARABIC </w:instrText>
                        </w:r>
                        <w:r w:rsidRPr="00816E60">
                          <w:rPr>
                            <w:rFonts w:ascii="Courier New" w:hAnsi="Courier New" w:cs="Courier New"/>
                            <w:b/>
                            <w:color w:val="000000" w:themeColor="text1"/>
                            <w:sz w:val="24"/>
                          </w:rPr>
                          <w:fldChar w:fldCharType="separate"/>
                        </w:r>
                        <w:r w:rsidRPr="00816E60">
                          <w:rPr>
                            <w:rFonts w:ascii="Courier New" w:hAnsi="Courier New" w:cs="Courier New"/>
                            <w:b/>
                            <w:noProof/>
                            <w:color w:val="000000" w:themeColor="text1"/>
                            <w:sz w:val="24"/>
                          </w:rPr>
                          <w:t>1</w:t>
                        </w:r>
                        <w:r w:rsidRPr="00816E60">
                          <w:rPr>
                            <w:rFonts w:ascii="Courier New" w:hAnsi="Courier New" w:cs="Courier New"/>
                            <w:b/>
                            <w:color w:val="000000" w:themeColor="text1"/>
                            <w:sz w:val="24"/>
                          </w:rPr>
                          <w:fldChar w:fldCharType="end"/>
                        </w:r>
                      </w:p>
                    </w:txbxContent>
                  </v:textbox>
                </v:shape>
                <w10:wrap type="through" anchory="page"/>
              </v:group>
            </w:pict>
          </mc:Fallback>
        </mc:AlternateContent>
      </w:r>
      <w:r w:rsidR="006D5B2C">
        <w:rPr>
          <w:rFonts w:ascii="Courier New" w:hAnsi="Courier New" w:cs="Courier New"/>
          <w:sz w:val="24"/>
          <w:szCs w:val="24"/>
          <w:lang w:val="en-US"/>
        </w:rPr>
        <w:t>T</w:t>
      </w:r>
      <w:r w:rsidR="009605A0">
        <w:rPr>
          <w:rFonts w:ascii="Courier New" w:hAnsi="Courier New" w:cs="Courier New"/>
          <w:sz w:val="24"/>
          <w:szCs w:val="24"/>
          <w:lang w:val="en-US"/>
        </w:rPr>
        <w:t>he proportion of females</w:t>
      </w:r>
      <w:r w:rsidR="00E85D80">
        <w:rPr>
          <w:rFonts w:ascii="Courier New" w:hAnsi="Courier New" w:cs="Courier New"/>
          <w:sz w:val="24"/>
          <w:szCs w:val="24"/>
          <w:lang w:val="en-US"/>
        </w:rPr>
        <w:t xml:space="preserve"> </w:t>
      </w:r>
      <w:r w:rsidR="009605A0">
        <w:rPr>
          <w:rFonts w:ascii="Courier New" w:hAnsi="Courier New" w:cs="Courier New"/>
          <w:sz w:val="24"/>
          <w:szCs w:val="24"/>
          <w:lang w:val="en-US"/>
        </w:rPr>
        <w:t>fearing becoming a victim went up in 28 out of the 32 Mexican states</w:t>
      </w:r>
      <w:commentRangeEnd w:id="8"/>
      <w:r w:rsidR="006D5B2C">
        <w:rPr>
          <w:rStyle w:val="CommentReference"/>
        </w:rPr>
        <w:commentReference w:id="8"/>
      </w:r>
      <w:r w:rsidR="009605A0">
        <w:rPr>
          <w:rFonts w:ascii="Courier New" w:hAnsi="Courier New" w:cs="Courier New"/>
          <w:sz w:val="24"/>
          <w:szCs w:val="24"/>
          <w:lang w:val="en-US"/>
        </w:rPr>
        <w:t xml:space="preserve">, or 87.5% of the total. The largest increment happened in Colima –the least populated state, with </w:t>
      </w:r>
      <w:r w:rsidR="00DA6A72">
        <w:rPr>
          <w:rFonts w:ascii="Courier New" w:hAnsi="Courier New" w:cs="Courier New"/>
          <w:sz w:val="24"/>
          <w:szCs w:val="24"/>
          <w:lang w:val="en-US"/>
        </w:rPr>
        <w:t>only about 700,000</w:t>
      </w:r>
      <w:r w:rsidR="009605A0">
        <w:rPr>
          <w:rFonts w:ascii="Courier New" w:hAnsi="Courier New" w:cs="Courier New"/>
          <w:sz w:val="24"/>
          <w:szCs w:val="24"/>
          <w:lang w:val="en-US"/>
        </w:rPr>
        <w:t xml:space="preserve"> </w:t>
      </w:r>
      <w:r w:rsidR="00DA6A72">
        <w:rPr>
          <w:rFonts w:ascii="Courier New" w:hAnsi="Courier New" w:cs="Courier New"/>
          <w:sz w:val="24"/>
          <w:szCs w:val="24"/>
          <w:lang w:val="en-US"/>
        </w:rPr>
        <w:t xml:space="preserve">people </w:t>
      </w:r>
      <w:r w:rsidR="009605A0">
        <w:rPr>
          <w:rFonts w:ascii="Courier New" w:hAnsi="Courier New" w:cs="Courier New"/>
          <w:sz w:val="24"/>
          <w:szCs w:val="24"/>
          <w:lang w:val="en-US"/>
        </w:rPr>
        <w:t xml:space="preserve">in 2015, where 54.4% more women declared to feel unsafe in 2017 compared to 2005. Apart from Colima, in other six states (Zacatecas, Veracruz, San Luis Potosí, Nayarit, Guanajuato and Tamaulipas) the proportion of females feeling vulnerable </w:t>
      </w:r>
      <w:r w:rsidR="00550CF8">
        <w:rPr>
          <w:rFonts w:ascii="Courier New" w:hAnsi="Courier New" w:cs="Courier New"/>
          <w:sz w:val="24"/>
          <w:szCs w:val="24"/>
          <w:lang w:val="en-US"/>
        </w:rPr>
        <w:t xml:space="preserve">to crime </w:t>
      </w:r>
      <w:r w:rsidR="009605A0">
        <w:rPr>
          <w:rFonts w:ascii="Courier New" w:hAnsi="Courier New" w:cs="Courier New"/>
          <w:sz w:val="24"/>
          <w:szCs w:val="24"/>
          <w:lang w:val="en-US"/>
        </w:rPr>
        <w:t>grew by more than</w:t>
      </w:r>
      <w:del w:id="9" w:author="Arte" w:date="2019-09-24T00:30:00Z">
        <w:r w:rsidR="009605A0">
          <w:rPr>
            <w:rFonts w:ascii="Courier New" w:hAnsi="Courier New" w:cs="Courier New"/>
            <w:sz w:val="24"/>
            <w:szCs w:val="24"/>
            <w:lang w:val="en-US"/>
          </w:rPr>
          <w:delText>was over</w:delText>
        </w:r>
      </w:del>
      <w:r w:rsidR="009605A0">
        <w:rPr>
          <w:rFonts w:ascii="Courier New" w:hAnsi="Courier New" w:cs="Courier New"/>
          <w:sz w:val="24"/>
          <w:szCs w:val="24"/>
          <w:lang w:val="en-US"/>
        </w:rPr>
        <w:t xml:space="preserve"> 30%. In </w:t>
      </w:r>
      <w:ins w:id="10" w:author="Arte" w:date="2019-09-24T00:46:00Z">
        <w:r w:rsidR="009605A0">
          <w:rPr>
            <w:rFonts w:ascii="Courier New" w:hAnsi="Courier New" w:cs="Courier New"/>
            <w:sz w:val="24"/>
            <w:szCs w:val="24"/>
            <w:lang w:val="en-US"/>
          </w:rPr>
          <w:t xml:space="preserve">contrast, the </w:t>
        </w:r>
      </w:ins>
      <w:r w:rsidR="009605A0">
        <w:rPr>
          <w:rFonts w:ascii="Courier New" w:hAnsi="Courier New" w:cs="Courier New"/>
          <w:sz w:val="24"/>
          <w:szCs w:val="24"/>
          <w:lang w:val="en-US"/>
        </w:rPr>
        <w:t>four states</w:t>
      </w:r>
      <w:del w:id="11" w:author="Arte" w:date="2019-09-24T00:49:00Z">
        <w:r w:rsidR="009605A0">
          <w:rPr>
            <w:rFonts w:ascii="Courier New" w:hAnsi="Courier New" w:cs="Courier New"/>
            <w:sz w:val="24"/>
            <w:szCs w:val="24"/>
            <w:lang w:val="en-US"/>
          </w:rPr>
          <w:delText>,</w:delText>
        </w:r>
      </w:del>
      <w:r w:rsidR="009605A0">
        <w:rPr>
          <w:rFonts w:ascii="Courier New" w:hAnsi="Courier New" w:cs="Courier New"/>
          <w:sz w:val="24"/>
          <w:szCs w:val="24"/>
          <w:lang w:val="en-US"/>
        </w:rPr>
        <w:t xml:space="preserve"> </w:t>
      </w:r>
      <w:ins w:id="12" w:author="Arte" w:date="2019-09-24T00:47:00Z">
        <w:r w:rsidR="009605A0">
          <w:rPr>
            <w:rFonts w:ascii="Courier New" w:hAnsi="Courier New" w:cs="Courier New"/>
            <w:sz w:val="24"/>
            <w:szCs w:val="24"/>
            <w:lang w:val="en-US"/>
          </w:rPr>
          <w:t xml:space="preserve">where </w:t>
        </w:r>
      </w:ins>
      <w:del w:id="13" w:author="Arte" w:date="2019-09-23T18:49:00Z">
        <w:r w:rsidR="009605A0">
          <w:rPr>
            <w:rFonts w:ascii="Courier New" w:hAnsi="Courier New" w:cs="Courier New"/>
            <w:sz w:val="24"/>
            <w:szCs w:val="24"/>
            <w:lang w:val="en-US"/>
          </w:rPr>
          <w:delText xml:space="preserve">the </w:delText>
        </w:r>
      </w:del>
      <w:proofErr w:type="spellStart"/>
      <w:ins w:id="14" w:author="Arte" w:date="2019-09-23T18:49:00Z">
        <w:r w:rsidR="009605A0">
          <w:rPr>
            <w:rFonts w:ascii="Courier New" w:hAnsi="Courier New" w:cs="Courier New"/>
            <w:sz w:val="24"/>
            <w:szCs w:val="24"/>
            <w:lang w:val="en-US"/>
          </w:rPr>
          <w:t>thatx</w:t>
        </w:r>
        <w:proofErr w:type="spellEnd"/>
        <w:r w:rsidR="009605A0">
          <w:rPr>
            <w:rFonts w:ascii="Courier New" w:hAnsi="Courier New" w:cs="Courier New"/>
            <w:sz w:val="24"/>
            <w:szCs w:val="24"/>
            <w:lang w:val="en-US"/>
          </w:rPr>
          <w:t xml:space="preserve"> </w:t>
        </w:r>
      </w:ins>
      <w:r w:rsidR="009605A0">
        <w:rPr>
          <w:rFonts w:ascii="Courier New" w:hAnsi="Courier New" w:cs="Courier New"/>
          <w:sz w:val="24"/>
          <w:szCs w:val="24"/>
          <w:lang w:val="en-US"/>
        </w:rPr>
        <w:t xml:space="preserve">proportion </w:t>
      </w:r>
      <w:del w:id="15" w:author="Arte" w:date="2019-09-23T18:49:00Z">
        <w:r w:rsidR="009605A0">
          <w:rPr>
            <w:rFonts w:ascii="Courier New" w:hAnsi="Courier New" w:cs="Courier New"/>
            <w:sz w:val="24"/>
            <w:szCs w:val="24"/>
            <w:lang w:val="en-US"/>
          </w:rPr>
          <w:delText xml:space="preserve">of (female?) vulnerable population </w:delText>
        </w:r>
      </w:del>
      <w:del w:id="16" w:author="Arte" w:date="2019-09-24T00:32:00Z">
        <w:r w:rsidR="009605A0">
          <w:rPr>
            <w:rFonts w:ascii="Courier New" w:hAnsi="Courier New" w:cs="Courier New"/>
            <w:sz w:val="24"/>
            <w:szCs w:val="24"/>
            <w:lang w:val="en-US"/>
          </w:rPr>
          <w:delText xml:space="preserve">decreased </w:delText>
        </w:r>
      </w:del>
      <w:ins w:id="17" w:author="Arte" w:date="2019-09-24T00:32:00Z">
        <w:r w:rsidR="009605A0">
          <w:rPr>
            <w:rFonts w:ascii="Courier New" w:hAnsi="Courier New" w:cs="Courier New"/>
            <w:sz w:val="24"/>
            <w:szCs w:val="24"/>
            <w:lang w:val="en-US"/>
          </w:rPr>
          <w:t xml:space="preserve">fell </w:t>
        </w:r>
      </w:ins>
      <w:ins w:id="18" w:author="Arte" w:date="2019-09-24T23:04:00Z">
        <w:r w:rsidR="00FB4372">
          <w:rPr>
            <w:rFonts w:ascii="Courier New" w:hAnsi="Courier New" w:cs="Courier New"/>
            <w:sz w:val="24"/>
            <w:szCs w:val="24"/>
            <w:lang w:val="en-US"/>
          </w:rPr>
          <w:t>-between 2.3 and 6.8 percent</w:t>
        </w:r>
      </w:ins>
      <w:ins w:id="19" w:author="Arte" w:date="2019-09-24T23:10:00Z">
        <w:r w:rsidR="00FB4372">
          <w:rPr>
            <w:rFonts w:ascii="Courier New" w:hAnsi="Courier New" w:cs="Courier New"/>
            <w:sz w:val="24"/>
            <w:szCs w:val="24"/>
            <w:lang w:val="en-US"/>
          </w:rPr>
          <w:t>,</w:t>
        </w:r>
      </w:ins>
      <w:ins w:id="20" w:author="Arte" w:date="2019-09-24T23:04:00Z">
        <w:r w:rsidR="00FB4372">
          <w:rPr>
            <w:rFonts w:ascii="Courier New" w:hAnsi="Courier New" w:cs="Courier New"/>
            <w:sz w:val="24"/>
            <w:szCs w:val="24"/>
            <w:lang w:val="en-US"/>
          </w:rPr>
          <w:t xml:space="preserve"> </w:t>
        </w:r>
      </w:ins>
      <w:r w:rsidR="009605A0">
        <w:rPr>
          <w:rFonts w:ascii="Courier New" w:hAnsi="Courier New" w:cs="Courier New"/>
          <w:sz w:val="24"/>
          <w:szCs w:val="24"/>
          <w:lang w:val="en-US"/>
        </w:rPr>
        <w:t xml:space="preserve">despite </w:t>
      </w:r>
      <w:del w:id="21" w:author="Arte" w:date="2019-09-24T23:11:00Z">
        <w:r w:rsidR="009605A0" w:rsidDel="00FB4372">
          <w:rPr>
            <w:rFonts w:ascii="Courier New" w:hAnsi="Courier New" w:cs="Courier New"/>
            <w:sz w:val="24"/>
            <w:szCs w:val="24"/>
            <w:lang w:val="en-US"/>
          </w:rPr>
          <w:delText xml:space="preserve">rising </w:delText>
        </w:r>
        <w:r w:rsidR="009605A0" w:rsidRPr="00FB4372" w:rsidDel="00FB4372">
          <w:rPr>
            <w:rFonts w:ascii="Courier New" w:hAnsi="Courier New" w:cs="Courier New"/>
            <w:sz w:val="24"/>
            <w:szCs w:val="24"/>
            <w:lang w:val="en-US"/>
          </w:rPr>
          <w:delText>female</w:delText>
        </w:r>
        <w:r w:rsidR="009605A0" w:rsidDel="00FB4372">
          <w:rPr>
            <w:rFonts w:ascii="Courier New" w:hAnsi="Courier New" w:cs="Courier New"/>
            <w:sz w:val="24"/>
            <w:szCs w:val="24"/>
            <w:lang w:val="en-US"/>
          </w:rPr>
          <w:delText xml:space="preserve"> </w:delText>
        </w:r>
      </w:del>
      <w:r w:rsidR="009605A0">
        <w:rPr>
          <w:rFonts w:ascii="Courier New" w:hAnsi="Courier New" w:cs="Courier New"/>
          <w:sz w:val="24"/>
          <w:szCs w:val="24"/>
          <w:lang w:val="en-US"/>
        </w:rPr>
        <w:t>homicide</w:t>
      </w:r>
      <w:ins w:id="22" w:author="Arte" w:date="2019-09-23T19:06:00Z">
        <w:r w:rsidR="009605A0">
          <w:rPr>
            <w:rFonts w:ascii="Courier New" w:hAnsi="Courier New" w:cs="Courier New"/>
            <w:sz w:val="24"/>
            <w:szCs w:val="24"/>
            <w:lang w:val="en-US"/>
          </w:rPr>
          <w:t xml:space="preserve"> rate</w:t>
        </w:r>
      </w:ins>
      <w:r w:rsidR="009605A0">
        <w:rPr>
          <w:rFonts w:ascii="Courier New" w:hAnsi="Courier New" w:cs="Courier New"/>
          <w:sz w:val="24"/>
          <w:szCs w:val="24"/>
          <w:lang w:val="en-US"/>
        </w:rPr>
        <w:t>s</w:t>
      </w:r>
      <w:ins w:id="23" w:author="Arte" w:date="2019-09-23T19:06:00Z">
        <w:r w:rsidR="009605A0">
          <w:rPr>
            <w:rFonts w:ascii="Courier New" w:hAnsi="Courier New" w:cs="Courier New"/>
            <w:sz w:val="24"/>
            <w:szCs w:val="24"/>
            <w:lang w:val="en-US"/>
          </w:rPr>
          <w:t xml:space="preserve"> </w:t>
        </w:r>
      </w:ins>
      <w:ins w:id="24" w:author="Arte" w:date="2019-09-24T23:11:00Z">
        <w:r w:rsidR="00FB4372">
          <w:rPr>
            <w:rFonts w:ascii="Courier New" w:hAnsi="Courier New" w:cs="Courier New"/>
            <w:sz w:val="24"/>
            <w:szCs w:val="24"/>
            <w:lang w:val="en-US"/>
          </w:rPr>
          <w:t>rising</w:t>
        </w:r>
      </w:ins>
      <w:ins w:id="25" w:author="Arte" w:date="2019-09-24T23:09:00Z">
        <w:r w:rsidR="00FB4372">
          <w:rPr>
            <w:rFonts w:ascii="Courier New" w:hAnsi="Courier New" w:cs="Courier New"/>
            <w:sz w:val="24"/>
            <w:szCs w:val="24"/>
            <w:lang w:val="en-US"/>
          </w:rPr>
          <w:t xml:space="preserve"> </w:t>
        </w:r>
        <w:r w:rsidR="00FB4372" w:rsidRPr="00FA7BB2">
          <w:rPr>
            <w:rFonts w:ascii="Courier New" w:hAnsi="Courier New" w:cs="Courier New"/>
            <w:sz w:val="24"/>
            <w:szCs w:val="24"/>
            <w:lang w:val="en-US"/>
          </w:rPr>
          <w:t xml:space="preserve">between 0.1 and 2.9 </w:t>
        </w:r>
      </w:ins>
      <w:ins w:id="26" w:author="Arte" w:date="2019-09-25T00:22:00Z">
        <w:r w:rsidR="0036530E">
          <w:rPr>
            <w:rFonts w:ascii="Courier New" w:hAnsi="Courier New" w:cs="Courier New"/>
            <w:sz w:val="24"/>
            <w:szCs w:val="24"/>
            <w:lang w:val="en-US"/>
          </w:rPr>
          <w:t xml:space="preserve">extra women </w:t>
        </w:r>
      </w:ins>
      <w:ins w:id="27" w:author="Arte" w:date="2019-09-24T23:12:00Z">
        <w:r w:rsidR="00A47D5C">
          <w:rPr>
            <w:rFonts w:ascii="Courier New" w:hAnsi="Courier New" w:cs="Courier New"/>
            <w:sz w:val="24"/>
            <w:szCs w:val="24"/>
            <w:lang w:val="en-US"/>
          </w:rPr>
          <w:lastRenderedPageBreak/>
          <w:t xml:space="preserve">murdered </w:t>
        </w:r>
      </w:ins>
      <w:ins w:id="28" w:author="Arte" w:date="2019-09-24T23:09:00Z">
        <w:r w:rsidR="00FB4372" w:rsidRPr="00FA7BB2">
          <w:rPr>
            <w:rFonts w:ascii="Courier New" w:hAnsi="Courier New" w:cs="Courier New"/>
            <w:sz w:val="24"/>
            <w:szCs w:val="24"/>
            <w:lang w:val="en-US"/>
          </w:rPr>
          <w:t>per 100,000 females</w:t>
        </w:r>
        <w:r w:rsidR="00FB4372">
          <w:rPr>
            <w:rFonts w:ascii="Courier New" w:hAnsi="Courier New" w:cs="Courier New"/>
            <w:sz w:val="24"/>
            <w:szCs w:val="24"/>
            <w:lang w:val="en-US"/>
          </w:rPr>
          <w:t xml:space="preserve"> we</w:t>
        </w:r>
      </w:ins>
      <w:ins w:id="29" w:author="Arte" w:date="2019-09-24T00:49:00Z">
        <w:r w:rsidR="009605A0">
          <w:rPr>
            <w:rFonts w:ascii="Courier New" w:hAnsi="Courier New" w:cs="Courier New"/>
            <w:sz w:val="24"/>
            <w:szCs w:val="24"/>
            <w:lang w:val="en-US"/>
          </w:rPr>
          <w:t>re</w:t>
        </w:r>
      </w:ins>
      <w:r w:rsidR="009605A0">
        <w:rPr>
          <w:rFonts w:ascii="Courier New" w:hAnsi="Courier New" w:cs="Courier New"/>
          <w:sz w:val="24"/>
          <w:szCs w:val="24"/>
          <w:lang w:val="en-US"/>
        </w:rPr>
        <w:t>: Yucatán in the South</w:t>
      </w:r>
      <w:del w:id="30" w:author="Arte" w:date="2019-09-24T00:51:00Z">
        <w:r w:rsidR="009605A0">
          <w:rPr>
            <w:rFonts w:ascii="Courier New" w:hAnsi="Courier New" w:cs="Courier New"/>
            <w:sz w:val="24"/>
            <w:szCs w:val="24"/>
            <w:lang w:val="en-US"/>
          </w:rPr>
          <w:delText xml:space="preserve"> -which is still the </w:delText>
        </w:r>
        <w:r w:rsidR="009605A0" w:rsidRPr="00A018E5">
          <w:rPr>
            <w:rFonts w:ascii="Courier New" w:hAnsi="Courier New" w:cs="Courier New"/>
            <w:sz w:val="24"/>
            <w:szCs w:val="24"/>
            <w:lang w:val="en-US"/>
          </w:rPr>
          <w:delText>safest state in the country</w:delText>
        </w:r>
      </w:del>
      <w:r w:rsidR="009605A0" w:rsidRPr="00A018E5">
        <w:rPr>
          <w:rFonts w:ascii="Courier New" w:hAnsi="Courier New" w:cs="Courier New"/>
          <w:sz w:val="24"/>
          <w:szCs w:val="24"/>
          <w:lang w:val="en-US"/>
        </w:rPr>
        <w:t>, Mexico City in the Center, and Sinaloa and Baja California in the North.</w:t>
      </w:r>
      <w:ins w:id="31" w:author="Arte" w:date="2019-09-24T23:00:00Z">
        <w:r w:rsidR="00FA7BB2" w:rsidRPr="002A06C0">
          <w:rPr>
            <w:rFonts w:ascii="Courier New" w:hAnsi="Courier New" w:cs="Courier New"/>
            <w:sz w:val="24"/>
            <w:szCs w:val="24"/>
            <w:lang w:val="en-US"/>
          </w:rPr>
          <w:t xml:space="preserve"> </w:t>
        </w:r>
      </w:ins>
      <w:ins w:id="32" w:author="Arte" w:date="2019-09-24T23:13:00Z">
        <w:r w:rsidR="00A47D5C" w:rsidRPr="002A06C0">
          <w:rPr>
            <w:rFonts w:ascii="Courier New" w:hAnsi="Courier New" w:cs="Courier New"/>
            <w:sz w:val="24"/>
            <w:szCs w:val="24"/>
            <w:lang w:val="en-US"/>
          </w:rPr>
          <w:t xml:space="preserve">The former though </w:t>
        </w:r>
      </w:ins>
      <w:ins w:id="33" w:author="Arte" w:date="2019-09-24T00:51:00Z">
        <w:r w:rsidR="009605A0" w:rsidRPr="002A06C0">
          <w:rPr>
            <w:rFonts w:ascii="Courier New" w:hAnsi="Courier New" w:cs="Courier New"/>
            <w:sz w:val="24"/>
            <w:szCs w:val="24"/>
            <w:lang w:val="en-US"/>
          </w:rPr>
          <w:t xml:space="preserve">is still the safest state </w:t>
        </w:r>
      </w:ins>
      <w:ins w:id="34" w:author="Arte" w:date="2019-09-24T23:14:00Z">
        <w:r w:rsidR="00187A1F" w:rsidRPr="002A06C0">
          <w:rPr>
            <w:rFonts w:ascii="Courier New" w:hAnsi="Courier New" w:cs="Courier New"/>
            <w:sz w:val="24"/>
            <w:szCs w:val="24"/>
            <w:lang w:val="en-US"/>
          </w:rPr>
          <w:t xml:space="preserve">for women, </w:t>
        </w:r>
      </w:ins>
      <w:ins w:id="35" w:author="Arte" w:date="2019-09-24T01:11:00Z">
        <w:r w:rsidR="009605A0" w:rsidRPr="006357F8">
          <w:rPr>
            <w:rFonts w:ascii="Courier New" w:hAnsi="Courier New" w:cs="Courier New"/>
            <w:sz w:val="24"/>
            <w:szCs w:val="24"/>
            <w:lang w:val="en-US"/>
          </w:rPr>
          <w:t xml:space="preserve">with less than one </w:t>
        </w:r>
      </w:ins>
      <w:ins w:id="36" w:author="Arte" w:date="2019-09-24T23:14:00Z">
        <w:r w:rsidR="00187A1F" w:rsidRPr="006357F8">
          <w:rPr>
            <w:rFonts w:ascii="Courier New" w:hAnsi="Courier New" w:cs="Courier New"/>
            <w:sz w:val="24"/>
            <w:szCs w:val="24"/>
            <w:lang w:val="en-US"/>
          </w:rPr>
          <w:t>death</w:t>
        </w:r>
      </w:ins>
      <w:ins w:id="37" w:author="Arte" w:date="2019-09-24T01:11:00Z">
        <w:r w:rsidR="009605A0" w:rsidRPr="006357F8">
          <w:rPr>
            <w:rFonts w:ascii="Courier New" w:hAnsi="Courier New" w:cs="Courier New"/>
            <w:sz w:val="24"/>
            <w:szCs w:val="24"/>
            <w:lang w:val="en-US"/>
          </w:rPr>
          <w:t xml:space="preserve"> per 100,000 female</w:t>
        </w:r>
      </w:ins>
      <w:ins w:id="38" w:author="Arte" w:date="2019-09-24T23:14:00Z">
        <w:r w:rsidR="00187A1F" w:rsidRPr="006357F8">
          <w:rPr>
            <w:rFonts w:ascii="Courier New" w:hAnsi="Courier New" w:cs="Courier New"/>
            <w:sz w:val="24"/>
            <w:szCs w:val="24"/>
            <w:lang w:val="en-US"/>
          </w:rPr>
          <w:t>s</w:t>
        </w:r>
      </w:ins>
      <w:ins w:id="39" w:author="Arte" w:date="2019-09-24T23:15:00Z">
        <w:r w:rsidR="00187A1F" w:rsidRPr="006357F8">
          <w:rPr>
            <w:rFonts w:ascii="Courier New" w:hAnsi="Courier New" w:cs="Courier New"/>
            <w:sz w:val="24"/>
            <w:szCs w:val="24"/>
            <w:lang w:val="en-US"/>
          </w:rPr>
          <w:t>; and Mexico City</w:t>
        </w:r>
      </w:ins>
      <w:ins w:id="40" w:author="Arte" w:date="2019-09-24T23:16:00Z">
        <w:r w:rsidR="00187A1F" w:rsidRPr="006357F8">
          <w:rPr>
            <w:rFonts w:ascii="Courier New" w:hAnsi="Courier New" w:cs="Courier New"/>
            <w:sz w:val="24"/>
            <w:szCs w:val="24"/>
            <w:lang w:val="en-US"/>
          </w:rPr>
          <w:t>’s</w:t>
        </w:r>
        <w:r w:rsidR="00187A1F" w:rsidRPr="006357F8">
          <w:rPr>
            <w:rFonts w:ascii="Courier New" w:hAnsi="Courier New" w:cs="Courier New"/>
            <w:sz w:val="24"/>
            <w:szCs w:val="24"/>
            <w:u w:val="single"/>
            <w:lang w:val="en-US"/>
          </w:rPr>
          <w:t xml:space="preserve"> rate fell below the country’s average, while it used to be above it.</w:t>
        </w:r>
      </w:ins>
      <w:ins w:id="41" w:author="Arte" w:date="2019-09-24T00:51:00Z">
        <w:r w:rsidR="009605A0" w:rsidRPr="00A018E5">
          <w:rPr>
            <w:rFonts w:ascii="Courier New" w:hAnsi="Courier New" w:cs="Courier New"/>
            <w:sz w:val="24"/>
            <w:szCs w:val="24"/>
            <w:lang w:val="en-US"/>
          </w:rPr>
          <w:t xml:space="preserve"> </w:t>
        </w:r>
      </w:ins>
      <w:ins w:id="42" w:author="Arte" w:date="2019-09-24T23:40:00Z">
        <w:r w:rsidR="00B15363" w:rsidRPr="00A018E5">
          <w:rPr>
            <w:rFonts w:ascii="Courier New" w:hAnsi="Courier New" w:cs="Courier New"/>
            <w:sz w:val="24"/>
            <w:szCs w:val="24"/>
            <w:lang w:val="en-US"/>
          </w:rPr>
          <w:t>Sinaloa borders Chihuahua</w:t>
        </w:r>
        <w:r w:rsidR="00B15363" w:rsidRPr="002A06C0">
          <w:rPr>
            <w:rFonts w:ascii="Courier New" w:hAnsi="Courier New" w:cs="Courier New"/>
            <w:sz w:val="24"/>
            <w:szCs w:val="24"/>
            <w:lang w:val="en-US"/>
          </w:rPr>
          <w:t>, w</w:t>
        </w:r>
      </w:ins>
      <w:ins w:id="43" w:author="Arte" w:date="2019-09-24T23:44:00Z">
        <w:r w:rsidR="00682381">
          <w:rPr>
            <w:rFonts w:ascii="Courier New" w:hAnsi="Courier New" w:cs="Courier New"/>
            <w:sz w:val="24"/>
            <w:szCs w:val="24"/>
            <w:lang w:val="en-US"/>
          </w:rPr>
          <w:t>h</w:t>
        </w:r>
      </w:ins>
      <w:ins w:id="44" w:author="Arte" w:date="2019-09-24T23:40:00Z">
        <w:r w:rsidR="00B15363" w:rsidRPr="002A06C0">
          <w:rPr>
            <w:rFonts w:ascii="Courier New" w:hAnsi="Courier New" w:cs="Courier New"/>
            <w:sz w:val="24"/>
            <w:szCs w:val="24"/>
            <w:lang w:val="en-US"/>
          </w:rPr>
          <w:t xml:space="preserve">ere </w:t>
        </w:r>
      </w:ins>
      <w:ins w:id="45" w:author="Arte" w:date="2019-09-24T23:45:00Z">
        <w:r w:rsidR="00682381" w:rsidRPr="002A06C0">
          <w:rPr>
            <w:rFonts w:ascii="Courier New" w:hAnsi="Courier New" w:cs="Courier New"/>
            <w:sz w:val="24"/>
            <w:szCs w:val="24"/>
            <w:lang w:val="en-US"/>
          </w:rPr>
          <w:t xml:space="preserve">female homicide rates </w:t>
        </w:r>
        <w:r w:rsidR="00682381">
          <w:rPr>
            <w:rFonts w:ascii="Courier New" w:hAnsi="Courier New" w:cs="Courier New"/>
            <w:sz w:val="24"/>
            <w:szCs w:val="24"/>
            <w:lang w:val="en-US"/>
          </w:rPr>
          <w:t>in</w:t>
        </w:r>
      </w:ins>
      <w:ins w:id="46" w:author="Arte" w:date="2019-09-24T23:40:00Z">
        <w:r w:rsidR="00B15363" w:rsidRPr="002A06C0">
          <w:rPr>
            <w:rFonts w:ascii="Courier New" w:hAnsi="Courier New" w:cs="Courier New"/>
            <w:sz w:val="24"/>
            <w:szCs w:val="24"/>
            <w:lang w:val="en-US"/>
          </w:rPr>
          <w:t>crease</w:t>
        </w:r>
      </w:ins>
      <w:ins w:id="47" w:author="Arte" w:date="2019-09-24T23:45:00Z">
        <w:r w:rsidR="00682381">
          <w:rPr>
            <w:rFonts w:ascii="Courier New" w:hAnsi="Courier New" w:cs="Courier New"/>
            <w:sz w:val="24"/>
            <w:szCs w:val="24"/>
            <w:lang w:val="en-US"/>
          </w:rPr>
          <w:t>d</w:t>
        </w:r>
      </w:ins>
      <w:ins w:id="48" w:author="Arte" w:date="2019-09-24T23:40:00Z">
        <w:r w:rsidR="00B15363" w:rsidRPr="002A06C0">
          <w:rPr>
            <w:rFonts w:ascii="Courier New" w:hAnsi="Courier New" w:cs="Courier New"/>
            <w:sz w:val="24"/>
            <w:szCs w:val="24"/>
            <w:lang w:val="en-US"/>
          </w:rPr>
          <w:t xml:space="preserve"> </w:t>
        </w:r>
      </w:ins>
      <w:ins w:id="49" w:author="Arte" w:date="2019-09-24T23:45:00Z">
        <w:r w:rsidR="00682381">
          <w:rPr>
            <w:rFonts w:ascii="Courier New" w:hAnsi="Courier New" w:cs="Courier New"/>
            <w:sz w:val="24"/>
            <w:szCs w:val="24"/>
            <w:lang w:val="en-US"/>
          </w:rPr>
          <w:t>the most</w:t>
        </w:r>
      </w:ins>
      <w:ins w:id="50" w:author="Arte" w:date="2019-09-24T23:40:00Z">
        <w:r w:rsidR="00B15363" w:rsidRPr="002A06C0">
          <w:rPr>
            <w:rFonts w:ascii="Courier New" w:hAnsi="Courier New" w:cs="Courier New"/>
            <w:sz w:val="24"/>
            <w:szCs w:val="24"/>
            <w:lang w:val="en-US"/>
          </w:rPr>
          <w:t>,</w:t>
        </w:r>
        <w:r w:rsidR="00B15363" w:rsidRPr="006357F8">
          <w:rPr>
            <w:rFonts w:ascii="Courier New" w:hAnsi="Courier New" w:cs="Courier New"/>
            <w:sz w:val="24"/>
            <w:szCs w:val="24"/>
            <w:lang w:val="en-US"/>
          </w:rPr>
          <w:t xml:space="preserve"> so </w:t>
        </w:r>
      </w:ins>
      <w:ins w:id="51" w:author="Arte" w:date="2019-09-24T23:41:00Z">
        <w:r w:rsidR="00B15363" w:rsidRPr="006357F8">
          <w:rPr>
            <w:rFonts w:ascii="Courier New" w:hAnsi="Courier New" w:cs="Courier New"/>
            <w:sz w:val="24"/>
            <w:szCs w:val="24"/>
            <w:lang w:val="en-US"/>
          </w:rPr>
          <w:t xml:space="preserve">women in </w:t>
        </w:r>
      </w:ins>
      <w:ins w:id="52" w:author="Arte" w:date="2019-09-25T00:24:00Z">
        <w:r w:rsidR="00A460D5">
          <w:rPr>
            <w:rFonts w:ascii="Courier New" w:hAnsi="Courier New" w:cs="Courier New"/>
            <w:sz w:val="24"/>
            <w:szCs w:val="24"/>
            <w:lang w:val="en-US"/>
          </w:rPr>
          <w:t>the former state</w:t>
        </w:r>
      </w:ins>
      <w:ins w:id="53" w:author="Arte" w:date="2019-09-24T23:41:00Z">
        <w:r w:rsidR="00B15363" w:rsidRPr="006357F8">
          <w:rPr>
            <w:rFonts w:ascii="Courier New" w:hAnsi="Courier New" w:cs="Courier New"/>
            <w:sz w:val="24"/>
            <w:szCs w:val="24"/>
            <w:lang w:val="en-US"/>
          </w:rPr>
          <w:t xml:space="preserve"> may feel </w:t>
        </w:r>
      </w:ins>
      <w:ins w:id="54" w:author="Arte" w:date="2019-09-24T23:42:00Z">
        <w:r w:rsidR="00B15363" w:rsidRPr="006357F8">
          <w:rPr>
            <w:rFonts w:ascii="Courier New" w:hAnsi="Courier New" w:cs="Courier New"/>
            <w:sz w:val="24"/>
            <w:szCs w:val="24"/>
            <w:lang w:val="en-US"/>
          </w:rPr>
          <w:t>relatively safe</w:t>
        </w:r>
      </w:ins>
      <w:ins w:id="55" w:author="Arte" w:date="2019-09-25T00:24:00Z">
        <w:r w:rsidR="00515947">
          <w:rPr>
            <w:rFonts w:ascii="Courier New" w:hAnsi="Courier New" w:cs="Courier New"/>
            <w:sz w:val="24"/>
            <w:szCs w:val="24"/>
            <w:lang w:val="en-US"/>
          </w:rPr>
          <w:t xml:space="preserve">. The </w:t>
        </w:r>
      </w:ins>
      <w:ins w:id="56" w:author="Arte" w:date="2019-09-24T23:30:00Z">
        <w:r w:rsidR="00DA6A72" w:rsidRPr="006357F8">
          <w:rPr>
            <w:rFonts w:ascii="Courier New" w:hAnsi="Courier New" w:cs="Courier New"/>
            <w:sz w:val="24"/>
            <w:szCs w:val="24"/>
            <w:lang w:val="en-US"/>
          </w:rPr>
          <w:t xml:space="preserve">case of </w:t>
        </w:r>
      </w:ins>
      <w:ins w:id="57" w:author="Arte" w:date="2019-09-24T23:45:00Z">
        <w:r w:rsidR="00D85B9D">
          <w:rPr>
            <w:rFonts w:ascii="Courier New" w:hAnsi="Courier New" w:cs="Courier New"/>
            <w:sz w:val="24"/>
            <w:szCs w:val="24"/>
            <w:lang w:val="en-US"/>
          </w:rPr>
          <w:t xml:space="preserve">Baja California </w:t>
        </w:r>
      </w:ins>
      <w:ins w:id="58" w:author="Arte" w:date="2019-09-24T23:30:00Z">
        <w:r w:rsidR="00DA6A72" w:rsidRPr="006357F8">
          <w:rPr>
            <w:rFonts w:ascii="Courier New" w:hAnsi="Courier New" w:cs="Courier New"/>
            <w:sz w:val="24"/>
            <w:szCs w:val="24"/>
            <w:lang w:val="en-US"/>
          </w:rPr>
          <w:t>might be trickier to explain</w:t>
        </w:r>
      </w:ins>
      <w:ins w:id="59" w:author="Arte" w:date="2019-09-24T23:43:00Z">
        <w:r w:rsidR="00A018E5" w:rsidRPr="006357F8">
          <w:rPr>
            <w:rFonts w:ascii="Courier New" w:hAnsi="Courier New" w:cs="Courier New"/>
            <w:sz w:val="24"/>
            <w:szCs w:val="24"/>
            <w:lang w:val="en-US"/>
          </w:rPr>
          <w:t>.</w:t>
        </w:r>
      </w:ins>
    </w:p>
    <w:p w14:paraId="62F25E2B" w14:textId="7D292C7B" w:rsidR="00124BD8" w:rsidRDefault="009605A0">
      <w:pPr>
        <w:spacing w:line="360" w:lineRule="auto"/>
        <w:jc w:val="both"/>
        <w:rPr>
          <w:rFonts w:ascii="Courier New" w:hAnsi="Courier New" w:cs="Courier New"/>
          <w:sz w:val="24"/>
          <w:szCs w:val="24"/>
          <w:lang w:val="en-US"/>
        </w:rPr>
      </w:pPr>
      <w:r>
        <w:rPr>
          <w:rFonts w:ascii="Courier New" w:hAnsi="Courier New" w:cs="Courier New"/>
          <w:sz w:val="24"/>
          <w:szCs w:val="24"/>
          <w:lang w:val="en-US"/>
        </w:rPr>
        <w:t>Similarly, the proportion</w:t>
      </w:r>
      <w:del w:id="60" w:author="Arte" w:date="2019-09-25T00:46:00Z">
        <w:r w:rsidDel="00247F51">
          <w:rPr>
            <w:rFonts w:ascii="Courier New" w:hAnsi="Courier New" w:cs="Courier New"/>
            <w:sz w:val="24"/>
            <w:szCs w:val="24"/>
            <w:lang w:val="en-US"/>
          </w:rPr>
          <w:delText>s</w:delText>
        </w:r>
      </w:del>
      <w:r>
        <w:rPr>
          <w:rFonts w:ascii="Courier New" w:hAnsi="Courier New" w:cs="Courier New"/>
          <w:sz w:val="24"/>
          <w:szCs w:val="24"/>
          <w:lang w:val="en-US"/>
        </w:rPr>
        <w:t xml:space="preserve"> of </w:t>
      </w:r>
      <w:ins w:id="61" w:author="Arte" w:date="2019-09-25T00:46:00Z">
        <w:r w:rsidR="00FE4F09">
          <w:rPr>
            <w:rFonts w:ascii="Courier New" w:hAnsi="Courier New" w:cs="Courier New"/>
            <w:sz w:val="24"/>
            <w:szCs w:val="24"/>
            <w:lang w:val="en-US"/>
          </w:rPr>
          <w:t>women</w:t>
        </w:r>
      </w:ins>
      <w:del w:id="62" w:author="Arte" w:date="2019-09-25T00:46:00Z">
        <w:r w:rsidDel="00FE4F09">
          <w:rPr>
            <w:rFonts w:ascii="Courier New" w:hAnsi="Courier New" w:cs="Courier New"/>
            <w:sz w:val="24"/>
            <w:szCs w:val="24"/>
            <w:lang w:val="en-US"/>
          </w:rPr>
          <w:delText>population</w:delText>
        </w:r>
      </w:del>
      <w:r>
        <w:rPr>
          <w:rFonts w:ascii="Courier New" w:hAnsi="Courier New" w:cs="Courier New"/>
          <w:sz w:val="24"/>
          <w:szCs w:val="24"/>
          <w:lang w:val="en-US"/>
        </w:rPr>
        <w:t xml:space="preserve"> </w:t>
      </w:r>
      <w:ins w:id="63" w:author="Arte" w:date="2019-09-25T00:45:00Z">
        <w:r w:rsidR="00B72F23">
          <w:rPr>
            <w:rFonts w:ascii="Courier New" w:hAnsi="Courier New" w:cs="Courier New"/>
            <w:sz w:val="24"/>
            <w:szCs w:val="24"/>
            <w:lang w:val="en-US"/>
          </w:rPr>
          <w:t xml:space="preserve">feeling </w:t>
        </w:r>
      </w:ins>
      <w:r>
        <w:rPr>
          <w:rFonts w:ascii="Courier New" w:hAnsi="Courier New" w:cs="Courier New"/>
          <w:sz w:val="24"/>
          <w:szCs w:val="24"/>
          <w:lang w:val="en-US"/>
        </w:rPr>
        <w:t xml:space="preserve">vulnerable </w:t>
      </w:r>
      <w:ins w:id="64" w:author="Arte" w:date="2019-09-25T00:45:00Z">
        <w:r w:rsidR="00B72F23">
          <w:rPr>
            <w:rFonts w:ascii="Courier New" w:hAnsi="Courier New" w:cs="Courier New"/>
            <w:sz w:val="24"/>
            <w:szCs w:val="24"/>
            <w:lang w:val="en-US"/>
          </w:rPr>
          <w:t>to</w:t>
        </w:r>
      </w:ins>
      <w:del w:id="65" w:author="Arte" w:date="2019-09-25T00:45:00Z">
        <w:r w:rsidDel="00B72F23">
          <w:rPr>
            <w:rFonts w:ascii="Courier New" w:hAnsi="Courier New" w:cs="Courier New"/>
            <w:sz w:val="24"/>
            <w:szCs w:val="24"/>
            <w:lang w:val="en-US"/>
          </w:rPr>
          <w:delText>of becoming a victim</w:delText>
        </w:r>
      </w:del>
      <w:ins w:id="66" w:author="Arte" w:date="2019-09-25T00:45:00Z">
        <w:r w:rsidR="00B72F23">
          <w:rPr>
            <w:rFonts w:ascii="Courier New" w:hAnsi="Courier New" w:cs="Courier New"/>
            <w:sz w:val="24"/>
            <w:szCs w:val="24"/>
            <w:lang w:val="en-US"/>
          </w:rPr>
          <w:t xml:space="preserve"> crime</w:t>
        </w:r>
      </w:ins>
      <w:r>
        <w:rPr>
          <w:rFonts w:ascii="Courier New" w:hAnsi="Courier New" w:cs="Courier New"/>
          <w:sz w:val="24"/>
          <w:szCs w:val="24"/>
          <w:lang w:val="en-US"/>
        </w:rPr>
        <w:t xml:space="preserve"> </w:t>
      </w:r>
      <w:del w:id="67" w:author="Arte" w:date="2019-09-25T00:47:00Z">
        <w:r w:rsidDel="00024C4F">
          <w:rPr>
            <w:rFonts w:ascii="Courier New" w:hAnsi="Courier New" w:cs="Courier New"/>
            <w:sz w:val="24"/>
            <w:szCs w:val="24"/>
            <w:lang w:val="en-US"/>
          </w:rPr>
          <w:delText xml:space="preserve">in 2005 </w:delText>
        </w:r>
      </w:del>
      <w:r>
        <w:rPr>
          <w:rFonts w:ascii="Courier New" w:hAnsi="Courier New" w:cs="Courier New"/>
          <w:sz w:val="24"/>
          <w:szCs w:val="24"/>
          <w:lang w:val="en-US"/>
        </w:rPr>
        <w:t>vary from 20.1 in Colima to 88% in Mexico City</w:t>
      </w:r>
      <w:ins w:id="68" w:author="Arte" w:date="2019-09-25T00:47:00Z">
        <w:r w:rsidR="00024C4F">
          <w:rPr>
            <w:rFonts w:ascii="Courier New" w:hAnsi="Courier New" w:cs="Courier New"/>
            <w:sz w:val="24"/>
            <w:szCs w:val="24"/>
            <w:lang w:val="en-US"/>
          </w:rPr>
          <w:t xml:space="preserve"> in 2005</w:t>
        </w:r>
      </w:ins>
      <w:r>
        <w:rPr>
          <w:rFonts w:ascii="Courier New" w:hAnsi="Courier New" w:cs="Courier New"/>
          <w:sz w:val="24"/>
          <w:szCs w:val="24"/>
          <w:lang w:val="en-US"/>
        </w:rPr>
        <w:t xml:space="preserve">, </w:t>
      </w:r>
      <w:ins w:id="69" w:author="Arte" w:date="2019-09-25T00:46:00Z">
        <w:r w:rsidR="00332967">
          <w:rPr>
            <w:rFonts w:ascii="Courier New" w:hAnsi="Courier New" w:cs="Courier New"/>
            <w:sz w:val="24"/>
            <w:szCs w:val="24"/>
            <w:lang w:val="en-US"/>
          </w:rPr>
          <w:t xml:space="preserve">and </w:t>
        </w:r>
      </w:ins>
      <w:del w:id="70" w:author="Arte" w:date="2019-09-25T00:47:00Z">
        <w:r w:rsidDel="00332967">
          <w:rPr>
            <w:rFonts w:ascii="Courier New" w:hAnsi="Courier New" w:cs="Courier New"/>
            <w:sz w:val="24"/>
            <w:szCs w:val="24"/>
            <w:lang w:val="en-US"/>
          </w:rPr>
          <w:delText xml:space="preserve">while in 2017 these vary </w:delText>
        </w:r>
      </w:del>
      <w:r>
        <w:rPr>
          <w:rFonts w:ascii="Courier New" w:hAnsi="Courier New" w:cs="Courier New"/>
          <w:sz w:val="24"/>
          <w:szCs w:val="24"/>
          <w:lang w:val="en-US"/>
        </w:rPr>
        <w:t>from 27.2% in Yucatán to 90.7% in Mexico state</w:t>
      </w:r>
      <w:ins w:id="71" w:author="Arte" w:date="2019-09-25T00:47:00Z">
        <w:r w:rsidR="00332967">
          <w:rPr>
            <w:rFonts w:ascii="Courier New" w:hAnsi="Courier New" w:cs="Courier New"/>
            <w:sz w:val="24"/>
            <w:szCs w:val="24"/>
            <w:lang w:val="en-US"/>
          </w:rPr>
          <w:t xml:space="preserve"> in 2017</w:t>
        </w:r>
      </w:ins>
      <w:r>
        <w:rPr>
          <w:rFonts w:ascii="Courier New" w:hAnsi="Courier New" w:cs="Courier New"/>
          <w:sz w:val="24"/>
          <w:szCs w:val="24"/>
          <w:lang w:val="en-US"/>
        </w:rPr>
        <w:t>.</w:t>
      </w:r>
    </w:p>
    <w:p w14:paraId="07137A9B" w14:textId="142EAB81" w:rsidR="00124BD8" w:rsidRDefault="006D5B2C">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Discussion</w:t>
      </w:r>
    </w:p>
    <w:p w14:paraId="66D08BBF" w14:textId="0AD99673" w:rsidR="00124BD8" w:rsidRDefault="009605A0" w:rsidP="006D5B2C">
      <w:pPr>
        <w:spacing w:line="360" w:lineRule="auto"/>
        <w:jc w:val="both"/>
        <w:rPr>
          <w:rFonts w:ascii="Courier New" w:hAnsi="Courier New" w:cs="Courier New"/>
          <w:b/>
          <w:sz w:val="24"/>
          <w:szCs w:val="24"/>
          <w:lang w:val="en-US"/>
        </w:rPr>
      </w:pPr>
      <w:r>
        <w:rPr>
          <w:rFonts w:ascii="Courier New" w:hAnsi="Courier New" w:cs="Courier New"/>
          <w:sz w:val="24"/>
          <w:szCs w:val="24"/>
          <w:lang w:val="en-US"/>
        </w:rPr>
        <w:t xml:space="preserve">Our preliminary results provide clear evidence to suggest that the rise of violence and </w:t>
      </w:r>
      <w:ins w:id="72" w:author="Arte" w:date="2019-09-25T00:43:00Z">
        <w:r w:rsidR="006774A3">
          <w:rPr>
            <w:rFonts w:ascii="Courier New" w:hAnsi="Courier New" w:cs="Courier New"/>
            <w:sz w:val="24"/>
            <w:szCs w:val="24"/>
            <w:lang w:val="en-US"/>
          </w:rPr>
          <w:t xml:space="preserve">female </w:t>
        </w:r>
      </w:ins>
      <w:r>
        <w:rPr>
          <w:rFonts w:ascii="Courier New" w:hAnsi="Courier New" w:cs="Courier New"/>
          <w:sz w:val="24"/>
          <w:szCs w:val="24"/>
          <w:lang w:val="en-US"/>
        </w:rPr>
        <w:t xml:space="preserve">homicides in Mexico may have a severe impact on the well-being of </w:t>
      </w:r>
      <w:del w:id="73" w:author="Arte" w:date="2019-09-25T00:43:00Z">
        <w:r w:rsidDel="00DA00DE">
          <w:rPr>
            <w:rFonts w:ascii="Courier New" w:hAnsi="Courier New" w:cs="Courier New"/>
            <w:sz w:val="24"/>
            <w:szCs w:val="24"/>
            <w:lang w:val="en-US"/>
          </w:rPr>
          <w:delText xml:space="preserve">Mexican </w:delText>
        </w:r>
      </w:del>
      <w:r>
        <w:rPr>
          <w:rFonts w:ascii="Courier New" w:hAnsi="Courier New" w:cs="Courier New"/>
          <w:sz w:val="24"/>
          <w:szCs w:val="24"/>
          <w:lang w:val="en-US"/>
        </w:rPr>
        <w:t xml:space="preserve">women. Future research will examine the heterogeneity across states to uncover vulnerable populations and explore the association of the upsurge in violence with women’s </w:t>
      </w:r>
    </w:p>
    <w:p w14:paraId="0D99F295" w14:textId="77777777" w:rsidR="00124BD8" w:rsidRDefault="00124BD8">
      <w:pPr>
        <w:rPr>
          <w:rFonts w:ascii="Courier New" w:hAnsi="Courier New" w:cs="Courier New"/>
          <w:b/>
          <w:sz w:val="24"/>
          <w:szCs w:val="24"/>
          <w:lang w:val="en-US"/>
        </w:rPr>
      </w:pPr>
    </w:p>
    <w:p w14:paraId="65FBE397" w14:textId="77777777" w:rsidR="00124BD8" w:rsidRDefault="009605A0">
      <w:pPr>
        <w:spacing w:line="360" w:lineRule="auto"/>
        <w:jc w:val="both"/>
        <w:rPr>
          <w:rFonts w:ascii="Courier New" w:hAnsi="Courier New" w:cs="Courier New"/>
          <w:b/>
          <w:sz w:val="24"/>
          <w:szCs w:val="24"/>
          <w:lang w:val="en-US"/>
        </w:rPr>
      </w:pPr>
      <w:r>
        <w:rPr>
          <w:rFonts w:ascii="Courier New" w:hAnsi="Courier New" w:cs="Courier New"/>
          <w:b/>
          <w:sz w:val="24"/>
          <w:szCs w:val="24"/>
          <w:lang w:val="en-US"/>
        </w:rPr>
        <w:t>References</w:t>
      </w:r>
    </w:p>
    <w:p w14:paraId="4A69C995" w14:textId="34BE10B0" w:rsidR="00692827" w:rsidRPr="00692827" w:rsidRDefault="009605A0" w:rsidP="00692827">
      <w:pPr>
        <w:pStyle w:val="EndNoteBibliography"/>
        <w:spacing w:after="0"/>
        <w:ind w:left="720" w:hanging="720"/>
        <w:rPr>
          <w:noProof/>
        </w:rPr>
      </w:pPr>
      <w:r>
        <w:rPr>
          <w:rFonts w:ascii="Courier New" w:hAnsi="Courier New" w:cs="Courier New"/>
          <w:b/>
          <w:sz w:val="24"/>
          <w:szCs w:val="24"/>
        </w:rPr>
        <w:fldChar w:fldCharType="begin"/>
      </w:r>
      <w:r>
        <w:rPr>
          <w:rFonts w:ascii="Courier New" w:hAnsi="Courier New" w:cs="Courier New"/>
          <w:b/>
          <w:sz w:val="24"/>
          <w:szCs w:val="24"/>
        </w:rPr>
        <w:instrText xml:space="preserve"> ADDIN EN.REFLIST </w:instrText>
      </w:r>
      <w:r>
        <w:rPr>
          <w:rFonts w:ascii="Courier New" w:hAnsi="Courier New" w:cs="Courier New"/>
          <w:b/>
          <w:sz w:val="24"/>
          <w:szCs w:val="24"/>
        </w:rPr>
        <w:fldChar w:fldCharType="separate"/>
      </w:r>
      <w:r w:rsidR="00692827" w:rsidRPr="00692827">
        <w:rPr>
          <w:noProof/>
        </w:rPr>
        <w:t xml:space="preserve">1. Institute of Health Metrics and Evaluation. GBD cause patterns- intentional injuries </w:t>
      </w:r>
      <w:hyperlink r:id="rId15" w:history="1">
        <w:r w:rsidR="00692827" w:rsidRPr="00692827">
          <w:rPr>
            <w:rStyle w:val="Hyperlink"/>
            <w:noProof/>
          </w:rPr>
          <w:t>https://vizhub.healthdata.org/gbd-compare/2018</w:t>
        </w:r>
      </w:hyperlink>
      <w:r w:rsidR="00692827" w:rsidRPr="00692827">
        <w:rPr>
          <w:noProof/>
        </w:rPr>
        <w:t xml:space="preserve"> [Available from: </w:t>
      </w:r>
      <w:hyperlink r:id="rId16" w:history="1">
        <w:r w:rsidR="00692827" w:rsidRPr="00692827">
          <w:rPr>
            <w:rStyle w:val="Hyperlink"/>
            <w:noProof/>
          </w:rPr>
          <w:t>https://vizhub.healthdata.org/gbd-compare/</w:t>
        </w:r>
      </w:hyperlink>
      <w:r w:rsidR="00692827" w:rsidRPr="00692827">
        <w:rPr>
          <w:noProof/>
        </w:rPr>
        <w:t xml:space="preserve"> accessed July 7 2018.</w:t>
      </w:r>
    </w:p>
    <w:p w14:paraId="6E358465" w14:textId="77777777" w:rsidR="00692827" w:rsidRPr="00692827" w:rsidRDefault="00692827" w:rsidP="00692827">
      <w:pPr>
        <w:pStyle w:val="EndNoteBibliography"/>
        <w:spacing w:after="0"/>
        <w:ind w:left="720" w:hanging="720"/>
        <w:rPr>
          <w:noProof/>
        </w:rPr>
      </w:pPr>
      <w:r w:rsidRPr="00692827">
        <w:rPr>
          <w:noProof/>
        </w:rPr>
        <w:t>2. United Nations Office on Drugs and Crime. Global study on homicide 2013: trends, contexts, data: UNODC 2014.</w:t>
      </w:r>
    </w:p>
    <w:p w14:paraId="092F50B2" w14:textId="16CC9D18" w:rsidR="00692827" w:rsidRPr="00692827" w:rsidRDefault="00692827" w:rsidP="00692827">
      <w:pPr>
        <w:pStyle w:val="EndNoteBibliography"/>
        <w:spacing w:after="0"/>
        <w:ind w:left="720" w:hanging="720"/>
        <w:rPr>
          <w:noProof/>
        </w:rPr>
      </w:pPr>
      <w:r w:rsidRPr="00692827">
        <w:rPr>
          <w:noProof/>
        </w:rPr>
        <w:t xml:space="preserve">3. Mexican National Institue of Statistics (INEGI). National Institute of Statistics: Micro-data files on mortality data 1995-2017 2018 [Available from: </w:t>
      </w:r>
      <w:hyperlink r:id="rId17" w:history="1">
        <w:r w:rsidRPr="00692827">
          <w:rPr>
            <w:rStyle w:val="Hyperlink"/>
            <w:noProof/>
          </w:rPr>
          <w:t>http://www.beta.inegi.org.mx/proyectos/registros/vitales/mortalidad/default.html</w:t>
        </w:r>
      </w:hyperlink>
      <w:r w:rsidRPr="00692827">
        <w:rPr>
          <w:noProof/>
        </w:rPr>
        <w:t xml:space="preserve"> accessed 10/07/2018 2018.</w:t>
      </w:r>
    </w:p>
    <w:p w14:paraId="2399B4FA" w14:textId="77777777" w:rsidR="00692827" w:rsidRPr="005B4E59" w:rsidRDefault="00692827" w:rsidP="00692827">
      <w:pPr>
        <w:pStyle w:val="EndNoteBibliography"/>
        <w:spacing w:after="0"/>
        <w:ind w:left="720" w:hanging="720"/>
        <w:rPr>
          <w:noProof/>
          <w:lang w:val="es-MX"/>
        </w:rPr>
      </w:pPr>
      <w:r w:rsidRPr="00692827">
        <w:rPr>
          <w:noProof/>
        </w:rPr>
        <w:t xml:space="preserve">4. Gamlin J. Violence and homicide in Mexico: a global health issue. </w:t>
      </w:r>
      <w:r w:rsidRPr="005B4E59">
        <w:rPr>
          <w:i/>
          <w:noProof/>
          <w:lang w:val="es-MX"/>
        </w:rPr>
        <w:t>The Lancet</w:t>
      </w:r>
      <w:r w:rsidRPr="005B4E59">
        <w:rPr>
          <w:noProof/>
          <w:lang w:val="es-MX"/>
        </w:rPr>
        <w:t xml:space="preserve"> 2015;385(9968):605-06.</w:t>
      </w:r>
    </w:p>
    <w:p w14:paraId="6018CD7F" w14:textId="77777777" w:rsidR="00692827" w:rsidRPr="005B4E59" w:rsidRDefault="00692827" w:rsidP="00692827">
      <w:pPr>
        <w:pStyle w:val="EndNoteBibliography"/>
        <w:spacing w:after="0"/>
        <w:ind w:left="720" w:hanging="720"/>
        <w:rPr>
          <w:noProof/>
          <w:lang w:val="es-MX"/>
        </w:rPr>
      </w:pPr>
      <w:r w:rsidRPr="005B4E59">
        <w:rPr>
          <w:noProof/>
          <w:lang w:val="es-MX"/>
        </w:rPr>
        <w:t xml:space="preserve">5. Aburto JM, Beltrán-Sánchez H, García-Guerrero VM, et al. </w:t>
      </w:r>
      <w:r w:rsidRPr="00692827">
        <w:rPr>
          <w:noProof/>
        </w:rPr>
        <w:t xml:space="preserve">Homicides in Mexico reversed life expectancy gains for men and slowed them for women, 2000–10. </w:t>
      </w:r>
      <w:r w:rsidRPr="005B4E59">
        <w:rPr>
          <w:i/>
          <w:noProof/>
          <w:lang w:val="es-MX"/>
        </w:rPr>
        <w:t>Health Affairs</w:t>
      </w:r>
      <w:r w:rsidRPr="005B4E59">
        <w:rPr>
          <w:noProof/>
          <w:lang w:val="es-MX"/>
        </w:rPr>
        <w:t xml:space="preserve"> 2016;35(1):88-95.</w:t>
      </w:r>
    </w:p>
    <w:p w14:paraId="525B2ED1" w14:textId="77777777" w:rsidR="00692827" w:rsidRPr="00692827" w:rsidRDefault="00692827" w:rsidP="00692827">
      <w:pPr>
        <w:pStyle w:val="EndNoteBibliography"/>
        <w:spacing w:after="0"/>
        <w:ind w:left="720" w:hanging="720"/>
        <w:rPr>
          <w:noProof/>
        </w:rPr>
      </w:pPr>
      <w:r w:rsidRPr="005B4E59">
        <w:rPr>
          <w:noProof/>
          <w:lang w:val="es-MX"/>
        </w:rPr>
        <w:t xml:space="preserve">6. Canudas-Romo V, García-Guerrero VM, Echarri-Cánovas CJ. </w:t>
      </w:r>
      <w:r w:rsidRPr="00692827">
        <w:rPr>
          <w:noProof/>
        </w:rPr>
        <w:t xml:space="preserve">The stagnation of the Mexican male life expectancy in the first decade of the 21st century: the impact of homicides and diabetes mellitus. </w:t>
      </w:r>
      <w:r w:rsidRPr="00692827">
        <w:rPr>
          <w:i/>
          <w:noProof/>
        </w:rPr>
        <w:t>J Epidemiol Community Health</w:t>
      </w:r>
      <w:r w:rsidRPr="00692827">
        <w:rPr>
          <w:noProof/>
        </w:rPr>
        <w:t xml:space="preserve"> 2015;69(1):28-34.</w:t>
      </w:r>
    </w:p>
    <w:p w14:paraId="37AF0AB5" w14:textId="77777777" w:rsidR="00692827" w:rsidRPr="00692827" w:rsidRDefault="00692827" w:rsidP="00692827">
      <w:pPr>
        <w:pStyle w:val="EndNoteBibliography"/>
        <w:spacing w:after="0"/>
        <w:ind w:left="720" w:hanging="720"/>
        <w:rPr>
          <w:noProof/>
        </w:rPr>
      </w:pPr>
      <w:r w:rsidRPr="00692827">
        <w:rPr>
          <w:noProof/>
        </w:rPr>
        <w:lastRenderedPageBreak/>
        <w:t xml:space="preserve">7. Ríos V. Why did Mexico become so violent? A self-reinforcing violent equilibrium caused by competition and enforcement. </w:t>
      </w:r>
      <w:r w:rsidRPr="00692827">
        <w:rPr>
          <w:i/>
          <w:noProof/>
        </w:rPr>
        <w:t>Trends in organized crime</w:t>
      </w:r>
      <w:r w:rsidRPr="00692827">
        <w:rPr>
          <w:noProof/>
        </w:rPr>
        <w:t xml:space="preserve"> 2013;16(2):138-55.</w:t>
      </w:r>
    </w:p>
    <w:p w14:paraId="51B4B947" w14:textId="77777777" w:rsidR="00692827" w:rsidRPr="00692827" w:rsidRDefault="00692827" w:rsidP="00692827">
      <w:pPr>
        <w:pStyle w:val="EndNoteBibliography"/>
        <w:spacing w:after="0"/>
        <w:ind w:left="720" w:hanging="720"/>
        <w:rPr>
          <w:noProof/>
        </w:rPr>
      </w:pPr>
      <w:r w:rsidRPr="00692827">
        <w:rPr>
          <w:noProof/>
        </w:rPr>
        <w:t xml:space="preserve">8. Csete J, Kamarulzaman A, Kazatchkine M, et al. Public health and international drug policy. </w:t>
      </w:r>
      <w:r w:rsidRPr="00692827">
        <w:rPr>
          <w:i/>
          <w:noProof/>
        </w:rPr>
        <w:t>The Lancet</w:t>
      </w:r>
      <w:r w:rsidRPr="00692827">
        <w:rPr>
          <w:noProof/>
        </w:rPr>
        <w:t xml:space="preserve"> 2016;387(10026):1427-80.</w:t>
      </w:r>
    </w:p>
    <w:p w14:paraId="08D86C7C" w14:textId="77777777" w:rsidR="00692827" w:rsidRPr="00692827" w:rsidRDefault="00692827" w:rsidP="00692827">
      <w:pPr>
        <w:pStyle w:val="EndNoteBibliography"/>
        <w:spacing w:after="0"/>
        <w:ind w:left="720" w:hanging="720"/>
        <w:rPr>
          <w:noProof/>
        </w:rPr>
      </w:pPr>
      <w:r w:rsidRPr="00692827">
        <w:rPr>
          <w:noProof/>
        </w:rPr>
        <w:t xml:space="preserve">9. Heinle K, Ferreira OR, Shirk DA. Drug violence in Mexico. </w:t>
      </w:r>
      <w:r w:rsidRPr="00692827">
        <w:rPr>
          <w:i/>
          <w:noProof/>
        </w:rPr>
        <w:t>Data an</w:t>
      </w:r>
      <w:r w:rsidRPr="00692827">
        <w:rPr>
          <w:noProof/>
        </w:rPr>
        <w:t xml:space="preserve"> 2014</w:t>
      </w:r>
    </w:p>
    <w:p w14:paraId="03188B9F" w14:textId="77777777" w:rsidR="00692827" w:rsidRPr="00692827" w:rsidRDefault="00692827" w:rsidP="00692827">
      <w:pPr>
        <w:pStyle w:val="EndNoteBibliography"/>
        <w:spacing w:after="0"/>
        <w:ind w:left="720" w:hanging="720"/>
        <w:rPr>
          <w:noProof/>
        </w:rPr>
      </w:pPr>
      <w:r w:rsidRPr="00692827">
        <w:rPr>
          <w:noProof/>
        </w:rPr>
        <w:t xml:space="preserve">10. Godlee F, Hurley R. The war on drugs has failed: doctors should lead calls for drug policy reform. </w:t>
      </w:r>
      <w:r w:rsidRPr="00692827">
        <w:rPr>
          <w:i/>
          <w:noProof/>
        </w:rPr>
        <w:t>BMJ: British Medical Journal (Online)</w:t>
      </w:r>
      <w:r w:rsidRPr="00692827">
        <w:rPr>
          <w:noProof/>
        </w:rPr>
        <w:t xml:space="preserve"> 2016;355</w:t>
      </w:r>
    </w:p>
    <w:p w14:paraId="34F836D3" w14:textId="77777777" w:rsidR="00692827" w:rsidRPr="00692827" w:rsidRDefault="00692827" w:rsidP="00692827">
      <w:pPr>
        <w:pStyle w:val="EndNoteBibliography"/>
        <w:spacing w:after="0"/>
        <w:ind w:left="720" w:hanging="720"/>
        <w:rPr>
          <w:noProof/>
        </w:rPr>
      </w:pPr>
      <w:r w:rsidRPr="00692827">
        <w:rPr>
          <w:noProof/>
        </w:rPr>
        <w:t xml:space="preserve">11. Aburto JM, Beltrán-Sánchez H. Upsurge of homicides and its impact on life expectancy and life span inequality in Mexico, 2005–2015. </w:t>
      </w:r>
      <w:r w:rsidRPr="00692827">
        <w:rPr>
          <w:i/>
          <w:noProof/>
        </w:rPr>
        <w:t>American journal of public health</w:t>
      </w:r>
      <w:r w:rsidRPr="00692827">
        <w:rPr>
          <w:noProof/>
        </w:rPr>
        <w:t xml:space="preserve"> 2019;109(3):483-89.</w:t>
      </w:r>
    </w:p>
    <w:p w14:paraId="311A7C83" w14:textId="77777777" w:rsidR="00692827" w:rsidRPr="00692827" w:rsidRDefault="00692827" w:rsidP="00692827">
      <w:pPr>
        <w:pStyle w:val="EndNoteBibliography"/>
        <w:spacing w:after="0"/>
        <w:ind w:left="720" w:hanging="720"/>
        <w:rPr>
          <w:noProof/>
        </w:rPr>
      </w:pPr>
      <w:r w:rsidRPr="00692827">
        <w:rPr>
          <w:noProof/>
        </w:rPr>
        <w:t xml:space="preserve">12. Davidson JR, Hughes DC, George LK, et al. The association of sexual assault and attempted suicide within the community. </w:t>
      </w:r>
      <w:r w:rsidRPr="00692827">
        <w:rPr>
          <w:i/>
          <w:noProof/>
        </w:rPr>
        <w:t>Archives of general psychiatry</w:t>
      </w:r>
      <w:r w:rsidRPr="00692827">
        <w:rPr>
          <w:noProof/>
        </w:rPr>
        <w:t xml:space="preserve"> 1996;53(6):550-55.</w:t>
      </w:r>
    </w:p>
    <w:p w14:paraId="391737B1" w14:textId="77777777" w:rsidR="00692827" w:rsidRPr="00692827" w:rsidRDefault="00692827" w:rsidP="00692827">
      <w:pPr>
        <w:pStyle w:val="EndNoteBibliography"/>
        <w:spacing w:after="0"/>
        <w:ind w:left="720" w:hanging="720"/>
        <w:rPr>
          <w:noProof/>
        </w:rPr>
      </w:pPr>
      <w:r w:rsidRPr="00692827">
        <w:rPr>
          <w:noProof/>
        </w:rPr>
        <w:t xml:space="preserve">13. Fergusson DM, Horwood LJ, Lynskey MT. Childhood sexual abuse and psychiatric disorder in young adulthood: II. Psychiatric outcomes of childhood sexual abuse. </w:t>
      </w:r>
      <w:r w:rsidRPr="00692827">
        <w:rPr>
          <w:i/>
          <w:noProof/>
        </w:rPr>
        <w:t>Journal of the American Academy of Child &amp; Adolescent Psychiatry</w:t>
      </w:r>
      <w:r w:rsidRPr="00692827">
        <w:rPr>
          <w:noProof/>
        </w:rPr>
        <w:t xml:space="preserve"> 1996;35(10):1365-74.</w:t>
      </w:r>
    </w:p>
    <w:p w14:paraId="1B0AF85A" w14:textId="77777777" w:rsidR="00692827" w:rsidRPr="00692827" w:rsidRDefault="00692827" w:rsidP="00692827">
      <w:pPr>
        <w:pStyle w:val="EndNoteBibliography"/>
        <w:spacing w:after="0"/>
        <w:ind w:left="720" w:hanging="720"/>
        <w:rPr>
          <w:noProof/>
        </w:rPr>
      </w:pPr>
      <w:r w:rsidRPr="00692827">
        <w:rPr>
          <w:noProof/>
        </w:rPr>
        <w:t xml:space="preserve">14. Heise L, Ellsberg M, Gottemoeller M. Ending violence against women. </w:t>
      </w:r>
      <w:r w:rsidRPr="00692827">
        <w:rPr>
          <w:i/>
          <w:noProof/>
        </w:rPr>
        <w:t>Population reports</w:t>
      </w:r>
      <w:r w:rsidRPr="00692827">
        <w:rPr>
          <w:noProof/>
        </w:rPr>
        <w:t xml:space="preserve"> 1999;27(4):1-1.</w:t>
      </w:r>
    </w:p>
    <w:p w14:paraId="347125E3" w14:textId="77777777" w:rsidR="00692827" w:rsidRPr="00692827" w:rsidRDefault="00692827" w:rsidP="00692827">
      <w:pPr>
        <w:pStyle w:val="EndNoteBibliography"/>
        <w:spacing w:after="0"/>
        <w:ind w:left="720" w:hanging="720"/>
        <w:rPr>
          <w:noProof/>
        </w:rPr>
      </w:pPr>
      <w:r w:rsidRPr="00692827">
        <w:rPr>
          <w:noProof/>
        </w:rPr>
        <w:t xml:space="preserve">15. Wiederman MW, Sansone RA, Sansone LA. History of trauma and attempted suicide among women in a primary care setting. </w:t>
      </w:r>
      <w:r w:rsidRPr="00692827">
        <w:rPr>
          <w:i/>
          <w:noProof/>
        </w:rPr>
        <w:t>Violence and Victims</w:t>
      </w:r>
      <w:r w:rsidRPr="00692827">
        <w:rPr>
          <w:noProof/>
        </w:rPr>
        <w:t xml:space="preserve"> 1998;13(1):3.</w:t>
      </w:r>
    </w:p>
    <w:p w14:paraId="080B7D47" w14:textId="77777777" w:rsidR="00692827" w:rsidRPr="00692827" w:rsidRDefault="00692827" w:rsidP="00692827">
      <w:pPr>
        <w:pStyle w:val="EndNoteBibliography"/>
        <w:spacing w:after="0"/>
        <w:ind w:left="720" w:hanging="720"/>
        <w:rPr>
          <w:noProof/>
        </w:rPr>
      </w:pPr>
      <w:r w:rsidRPr="00692827">
        <w:rPr>
          <w:noProof/>
        </w:rPr>
        <w:t xml:space="preserve">16. Buka SL, Stichick TL, Birdthistle I, et al. Youth exposure to violence: Prevalence, risks, and consequences. </w:t>
      </w:r>
      <w:r w:rsidRPr="00692827">
        <w:rPr>
          <w:i/>
          <w:noProof/>
        </w:rPr>
        <w:t>American Journal of Orthopsychiatry</w:t>
      </w:r>
      <w:r w:rsidRPr="00692827">
        <w:rPr>
          <w:noProof/>
        </w:rPr>
        <w:t xml:space="preserve"> 2001;71(3):298-310.</w:t>
      </w:r>
    </w:p>
    <w:p w14:paraId="76F87538" w14:textId="77777777" w:rsidR="00692827" w:rsidRPr="00692827" w:rsidRDefault="00692827" w:rsidP="00692827">
      <w:pPr>
        <w:pStyle w:val="EndNoteBibliography"/>
        <w:spacing w:after="0"/>
        <w:ind w:left="720" w:hanging="720"/>
        <w:rPr>
          <w:noProof/>
        </w:rPr>
      </w:pPr>
      <w:r w:rsidRPr="00692827">
        <w:rPr>
          <w:noProof/>
        </w:rPr>
        <w:t xml:space="preserve">17. Brookmeyer KA, Henrich CC, Schwab‐Stone M. Adolescents who witness community violence: Can parent support and prosocial cognitions protect them from committing violence? </w:t>
      </w:r>
      <w:r w:rsidRPr="00692827">
        <w:rPr>
          <w:i/>
          <w:noProof/>
        </w:rPr>
        <w:t>Child development</w:t>
      </w:r>
      <w:r w:rsidRPr="00692827">
        <w:rPr>
          <w:noProof/>
        </w:rPr>
        <w:t xml:space="preserve"> 2005;76(4):917-29.</w:t>
      </w:r>
    </w:p>
    <w:p w14:paraId="4810EC78" w14:textId="77777777" w:rsidR="00692827" w:rsidRPr="00692827" w:rsidRDefault="00692827" w:rsidP="00692827">
      <w:pPr>
        <w:pStyle w:val="EndNoteBibliography"/>
        <w:spacing w:after="0"/>
        <w:ind w:left="720" w:hanging="720"/>
        <w:rPr>
          <w:noProof/>
        </w:rPr>
      </w:pPr>
      <w:r w:rsidRPr="00692827">
        <w:rPr>
          <w:noProof/>
        </w:rPr>
        <w:t xml:space="preserve">18. Clark C, Ryan L, Kawachi I, et al. Witnessing community violence in residential neighborhoods: a mental health hazard for urban women. </w:t>
      </w:r>
      <w:r w:rsidRPr="00692827">
        <w:rPr>
          <w:i/>
          <w:noProof/>
        </w:rPr>
        <w:t>Journal of Urban Health</w:t>
      </w:r>
      <w:r w:rsidRPr="00692827">
        <w:rPr>
          <w:noProof/>
        </w:rPr>
        <w:t xml:space="preserve"> 2008;85(1):22-38.</w:t>
      </w:r>
    </w:p>
    <w:p w14:paraId="2E7FF780" w14:textId="77777777" w:rsidR="00692827" w:rsidRPr="00692827" w:rsidRDefault="00692827" w:rsidP="00692827">
      <w:pPr>
        <w:pStyle w:val="EndNoteBibliography"/>
        <w:spacing w:after="0"/>
        <w:ind w:left="720" w:hanging="720"/>
        <w:rPr>
          <w:noProof/>
        </w:rPr>
      </w:pPr>
      <w:r w:rsidRPr="00692827">
        <w:rPr>
          <w:noProof/>
        </w:rPr>
        <w:t xml:space="preserve">19. Mikton CR, Butchart A, Dahlberg LL, et al. Global status report on violence prevention 2014. </w:t>
      </w:r>
      <w:r w:rsidRPr="00692827">
        <w:rPr>
          <w:i/>
          <w:noProof/>
        </w:rPr>
        <w:t>American journal of preventive medicine</w:t>
      </w:r>
      <w:r w:rsidRPr="00692827">
        <w:rPr>
          <w:noProof/>
        </w:rPr>
        <w:t xml:space="preserve"> 2016;50(5):652-59.</w:t>
      </w:r>
    </w:p>
    <w:p w14:paraId="05685144" w14:textId="77777777" w:rsidR="00692827" w:rsidRPr="005B4E59" w:rsidRDefault="00692827" w:rsidP="00692827">
      <w:pPr>
        <w:pStyle w:val="EndNoteBibliography"/>
        <w:spacing w:after="0"/>
        <w:ind w:left="720" w:hanging="720"/>
        <w:rPr>
          <w:noProof/>
          <w:lang w:val="es-MX"/>
        </w:rPr>
      </w:pPr>
      <w:r w:rsidRPr="00692827">
        <w:rPr>
          <w:noProof/>
        </w:rPr>
        <w:t xml:space="preserve">20. Espinal-Enríquez J, Larralde H. Analysis of México’s Narco-War Network (2007–2011). </w:t>
      </w:r>
      <w:r w:rsidRPr="005B4E59">
        <w:rPr>
          <w:i/>
          <w:noProof/>
          <w:lang w:val="es-MX"/>
        </w:rPr>
        <w:t>PloS one</w:t>
      </w:r>
      <w:r w:rsidRPr="005B4E59">
        <w:rPr>
          <w:noProof/>
          <w:lang w:val="es-MX"/>
        </w:rPr>
        <w:t xml:space="preserve"> 2015;10(5):e0126503.</w:t>
      </w:r>
    </w:p>
    <w:p w14:paraId="0C9784DE" w14:textId="77777777" w:rsidR="00692827" w:rsidRPr="00692827" w:rsidRDefault="00692827" w:rsidP="00692827">
      <w:pPr>
        <w:pStyle w:val="EndNoteBibliography"/>
        <w:spacing w:after="0"/>
        <w:ind w:left="720" w:hanging="720"/>
        <w:rPr>
          <w:noProof/>
        </w:rPr>
      </w:pPr>
      <w:r w:rsidRPr="005B4E59">
        <w:rPr>
          <w:noProof/>
          <w:lang w:val="es-MX"/>
        </w:rPr>
        <w:t xml:space="preserve">21. Romero Mendoza MP, Gómez-Dantés H, Manríquez Montiel Q, et al. </w:t>
      </w:r>
      <w:r w:rsidRPr="00692827">
        <w:rPr>
          <w:noProof/>
        </w:rPr>
        <w:t xml:space="preserve">The invisible burden of violence against girls and young women in Mexico: 1990 to 2015. </w:t>
      </w:r>
      <w:r w:rsidRPr="00692827">
        <w:rPr>
          <w:i/>
          <w:noProof/>
        </w:rPr>
        <w:t>Journal of interpersonal violence</w:t>
      </w:r>
      <w:r w:rsidRPr="00692827">
        <w:rPr>
          <w:noProof/>
        </w:rPr>
        <w:t xml:space="preserve"> 2018:0886260517753851.</w:t>
      </w:r>
    </w:p>
    <w:p w14:paraId="06E8B15B" w14:textId="77777777" w:rsidR="00692827" w:rsidRPr="00692827" w:rsidRDefault="00692827" w:rsidP="00692827">
      <w:pPr>
        <w:pStyle w:val="EndNoteBibliography"/>
        <w:spacing w:after="0"/>
        <w:ind w:left="720" w:hanging="720"/>
        <w:rPr>
          <w:noProof/>
        </w:rPr>
      </w:pPr>
      <w:r w:rsidRPr="00692827">
        <w:rPr>
          <w:noProof/>
        </w:rPr>
        <w:t xml:space="preserve">22. Corradi C, Marcuello-Servós C, Boira S, et al. Theories of femicide and their significance for social research. </w:t>
      </w:r>
      <w:r w:rsidRPr="00692827">
        <w:rPr>
          <w:i/>
          <w:noProof/>
        </w:rPr>
        <w:t>Current sociology</w:t>
      </w:r>
      <w:r w:rsidRPr="00692827">
        <w:rPr>
          <w:noProof/>
        </w:rPr>
        <w:t xml:space="preserve"> 2016;64(7):975-95.</w:t>
      </w:r>
    </w:p>
    <w:p w14:paraId="38097A31" w14:textId="77777777" w:rsidR="00692827" w:rsidRPr="00692827" w:rsidRDefault="00692827" w:rsidP="00692827">
      <w:pPr>
        <w:pStyle w:val="EndNoteBibliography"/>
        <w:spacing w:after="0"/>
        <w:ind w:left="720" w:hanging="720"/>
        <w:rPr>
          <w:noProof/>
        </w:rPr>
      </w:pPr>
      <w:r w:rsidRPr="00692827">
        <w:rPr>
          <w:noProof/>
        </w:rPr>
        <w:t xml:space="preserve">23. Miller TR, Cohen MA, Rossman SB. Victim costs of violent crime and resulting injuries. </w:t>
      </w:r>
      <w:r w:rsidRPr="00692827">
        <w:rPr>
          <w:i/>
          <w:noProof/>
        </w:rPr>
        <w:t>Health Affairs</w:t>
      </w:r>
      <w:r w:rsidRPr="00692827">
        <w:rPr>
          <w:noProof/>
        </w:rPr>
        <w:t xml:space="preserve"> 1993;12(4):186-97.</w:t>
      </w:r>
    </w:p>
    <w:p w14:paraId="72A07AA4" w14:textId="52725F99" w:rsidR="00692827" w:rsidRPr="00692827" w:rsidRDefault="00692827" w:rsidP="00692827">
      <w:pPr>
        <w:pStyle w:val="EndNoteBibliography"/>
        <w:spacing w:after="0"/>
        <w:ind w:left="720" w:hanging="720"/>
        <w:rPr>
          <w:noProof/>
        </w:rPr>
      </w:pPr>
      <w:r w:rsidRPr="00692827">
        <w:rPr>
          <w:noProof/>
        </w:rPr>
        <w:t xml:space="preserve">24. CONAPO. Mexican Population Council: Population estimates. 2017 [Available from: </w:t>
      </w:r>
      <w:hyperlink r:id="rId18" w:history="1">
        <w:r w:rsidRPr="00692827">
          <w:rPr>
            <w:rStyle w:val="Hyperlink"/>
            <w:noProof/>
          </w:rPr>
          <w:t>https://datos.gob.mx/busca/dataset/activity/proyecciones-de-la-poblacion-de-mexico</w:t>
        </w:r>
      </w:hyperlink>
      <w:r w:rsidRPr="00692827">
        <w:rPr>
          <w:noProof/>
        </w:rPr>
        <w:t xml:space="preserve"> accessed 21/4/2017 2017.</w:t>
      </w:r>
    </w:p>
    <w:p w14:paraId="6F07CF9D" w14:textId="7E4D6A4D" w:rsidR="00692827" w:rsidRPr="005B4E59" w:rsidRDefault="00692827" w:rsidP="00692827">
      <w:pPr>
        <w:pStyle w:val="EndNoteBibliography"/>
        <w:spacing w:after="0"/>
        <w:ind w:left="720" w:hanging="720"/>
        <w:rPr>
          <w:noProof/>
          <w:lang w:val="es-MX"/>
        </w:rPr>
      </w:pPr>
      <w:r w:rsidRPr="005B4E59">
        <w:rPr>
          <w:noProof/>
          <w:lang w:val="es-MX"/>
        </w:rPr>
        <w:t xml:space="preserve">25. ENVIPE. Encuesta Nacional sobre Victimización y Percepción de la Seguridad: </w:t>
      </w:r>
      <w:hyperlink r:id="rId19" w:history="1">
        <w:r w:rsidRPr="005B4E59">
          <w:rPr>
            <w:rStyle w:val="Hyperlink"/>
            <w:noProof/>
            <w:lang w:val="es-MX"/>
          </w:rPr>
          <w:t>http://www.beta.inegi.org.mx/app/biblioteca/ficha.html?upc=702825002408</w:t>
        </w:r>
      </w:hyperlink>
      <w:r w:rsidRPr="005B4E59">
        <w:rPr>
          <w:noProof/>
          <w:lang w:val="es-MX"/>
        </w:rPr>
        <w:t>; 2017 [</w:t>
      </w:r>
    </w:p>
    <w:p w14:paraId="30B0678A" w14:textId="6FE8B673" w:rsidR="00692827" w:rsidRPr="005B4E59" w:rsidRDefault="00692827" w:rsidP="00692827">
      <w:pPr>
        <w:pStyle w:val="EndNoteBibliography"/>
        <w:ind w:left="720" w:hanging="720"/>
        <w:rPr>
          <w:noProof/>
          <w:lang w:val="es-MX"/>
        </w:rPr>
      </w:pPr>
      <w:r w:rsidRPr="005B4E59">
        <w:rPr>
          <w:noProof/>
          <w:lang w:val="es-MX"/>
        </w:rPr>
        <w:t xml:space="preserve">26. ENSI. Encuesta Nacional sobre Inseguridad: </w:t>
      </w:r>
      <w:hyperlink r:id="rId20" w:history="1">
        <w:r w:rsidRPr="005B4E59">
          <w:rPr>
            <w:rStyle w:val="Hyperlink"/>
            <w:noProof/>
            <w:lang w:val="es-MX"/>
          </w:rPr>
          <w:t>http://internet.contenidos.inegi.org.mx/contenidos/Productos/prod_serv/contenidos/espanol/bvinegi/productos/metodologias/est/dm_ensi05.pdf</w:t>
        </w:r>
      </w:hyperlink>
      <w:r w:rsidRPr="005B4E59">
        <w:rPr>
          <w:noProof/>
          <w:lang w:val="es-MX"/>
        </w:rPr>
        <w:t>; 2005 [</w:t>
      </w:r>
    </w:p>
    <w:p w14:paraId="3F03D911" w14:textId="3A20236E" w:rsidR="00124BD8" w:rsidRDefault="009605A0">
      <w:pPr>
        <w:spacing w:line="360" w:lineRule="auto"/>
        <w:jc w:val="both"/>
        <w:rPr>
          <w:rFonts w:ascii="Arial" w:hAnsi="Arial" w:cs="Arial"/>
          <w:color w:val="222222"/>
          <w:sz w:val="21"/>
          <w:szCs w:val="21"/>
        </w:rPr>
      </w:pPr>
      <w:r>
        <w:rPr>
          <w:rFonts w:ascii="Courier New" w:hAnsi="Courier New" w:cs="Courier New"/>
          <w:b/>
          <w:sz w:val="24"/>
          <w:szCs w:val="24"/>
          <w:lang w:val="en-US"/>
        </w:rPr>
        <w:fldChar w:fldCharType="end"/>
      </w:r>
      <w:proofErr w:type="spellStart"/>
      <w:ins w:id="74" w:author="Arte" w:date="2019-09-24T18:07:00Z">
        <w:r w:rsidRPr="006C1D79">
          <w:rPr>
            <w:rFonts w:ascii="Arial" w:hAnsi="Arial" w:cs="Arial"/>
            <w:color w:val="222222"/>
            <w:sz w:val="21"/>
            <w:szCs w:val="21"/>
          </w:rPr>
          <w:t>Encuesta</w:t>
        </w:r>
        <w:proofErr w:type="spellEnd"/>
        <w:r w:rsidRPr="006C1D79">
          <w:rPr>
            <w:rFonts w:ascii="Arial" w:hAnsi="Arial" w:cs="Arial"/>
            <w:color w:val="222222"/>
            <w:sz w:val="21"/>
            <w:szCs w:val="21"/>
          </w:rPr>
          <w:t xml:space="preserve"> Intercensal </w:t>
        </w:r>
        <w:r w:rsidRPr="006C1D79">
          <w:rPr>
            <w:rFonts w:ascii="Arial" w:hAnsi="Arial" w:cs="Arial"/>
            <w:b/>
            <w:bCs/>
            <w:color w:val="222222"/>
            <w:sz w:val="21"/>
            <w:szCs w:val="21"/>
          </w:rPr>
          <w:t>2015</w:t>
        </w:r>
        <w:r w:rsidRPr="006C1D79">
          <w:rPr>
            <w:rFonts w:ascii="Arial" w:hAnsi="Arial" w:cs="Arial"/>
            <w:color w:val="222222"/>
            <w:sz w:val="21"/>
            <w:szCs w:val="21"/>
          </w:rPr>
          <w:t>,</w:t>
        </w:r>
      </w:ins>
    </w:p>
    <w:p w14:paraId="7DFC1411" w14:textId="4A9AB999" w:rsidR="003911BB" w:rsidRDefault="003911BB">
      <w:pPr>
        <w:spacing w:line="360" w:lineRule="auto"/>
        <w:jc w:val="both"/>
        <w:rPr>
          <w:rFonts w:ascii="Arial" w:hAnsi="Arial" w:cs="Arial"/>
          <w:color w:val="222222"/>
          <w:sz w:val="21"/>
          <w:szCs w:val="21"/>
        </w:rPr>
      </w:pPr>
    </w:p>
    <w:p w14:paraId="23F1C951" w14:textId="52D2F93C" w:rsidR="003911BB" w:rsidRDefault="003911BB" w:rsidP="003911BB">
      <w:pPr>
        <w:shd w:val="clear" w:color="auto" w:fill="FFFFFF"/>
        <w:rPr>
          <w:rFonts w:ascii="Source Sans Pro" w:hAnsi="Source Sans Pro"/>
          <w:color w:val="505050"/>
          <w:sz w:val="27"/>
          <w:szCs w:val="27"/>
        </w:rPr>
      </w:pPr>
      <w:r>
        <w:rPr>
          <w:rFonts w:ascii="Source Sans Pro" w:hAnsi="Source Sans Pro"/>
          <w:color w:val="505050"/>
          <w:sz w:val="27"/>
          <w:szCs w:val="27"/>
        </w:rPr>
        <w:br/>
      </w:r>
    </w:p>
    <w:p w14:paraId="2CCF124D" w14:textId="24D76E5B" w:rsidR="003911BB" w:rsidRPr="003911BB" w:rsidRDefault="003911BB">
      <w:pPr>
        <w:spacing w:line="360" w:lineRule="auto"/>
        <w:jc w:val="both"/>
        <w:rPr>
          <w:rFonts w:ascii="Courier New" w:hAnsi="Courier New" w:cs="Courier New"/>
          <w:b/>
          <w:sz w:val="24"/>
          <w:szCs w:val="24"/>
        </w:rPr>
      </w:pPr>
    </w:p>
    <w:sectPr w:rsidR="003911BB" w:rsidRPr="003911BB" w:rsidSect="00816E60">
      <w:footerReference w:type="default" r:id="rId21"/>
      <w:pgSz w:w="11906" w:h="16838"/>
      <w:pgMar w:top="1440" w:right="1080" w:bottom="1440" w:left="108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rte" w:date="2019-09-24T17:22:00Z" w:initials="A">
    <w:p w14:paraId="0AD6A56C" w14:textId="77777777" w:rsidR="001C29E6" w:rsidRDefault="001C29E6" w:rsidP="0062522F">
      <w:pPr>
        <w:pStyle w:val="CommentText"/>
        <w:rPr>
          <w:lang w:val="es-MX"/>
        </w:rPr>
      </w:pPr>
      <w:r>
        <w:rPr>
          <w:lang w:val="es-MX"/>
        </w:rPr>
        <w:t>El 14 no lo encontr</w:t>
      </w:r>
      <w:r>
        <w:rPr>
          <w:lang w:val="es-MX"/>
        </w:rPr>
        <w:t>é</w:t>
      </w:r>
      <w:r>
        <w:rPr>
          <w:lang w:val="es-MX"/>
        </w:rPr>
        <w:t xml:space="preserve"> en el repositorio en </w:t>
      </w:r>
      <w:proofErr w:type="spellStart"/>
      <w:r>
        <w:rPr>
          <w:lang w:val="es-MX"/>
        </w:rPr>
        <w:t>github</w:t>
      </w:r>
      <w:proofErr w:type="spellEnd"/>
      <w:r>
        <w:rPr>
          <w:lang w:val="es-MX"/>
        </w:rPr>
        <w:t>…</w:t>
      </w:r>
    </w:p>
  </w:comment>
  <w:comment w:id="1" w:author="José Manuel Aburto" w:date="2019-10-11T15:16:00Z" w:initials="JMA">
    <w:p w14:paraId="6794CED6" w14:textId="77777777" w:rsidR="001C29E6" w:rsidRPr="0062522F" w:rsidRDefault="001C29E6" w:rsidP="0062522F">
      <w:pPr>
        <w:pStyle w:val="CommentText"/>
        <w:rPr>
          <w:lang w:val="es-MX"/>
        </w:rPr>
      </w:pPr>
      <w:r>
        <w:rPr>
          <w:rStyle w:val="CommentReference"/>
        </w:rPr>
        <w:annotationRef/>
      </w:r>
      <w:r w:rsidRPr="0062522F">
        <w:rPr>
          <w:lang w:val="es-MX"/>
        </w:rPr>
        <w:t>listo</w:t>
      </w:r>
    </w:p>
  </w:comment>
  <w:comment w:id="2" w:author="José Manuel Aburto" w:date="2019-10-12T12:38:00Z" w:initials="JMA">
    <w:p w14:paraId="140F0F86" w14:textId="063BAA03" w:rsidR="001C29E6" w:rsidRPr="005B4E59" w:rsidRDefault="001C29E6">
      <w:pPr>
        <w:pStyle w:val="CommentText"/>
        <w:rPr>
          <w:lang w:val="es-MX"/>
        </w:rPr>
      </w:pPr>
      <w:r>
        <w:rPr>
          <w:rStyle w:val="CommentReference"/>
        </w:rPr>
        <w:annotationRef/>
      </w:r>
      <w:r w:rsidRPr="005B4E59">
        <w:rPr>
          <w:lang w:val="es-MX"/>
        </w:rPr>
        <w:t>C</w:t>
      </w:r>
      <w:r>
        <w:rPr>
          <w:lang w:val="es-MX"/>
        </w:rPr>
        <w:t>reo que aqu</w:t>
      </w:r>
      <w:r>
        <w:rPr>
          <w:lang w:val="es-MX"/>
        </w:rPr>
        <w:t>í</w:t>
      </w:r>
      <w:r>
        <w:rPr>
          <w:lang w:val="es-MX"/>
        </w:rPr>
        <w:t xml:space="preserve"> hay que incluir algo sobre el aumento en crimen, quiz</w:t>
      </w:r>
      <w:r>
        <w:rPr>
          <w:lang w:val="es-MX"/>
        </w:rPr>
        <w:t>á</w:t>
      </w:r>
      <w:r>
        <w:rPr>
          <w:lang w:val="es-MX"/>
        </w:rPr>
        <w:t>s sobre violaciones y violencia de g</w:t>
      </w:r>
      <w:r>
        <w:rPr>
          <w:lang w:val="es-MX"/>
        </w:rPr>
        <w:t>é</w:t>
      </w:r>
      <w:r>
        <w:rPr>
          <w:lang w:val="es-MX"/>
        </w:rPr>
        <w:t xml:space="preserve">nero. </w:t>
      </w:r>
      <w:proofErr w:type="gramStart"/>
      <w:r>
        <w:rPr>
          <w:lang w:val="es-MX"/>
        </w:rPr>
        <w:t>Puedes buscar algunas fuentes?</w:t>
      </w:r>
      <w:proofErr w:type="gramEnd"/>
    </w:p>
  </w:comment>
  <w:comment w:id="3" w:author="José Manuel Aburto" w:date="2019-10-11T15:55:00Z" w:initials="JMA">
    <w:p w14:paraId="2DCB7A89" w14:textId="17CD8693" w:rsidR="001C29E6" w:rsidRPr="00035534" w:rsidRDefault="001C29E6">
      <w:pPr>
        <w:pStyle w:val="CommentText"/>
        <w:rPr>
          <w:lang w:val="es-MX"/>
        </w:rPr>
      </w:pPr>
      <w:r>
        <w:rPr>
          <w:rStyle w:val="CommentReference"/>
        </w:rPr>
        <w:annotationRef/>
      </w:r>
      <w:r w:rsidRPr="00035534">
        <w:rPr>
          <w:lang w:val="es-MX"/>
        </w:rPr>
        <w:t>A</w:t>
      </w:r>
      <w:r>
        <w:rPr>
          <w:lang w:val="es-MX"/>
        </w:rPr>
        <w:t>qu</w:t>
      </w:r>
      <w:r>
        <w:rPr>
          <w:lang w:val="es-MX"/>
        </w:rPr>
        <w:t>í</w:t>
      </w:r>
      <w:r>
        <w:rPr>
          <w:lang w:val="es-MX"/>
        </w:rPr>
        <w:t xml:space="preserve"> documentamos el incremento de homicidios y de </w:t>
      </w:r>
      <w:proofErr w:type="spellStart"/>
      <w:r>
        <w:rPr>
          <w:lang w:val="es-MX"/>
        </w:rPr>
        <w:t>fear</w:t>
      </w:r>
      <w:proofErr w:type="spellEnd"/>
      <w:r>
        <w:rPr>
          <w:lang w:val="es-MX"/>
        </w:rPr>
        <w:t xml:space="preserve"> </w:t>
      </w:r>
      <w:proofErr w:type="spellStart"/>
      <w:r>
        <w:rPr>
          <w:lang w:val="es-MX"/>
        </w:rPr>
        <w:t>to</w:t>
      </w:r>
      <w:proofErr w:type="spellEnd"/>
      <w:r>
        <w:rPr>
          <w:lang w:val="es-MX"/>
        </w:rPr>
        <w:t xml:space="preserve"> </w:t>
      </w:r>
      <w:proofErr w:type="spellStart"/>
      <w:r>
        <w:rPr>
          <w:lang w:val="es-MX"/>
        </w:rPr>
        <w:t>crime</w:t>
      </w:r>
      <w:proofErr w:type="spellEnd"/>
      <w:r>
        <w:rPr>
          <w:lang w:val="es-MX"/>
        </w:rPr>
        <w:t xml:space="preserve">. </w:t>
      </w:r>
      <w:proofErr w:type="gramStart"/>
      <w:r>
        <w:rPr>
          <w:lang w:val="es-MX"/>
        </w:rPr>
        <w:t>Pero no s</w:t>
      </w:r>
      <w:r>
        <w:rPr>
          <w:lang w:val="es-MX"/>
        </w:rPr>
        <w:t>é</w:t>
      </w:r>
      <w:r>
        <w:rPr>
          <w:lang w:val="es-MX"/>
        </w:rPr>
        <w:t xml:space="preserve"> si sea suficiente, habr</w:t>
      </w:r>
      <w:r>
        <w:rPr>
          <w:lang w:val="es-MX"/>
        </w:rPr>
        <w:t>á</w:t>
      </w:r>
      <w:r>
        <w:rPr>
          <w:lang w:val="es-MX"/>
        </w:rPr>
        <w:t xml:space="preserve"> otra cosa que podamos hacer?</w:t>
      </w:r>
      <w:proofErr w:type="gramEnd"/>
      <w:r>
        <w:rPr>
          <w:lang w:val="es-MX"/>
        </w:rPr>
        <w:t xml:space="preserve"> </w:t>
      </w:r>
      <w:proofErr w:type="gramStart"/>
      <w:r>
        <w:rPr>
          <w:lang w:val="es-MX"/>
        </w:rPr>
        <w:t>Alguna idea?</w:t>
      </w:r>
      <w:proofErr w:type="gramEnd"/>
      <w:r>
        <w:rPr>
          <w:lang w:val="es-MX"/>
        </w:rPr>
        <w:t xml:space="preserve"> Podr</w:t>
      </w:r>
      <w:r>
        <w:rPr>
          <w:lang w:val="es-MX"/>
        </w:rPr>
        <w:t>í</w:t>
      </w:r>
      <w:r>
        <w:rPr>
          <w:lang w:val="es-MX"/>
        </w:rPr>
        <w:t xml:space="preserve">amos aplicar Sullivan a nivel estatal, como en </w:t>
      </w:r>
      <w:hyperlink r:id="rId1" w:history="1">
        <w:r w:rsidRPr="00035534">
          <w:rPr>
            <w:rStyle w:val="Hyperlink"/>
            <w:lang w:val="es-MX"/>
          </w:rPr>
          <w:t>https://jech.bmj.com/content/71/2/188</w:t>
        </w:r>
      </w:hyperlink>
      <w:r w:rsidRPr="00035534">
        <w:rPr>
          <w:lang w:val="es-MX"/>
        </w:rPr>
        <w:t xml:space="preserve"> </w:t>
      </w:r>
      <w:r>
        <w:rPr>
          <w:lang w:val="es-MX"/>
        </w:rPr>
        <w:t>a nivel estatal, pero no s</w:t>
      </w:r>
      <w:r>
        <w:rPr>
          <w:lang w:val="es-MX"/>
        </w:rPr>
        <w:t>é</w:t>
      </w:r>
      <w:r>
        <w:rPr>
          <w:lang w:val="es-MX"/>
        </w:rPr>
        <w:t xml:space="preserve"> si sea posible con las </w:t>
      </w:r>
      <w:proofErr w:type="spellStart"/>
      <w:r>
        <w:rPr>
          <w:lang w:val="es-MX"/>
        </w:rPr>
        <w:t>ecnuestas</w:t>
      </w:r>
      <w:proofErr w:type="spellEnd"/>
      <w:r>
        <w:rPr>
          <w:lang w:val="es-MX"/>
        </w:rPr>
        <w:t xml:space="preserve"> para tener representatividad a nivel estatal y por edad. </w:t>
      </w:r>
    </w:p>
  </w:comment>
  <w:comment w:id="4" w:author="Arte" w:date="2019-09-25T00:04:00Z" w:initials="A">
    <w:p w14:paraId="7F154D95" w14:textId="3B012EFB" w:rsidR="001C29E6" w:rsidRPr="00CB59E9" w:rsidRDefault="001C29E6">
      <w:pPr>
        <w:pStyle w:val="CommentText"/>
        <w:rPr>
          <w:lang w:val="es-MX"/>
        </w:rPr>
      </w:pPr>
      <w:r>
        <w:rPr>
          <w:rStyle w:val="CommentReference"/>
        </w:rPr>
        <w:annotationRef/>
      </w:r>
      <w:r w:rsidRPr="00CB59E9">
        <w:rPr>
          <w:lang w:val="es-MX"/>
        </w:rPr>
        <w:t>Esto no lo entiendo m</w:t>
      </w:r>
      <w:r>
        <w:rPr>
          <w:lang w:val="es-MX"/>
        </w:rPr>
        <w:t xml:space="preserve">uy bien: </w:t>
      </w:r>
      <w:proofErr w:type="gramStart"/>
      <w:r>
        <w:rPr>
          <w:lang w:val="es-MX"/>
        </w:rPr>
        <w:t xml:space="preserve">Entonces para los </w:t>
      </w:r>
      <w:proofErr w:type="spellStart"/>
      <w:r>
        <w:rPr>
          <w:lang w:val="es-MX"/>
        </w:rPr>
        <w:t>state-level</w:t>
      </w:r>
      <w:proofErr w:type="spellEnd"/>
      <w:r>
        <w:rPr>
          <w:lang w:val="es-MX"/>
        </w:rPr>
        <w:t xml:space="preserve"> </w:t>
      </w:r>
      <w:proofErr w:type="spellStart"/>
      <w:r>
        <w:rPr>
          <w:lang w:val="es-MX"/>
        </w:rPr>
        <w:t>rates</w:t>
      </w:r>
      <w:proofErr w:type="spellEnd"/>
      <w:r>
        <w:rPr>
          <w:lang w:val="es-MX"/>
        </w:rPr>
        <w:t xml:space="preserve"> se usa la </w:t>
      </w:r>
      <w:proofErr w:type="spellStart"/>
      <w:r>
        <w:rPr>
          <w:lang w:val="es-MX"/>
        </w:rPr>
        <w:t>national</w:t>
      </w:r>
      <w:proofErr w:type="spellEnd"/>
      <w:r>
        <w:rPr>
          <w:lang w:val="es-MX"/>
        </w:rPr>
        <w:t xml:space="preserve"> </w:t>
      </w:r>
      <w:proofErr w:type="spellStart"/>
      <w:r>
        <w:rPr>
          <w:lang w:val="es-MX"/>
        </w:rPr>
        <w:t>female</w:t>
      </w:r>
      <w:proofErr w:type="spellEnd"/>
      <w:r>
        <w:rPr>
          <w:lang w:val="es-MX"/>
        </w:rPr>
        <w:t xml:space="preserve"> </w:t>
      </w:r>
      <w:proofErr w:type="spellStart"/>
      <w:r>
        <w:rPr>
          <w:lang w:val="es-MX"/>
        </w:rPr>
        <w:t>population</w:t>
      </w:r>
      <w:proofErr w:type="spellEnd"/>
      <w:r>
        <w:rPr>
          <w:lang w:val="es-MX"/>
        </w:rPr>
        <w:t xml:space="preserve">, o la de cada </w:t>
      </w:r>
      <w:proofErr w:type="spellStart"/>
      <w:r>
        <w:rPr>
          <w:lang w:val="es-MX"/>
        </w:rPr>
        <w:t>edo</w:t>
      </w:r>
      <w:proofErr w:type="spellEnd"/>
      <w:r>
        <w:rPr>
          <w:lang w:val="es-MX"/>
        </w:rPr>
        <w:t>, seg</w:t>
      </w:r>
      <w:r>
        <w:rPr>
          <w:lang w:val="es-MX"/>
        </w:rPr>
        <w:t>ú</w:t>
      </w:r>
      <w:r>
        <w:rPr>
          <w:lang w:val="es-MX"/>
        </w:rPr>
        <w:t xml:space="preserve">n yo esto </w:t>
      </w:r>
      <w:r>
        <w:rPr>
          <w:lang w:val="es-MX"/>
        </w:rPr>
        <w:t>ú</w:t>
      </w:r>
      <w:r>
        <w:rPr>
          <w:lang w:val="es-MX"/>
        </w:rPr>
        <w:t>ltimo??</w:t>
      </w:r>
      <w:proofErr w:type="gramEnd"/>
    </w:p>
  </w:comment>
  <w:comment w:id="5" w:author="José Manuel Aburto" w:date="2019-10-11T15:31:00Z" w:initials="JMA">
    <w:p w14:paraId="6F0425BA" w14:textId="7F39A354" w:rsidR="001C29E6" w:rsidRPr="00B543C7" w:rsidRDefault="001C29E6">
      <w:pPr>
        <w:pStyle w:val="CommentText"/>
        <w:rPr>
          <w:lang w:val="es-MX"/>
        </w:rPr>
      </w:pPr>
      <w:r>
        <w:rPr>
          <w:rStyle w:val="CommentReference"/>
        </w:rPr>
        <w:annotationRef/>
      </w:r>
      <w:r w:rsidRPr="00B543C7">
        <w:rPr>
          <w:lang w:val="es-MX"/>
        </w:rPr>
        <w:t xml:space="preserve">Para estandarizar necesitas una </w:t>
      </w:r>
      <w:r>
        <w:rPr>
          <w:lang w:val="es-MX"/>
        </w:rPr>
        <w:t>poblaci</w:t>
      </w:r>
      <w:r>
        <w:rPr>
          <w:lang w:val="es-MX"/>
        </w:rPr>
        <w:t>ó</w:t>
      </w:r>
      <w:r>
        <w:rPr>
          <w:lang w:val="es-MX"/>
        </w:rPr>
        <w:t>n est</w:t>
      </w:r>
      <w:r>
        <w:rPr>
          <w:lang w:val="es-MX"/>
        </w:rPr>
        <w:t>á</w:t>
      </w:r>
      <w:r>
        <w:rPr>
          <w:lang w:val="es-MX"/>
        </w:rPr>
        <w:t>ndar a la que se le aplicar las tasas espec</w:t>
      </w:r>
      <w:r>
        <w:rPr>
          <w:lang w:val="es-MX"/>
        </w:rPr>
        <w:t>í</w:t>
      </w:r>
      <w:r>
        <w:rPr>
          <w:lang w:val="es-MX"/>
        </w:rPr>
        <w:t>ficas de mortalidad por homicidio de cada estado, esto es para quitar el efecto de la estructura de la poblaci</w:t>
      </w:r>
      <w:r>
        <w:rPr>
          <w:lang w:val="es-MX"/>
        </w:rPr>
        <w:t>ó</w:t>
      </w:r>
      <w:r>
        <w:rPr>
          <w:lang w:val="es-MX"/>
        </w:rPr>
        <w:t xml:space="preserve">n cuando se hacen comparaciones. </w:t>
      </w:r>
    </w:p>
  </w:comment>
  <w:comment w:id="6" w:author="Arte" w:date="2019-09-24T17:24:00Z" w:initials="A">
    <w:p w14:paraId="5C514B5A" w14:textId="0AAC8789" w:rsidR="001C29E6" w:rsidRDefault="001C29E6">
      <w:pPr>
        <w:pStyle w:val="CommentText"/>
        <w:rPr>
          <w:lang w:val="es-MX"/>
        </w:rPr>
      </w:pPr>
      <w:proofErr w:type="gramStart"/>
      <w:r>
        <w:rPr>
          <w:lang w:val="es-MX"/>
        </w:rPr>
        <w:t>Si tenemos la Table 1 primero, no deber</w:t>
      </w:r>
      <w:r>
        <w:rPr>
          <w:lang w:val="es-MX"/>
        </w:rPr>
        <w:t>í</w:t>
      </w:r>
      <w:r>
        <w:rPr>
          <w:lang w:val="es-MX"/>
        </w:rPr>
        <w:t xml:space="preserve">amos describirla antes del </w:t>
      </w:r>
      <w:proofErr w:type="spellStart"/>
      <w:r>
        <w:rPr>
          <w:lang w:val="es-MX"/>
        </w:rPr>
        <w:t>Exhibit</w:t>
      </w:r>
      <w:proofErr w:type="spellEnd"/>
      <w:r>
        <w:rPr>
          <w:lang w:val="es-MX"/>
        </w:rPr>
        <w:t xml:space="preserve"> 1?</w:t>
      </w:r>
      <w:proofErr w:type="gramEnd"/>
      <w:r>
        <w:rPr>
          <w:lang w:val="es-MX"/>
        </w:rPr>
        <w:t xml:space="preserve"> </w:t>
      </w:r>
      <w:proofErr w:type="gramStart"/>
      <w:r>
        <w:rPr>
          <w:lang w:val="es-MX"/>
        </w:rPr>
        <w:t>Asimismo, en ese cuadro tenemos niveles y en la figura cambios, entonces los niveles no deber</w:t>
      </w:r>
      <w:r>
        <w:rPr>
          <w:lang w:val="es-MX"/>
        </w:rPr>
        <w:t>í</w:t>
      </w:r>
      <w:r>
        <w:rPr>
          <w:lang w:val="es-MX"/>
        </w:rPr>
        <w:t>an ir primero?</w:t>
      </w:r>
      <w:proofErr w:type="gramEnd"/>
    </w:p>
  </w:comment>
  <w:comment w:id="7" w:author="José Manuel Aburto" w:date="2019-10-12T12:39:00Z" w:initials="JMA">
    <w:p w14:paraId="03D66A54" w14:textId="4F46CFD6" w:rsidR="001C29E6" w:rsidRPr="001F5B09" w:rsidRDefault="001C29E6">
      <w:pPr>
        <w:pStyle w:val="CommentText"/>
        <w:rPr>
          <w:lang w:val="es-MX"/>
        </w:rPr>
      </w:pPr>
      <w:r>
        <w:rPr>
          <w:rStyle w:val="CommentReference"/>
        </w:rPr>
        <w:annotationRef/>
      </w:r>
      <w:r w:rsidRPr="001F5B09">
        <w:rPr>
          <w:lang w:val="es-MX"/>
        </w:rPr>
        <w:t>Cambi</w:t>
      </w:r>
      <w:r w:rsidRPr="001F5B09">
        <w:rPr>
          <w:lang w:val="es-MX"/>
        </w:rPr>
        <w:t>é</w:t>
      </w:r>
      <w:r w:rsidRPr="001F5B09">
        <w:rPr>
          <w:lang w:val="es-MX"/>
        </w:rPr>
        <w:t xml:space="preserve"> la figura, ahora c</w:t>
      </w:r>
      <w:r>
        <w:rPr>
          <w:lang w:val="es-MX"/>
        </w:rPr>
        <w:t xml:space="preserve">reo que </w:t>
      </w:r>
      <w:proofErr w:type="spellStart"/>
      <w:r>
        <w:rPr>
          <w:lang w:val="es-MX"/>
        </w:rPr>
        <w:t>exhibit</w:t>
      </w:r>
      <w:proofErr w:type="spellEnd"/>
      <w:r>
        <w:rPr>
          <w:lang w:val="es-MX"/>
        </w:rPr>
        <w:t xml:space="preserve"> 1 es mucho m</w:t>
      </w:r>
      <w:r>
        <w:rPr>
          <w:lang w:val="es-MX"/>
        </w:rPr>
        <w:t>á</w:t>
      </w:r>
      <w:r>
        <w:rPr>
          <w:lang w:val="es-MX"/>
        </w:rPr>
        <w:t>s claro el aumento de homicidios en Mujeres antes y despu</w:t>
      </w:r>
      <w:r>
        <w:rPr>
          <w:lang w:val="es-MX"/>
        </w:rPr>
        <w:t>é</w:t>
      </w:r>
      <w:r>
        <w:rPr>
          <w:lang w:val="es-MX"/>
        </w:rPr>
        <w:t>s</w:t>
      </w:r>
    </w:p>
  </w:comment>
  <w:comment w:id="8" w:author="José Manuel Aburto" w:date="2019-10-12T14:35:00Z" w:initials="JMA">
    <w:p w14:paraId="46C5A284" w14:textId="32D8CBE9" w:rsidR="006D5B2C" w:rsidRPr="006D5B2C" w:rsidRDefault="006D5B2C">
      <w:pPr>
        <w:pStyle w:val="CommentText"/>
        <w:rPr>
          <w:lang w:val="es-MX"/>
        </w:rPr>
      </w:pPr>
      <w:r>
        <w:rPr>
          <w:rStyle w:val="CommentReference"/>
        </w:rPr>
        <w:annotationRef/>
      </w:r>
      <w:r w:rsidRPr="006D5B2C">
        <w:rPr>
          <w:lang w:val="es-MX"/>
        </w:rPr>
        <w:t>Necesit</w:t>
      </w:r>
      <w:r>
        <w:rPr>
          <w:lang w:val="es-MX"/>
        </w:rPr>
        <w:t xml:space="preserve">amos hacer algo parecido a </w:t>
      </w:r>
      <w:proofErr w:type="spellStart"/>
      <w:r>
        <w:rPr>
          <w:lang w:val="es-MX"/>
        </w:rPr>
        <w:t>exhibit</w:t>
      </w:r>
      <w:proofErr w:type="spellEnd"/>
      <w:r>
        <w:rPr>
          <w:lang w:val="es-MX"/>
        </w:rPr>
        <w:t xml:space="preserve"> 1 pero con </w:t>
      </w:r>
      <w:proofErr w:type="spellStart"/>
      <w:r>
        <w:rPr>
          <w:lang w:val="es-MX"/>
        </w:rPr>
        <w:t>fear</w:t>
      </w:r>
      <w:proofErr w:type="spellEnd"/>
      <w:r>
        <w:rPr>
          <w:lang w:val="es-MX"/>
        </w:rPr>
        <w:t xml:space="preserve"> </w:t>
      </w:r>
      <w:proofErr w:type="spellStart"/>
      <w:r>
        <w:rPr>
          <w:lang w:val="es-MX"/>
        </w:rPr>
        <w:t>to</w:t>
      </w:r>
      <w:proofErr w:type="spellEnd"/>
      <w:r>
        <w:rPr>
          <w:lang w:val="es-MX"/>
        </w:rPr>
        <w:t xml:space="preserve"> </w:t>
      </w:r>
      <w:proofErr w:type="spellStart"/>
      <w:r>
        <w:rPr>
          <w:lang w:val="es-MX"/>
        </w:rPr>
        <w:t>crime</w:t>
      </w:r>
      <w:proofErr w:type="spellEnd"/>
      <w:r>
        <w:rPr>
          <w:lang w:val="es-MX"/>
        </w:rPr>
        <w:t>. Si me mandas una tabla con la proporci</w:t>
      </w:r>
      <w:r>
        <w:rPr>
          <w:lang w:val="es-MX"/>
        </w:rPr>
        <w:t>ó</w:t>
      </w:r>
      <w:r>
        <w:rPr>
          <w:lang w:val="es-MX"/>
        </w:rPr>
        <w:t>n a nivel estatal en 2005 y en 2017, yo puedo hacer la gr</w:t>
      </w:r>
      <w:r>
        <w:rPr>
          <w:lang w:val="es-MX"/>
        </w:rPr>
        <w:t>á</w:t>
      </w:r>
      <w:r>
        <w:rPr>
          <w:lang w:val="es-MX"/>
        </w:rPr>
        <w:t xml:space="preserve">fica, lo importante es que sea solo para mujeres. Creo que lo que mostramos hasta ahora de </w:t>
      </w:r>
      <w:proofErr w:type="spellStart"/>
      <w:r>
        <w:rPr>
          <w:lang w:val="es-MX"/>
        </w:rPr>
        <w:t>fear</w:t>
      </w:r>
      <w:proofErr w:type="spellEnd"/>
      <w:r>
        <w:rPr>
          <w:lang w:val="es-MX"/>
        </w:rPr>
        <w:t xml:space="preserve"> </w:t>
      </w:r>
      <w:proofErr w:type="spellStart"/>
      <w:r>
        <w:rPr>
          <w:lang w:val="es-MX"/>
        </w:rPr>
        <w:t>to</w:t>
      </w:r>
      <w:proofErr w:type="spellEnd"/>
      <w:r>
        <w:rPr>
          <w:lang w:val="es-MX"/>
        </w:rPr>
        <w:t xml:space="preserve"> </w:t>
      </w:r>
      <w:proofErr w:type="spellStart"/>
      <w:r>
        <w:rPr>
          <w:lang w:val="es-MX"/>
        </w:rPr>
        <w:t>crime</w:t>
      </w:r>
      <w:proofErr w:type="spellEnd"/>
      <w:r>
        <w:rPr>
          <w:lang w:val="es-MX"/>
        </w:rPr>
        <w:t xml:space="preserve"> es ambos sexos. T</w:t>
      </w:r>
      <w:r>
        <w:rPr>
          <w:lang w:val="es-MX"/>
        </w:rPr>
        <w:t>ú</w:t>
      </w:r>
      <w:r>
        <w:rPr>
          <w:lang w:val="es-MX"/>
        </w:rPr>
        <w:t xml:space="preserve"> tienes </w:t>
      </w:r>
      <w:proofErr w:type="spellStart"/>
      <w:r>
        <w:rPr>
          <w:lang w:val="es-MX"/>
        </w:rPr>
        <w:t>mas</w:t>
      </w:r>
      <w:proofErr w:type="spellEnd"/>
      <w:r>
        <w:rPr>
          <w:lang w:val="es-MX"/>
        </w:rPr>
        <w:t xml:space="preserve"> experiencia con encuestas que yo, qu</w:t>
      </w:r>
      <w:r>
        <w:rPr>
          <w:lang w:val="es-MX"/>
        </w:rPr>
        <w:t>é</w:t>
      </w:r>
      <w:r>
        <w:rPr>
          <w:lang w:val="es-MX"/>
        </w:rPr>
        <w:t xml:space="preserve"> opinas.</w:t>
      </w:r>
      <w:r w:rsidR="00014B94">
        <w:rPr>
          <w:lang w:val="es-MX"/>
        </w:rPr>
        <w:t xml:space="preserve"> Esta ser</w:t>
      </w:r>
      <w:r w:rsidR="00014B94">
        <w:rPr>
          <w:lang w:val="es-MX"/>
        </w:rPr>
        <w:t>í</w:t>
      </w:r>
      <w:r w:rsidR="00014B94">
        <w:rPr>
          <w:lang w:val="es-MX"/>
        </w:rPr>
        <w:t xml:space="preserve">a nuestra </w:t>
      </w:r>
      <w:proofErr w:type="spellStart"/>
      <w:r w:rsidR="00014B94">
        <w:rPr>
          <w:lang w:val="es-MX"/>
        </w:rPr>
        <w:t>exhibit</w:t>
      </w:r>
      <w:proofErr w:type="spellEnd"/>
      <w:r w:rsidR="00014B94">
        <w:rPr>
          <w:lang w:val="es-MX"/>
        </w:rPr>
        <w:t xml:space="preserve"> 2, y luego ya tratar</w:t>
      </w:r>
      <w:r w:rsidR="00014B94">
        <w:rPr>
          <w:lang w:val="es-MX"/>
        </w:rPr>
        <w:t>í</w:t>
      </w:r>
      <w:r w:rsidR="00014B94">
        <w:rPr>
          <w:lang w:val="es-MX"/>
        </w:rPr>
        <w:t xml:space="preserve">amos de vincularlas.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AD6A56C" w15:done="0"/>
  <w15:commentEx w15:paraId="6794CED6" w15:paraIdParent="0AD6A56C" w15:done="0"/>
  <w15:commentEx w15:paraId="140F0F86" w15:done="0"/>
  <w15:commentEx w15:paraId="2DCB7A89" w15:done="0"/>
  <w15:commentEx w15:paraId="7F154D95" w15:done="0"/>
  <w15:commentEx w15:paraId="6F0425BA" w15:paraIdParent="7F154D95" w15:done="0"/>
  <w15:commentEx w15:paraId="5C514B5A" w15:done="0"/>
  <w15:commentEx w15:paraId="03D66A54" w15:paraIdParent="5C514B5A" w15:done="0"/>
  <w15:commentEx w15:paraId="46C5A28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AD6A56C" w16cid:durableId="2135126B"/>
  <w16cid:commentId w16cid:paraId="6794CED6" w16cid:durableId="214B1B67"/>
  <w16cid:commentId w16cid:paraId="140F0F86" w16cid:durableId="214C47AB"/>
  <w16cid:commentId w16cid:paraId="2DCB7A89" w16cid:durableId="214B2481"/>
  <w16cid:commentId w16cid:paraId="7F154D95" w16cid:durableId="21352DAB"/>
  <w16cid:commentId w16cid:paraId="6F0425BA" w16cid:durableId="214B1ED9"/>
  <w16cid:commentId w16cid:paraId="5C514B5A" w16cid:durableId="2135126E"/>
  <w16cid:commentId w16cid:paraId="03D66A54" w16cid:durableId="214C4812"/>
  <w16cid:commentId w16cid:paraId="46C5A284" w16cid:durableId="214C633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00CD7B" w14:textId="77777777" w:rsidR="003556FE" w:rsidRDefault="003556FE">
      <w:pPr>
        <w:spacing w:after="0" w:line="240" w:lineRule="auto"/>
      </w:pPr>
      <w:r>
        <w:separator/>
      </w:r>
    </w:p>
  </w:endnote>
  <w:endnote w:type="continuationSeparator" w:id="0">
    <w:p w14:paraId="074F3C8F" w14:textId="77777777" w:rsidR="003556FE" w:rsidRDefault="003556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35581178"/>
    </w:sdtPr>
    <w:sdtEndPr/>
    <w:sdtContent>
      <w:p w14:paraId="228A5826" w14:textId="77777777" w:rsidR="001C29E6" w:rsidRDefault="001C29E6">
        <w:pPr>
          <w:pStyle w:val="Footer"/>
          <w:jc w:val="right"/>
        </w:pPr>
        <w:r>
          <w:fldChar w:fldCharType="begin"/>
        </w:r>
        <w:r>
          <w:instrText xml:space="preserve"> PAGE   \* MERGEFORMAT </w:instrText>
        </w:r>
        <w:r>
          <w:fldChar w:fldCharType="separate"/>
        </w:r>
        <w:r>
          <w:t>10</w:t>
        </w:r>
        <w:r>
          <w:fldChar w:fldCharType="end"/>
        </w:r>
      </w:p>
    </w:sdtContent>
  </w:sdt>
  <w:p w14:paraId="30646560" w14:textId="77777777" w:rsidR="001C29E6" w:rsidRDefault="001C29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06CCC05" w14:textId="77777777" w:rsidR="003556FE" w:rsidRDefault="003556FE">
      <w:pPr>
        <w:spacing w:after="0" w:line="240" w:lineRule="auto"/>
      </w:pPr>
      <w:r>
        <w:separator/>
      </w:r>
    </w:p>
  </w:footnote>
  <w:footnote w:type="continuationSeparator" w:id="0">
    <w:p w14:paraId="5C98E4F3" w14:textId="77777777" w:rsidR="003556FE" w:rsidRDefault="003556F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rte">
    <w15:presenceInfo w15:providerId="None" w15:userId="Arte"/>
  </w15:person>
  <w15:person w15:author="José Manuel Aburto">
    <w15:presenceInfo w15:providerId="AD" w15:userId="S::jmaburto@sdu.dk::0838ad02-5451-4dec-b66f-29e1f1abe6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BMJ&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tvfa0a0wwspxdezrw7x90p9t955pdvpdrw2&quot;&gt;Pescador_etal_2018&lt;record-ids&gt;&lt;item&gt;89&lt;/item&gt;&lt;item&gt;90&lt;/item&gt;&lt;item&gt;91&lt;/item&gt;&lt;item&gt;93&lt;/item&gt;&lt;item&gt;94&lt;/item&gt;&lt;item&gt;100&lt;/item&gt;&lt;item&gt;106&lt;/item&gt;&lt;item&gt;121&lt;/item&gt;&lt;item&gt;122&lt;/item&gt;&lt;item&gt;127&lt;/item&gt;&lt;item&gt;128&lt;/item&gt;&lt;item&gt;129&lt;/item&gt;&lt;item&gt;130&lt;/item&gt;&lt;item&gt;131&lt;/item&gt;&lt;item&gt;132&lt;/item&gt;&lt;item&gt;133&lt;/item&gt;&lt;item&gt;134&lt;/item&gt;&lt;item&gt;135&lt;/item&gt;&lt;item&gt;136&lt;/item&gt;&lt;item&gt;139&lt;/item&gt;&lt;item&gt;140&lt;/item&gt;&lt;item&gt;141&lt;/item&gt;&lt;item&gt;142&lt;/item&gt;&lt;item&gt;145&lt;/item&gt;&lt;item&gt;146&lt;/item&gt;&lt;item&gt;147&lt;/item&gt;&lt;/record-ids&gt;&lt;/item&gt;&lt;/Libraries&gt;"/>
  </w:docVars>
  <w:rsids>
    <w:rsidRoot w:val="00257D18"/>
    <w:rsid w:val="00004D5E"/>
    <w:rsid w:val="00007DEB"/>
    <w:rsid w:val="000117E5"/>
    <w:rsid w:val="00014B94"/>
    <w:rsid w:val="00020101"/>
    <w:rsid w:val="00020CAD"/>
    <w:rsid w:val="0002167E"/>
    <w:rsid w:val="0002183E"/>
    <w:rsid w:val="00024C4F"/>
    <w:rsid w:val="0002592B"/>
    <w:rsid w:val="0003024C"/>
    <w:rsid w:val="00035534"/>
    <w:rsid w:val="0003585D"/>
    <w:rsid w:val="00035924"/>
    <w:rsid w:val="000359A8"/>
    <w:rsid w:val="00037234"/>
    <w:rsid w:val="00037882"/>
    <w:rsid w:val="000414A0"/>
    <w:rsid w:val="00041BCC"/>
    <w:rsid w:val="00042D89"/>
    <w:rsid w:val="0004340B"/>
    <w:rsid w:val="00044665"/>
    <w:rsid w:val="00044A01"/>
    <w:rsid w:val="00046624"/>
    <w:rsid w:val="00047A14"/>
    <w:rsid w:val="00051D55"/>
    <w:rsid w:val="00051F64"/>
    <w:rsid w:val="000529FB"/>
    <w:rsid w:val="00053729"/>
    <w:rsid w:val="0005526E"/>
    <w:rsid w:val="00055938"/>
    <w:rsid w:val="0006177F"/>
    <w:rsid w:val="00064686"/>
    <w:rsid w:val="00064DCD"/>
    <w:rsid w:val="00065031"/>
    <w:rsid w:val="000673AB"/>
    <w:rsid w:val="0007286C"/>
    <w:rsid w:val="0007400B"/>
    <w:rsid w:val="0007496B"/>
    <w:rsid w:val="000753E0"/>
    <w:rsid w:val="00080B93"/>
    <w:rsid w:val="00082C1B"/>
    <w:rsid w:val="00083007"/>
    <w:rsid w:val="0008365B"/>
    <w:rsid w:val="00083A8C"/>
    <w:rsid w:val="0008695D"/>
    <w:rsid w:val="00087CE4"/>
    <w:rsid w:val="00090B38"/>
    <w:rsid w:val="00094540"/>
    <w:rsid w:val="00096CC8"/>
    <w:rsid w:val="000A4B2A"/>
    <w:rsid w:val="000A50B4"/>
    <w:rsid w:val="000A5322"/>
    <w:rsid w:val="000A7CF2"/>
    <w:rsid w:val="000B4B0C"/>
    <w:rsid w:val="000C2CA3"/>
    <w:rsid w:val="000C332C"/>
    <w:rsid w:val="000C3BFB"/>
    <w:rsid w:val="000C63FA"/>
    <w:rsid w:val="000D1D25"/>
    <w:rsid w:val="000D2BB6"/>
    <w:rsid w:val="000D3B53"/>
    <w:rsid w:val="000D51F6"/>
    <w:rsid w:val="000E102B"/>
    <w:rsid w:val="000E1870"/>
    <w:rsid w:val="000E1B15"/>
    <w:rsid w:val="000E4B17"/>
    <w:rsid w:val="000E4B36"/>
    <w:rsid w:val="000E50A9"/>
    <w:rsid w:val="000E5B3D"/>
    <w:rsid w:val="000E6814"/>
    <w:rsid w:val="000E6A55"/>
    <w:rsid w:val="000E7F35"/>
    <w:rsid w:val="000F2B1D"/>
    <w:rsid w:val="000F5AFE"/>
    <w:rsid w:val="000F6E45"/>
    <w:rsid w:val="00106E6E"/>
    <w:rsid w:val="00110AEC"/>
    <w:rsid w:val="00121C19"/>
    <w:rsid w:val="00123973"/>
    <w:rsid w:val="00123FE0"/>
    <w:rsid w:val="001247DF"/>
    <w:rsid w:val="00124BD8"/>
    <w:rsid w:val="00126B5E"/>
    <w:rsid w:val="00130369"/>
    <w:rsid w:val="00130481"/>
    <w:rsid w:val="001330B5"/>
    <w:rsid w:val="00140883"/>
    <w:rsid w:val="00141657"/>
    <w:rsid w:val="001416EF"/>
    <w:rsid w:val="00145414"/>
    <w:rsid w:val="00145FCF"/>
    <w:rsid w:val="00151DB4"/>
    <w:rsid w:val="001560C9"/>
    <w:rsid w:val="001605C2"/>
    <w:rsid w:val="00160953"/>
    <w:rsid w:val="00161F8A"/>
    <w:rsid w:val="0016240C"/>
    <w:rsid w:val="001648B2"/>
    <w:rsid w:val="001709E0"/>
    <w:rsid w:val="001713E4"/>
    <w:rsid w:val="001804A1"/>
    <w:rsid w:val="001843DC"/>
    <w:rsid w:val="00185AD3"/>
    <w:rsid w:val="00187A1F"/>
    <w:rsid w:val="00192D50"/>
    <w:rsid w:val="0019342D"/>
    <w:rsid w:val="00193C1D"/>
    <w:rsid w:val="001968A9"/>
    <w:rsid w:val="0019773B"/>
    <w:rsid w:val="001A0FEC"/>
    <w:rsid w:val="001A14B5"/>
    <w:rsid w:val="001A26F1"/>
    <w:rsid w:val="001B3B3E"/>
    <w:rsid w:val="001B6FD4"/>
    <w:rsid w:val="001B718C"/>
    <w:rsid w:val="001C0C82"/>
    <w:rsid w:val="001C0F32"/>
    <w:rsid w:val="001C29E6"/>
    <w:rsid w:val="001C42B7"/>
    <w:rsid w:val="001C64D0"/>
    <w:rsid w:val="001D147E"/>
    <w:rsid w:val="001D164E"/>
    <w:rsid w:val="001D34F5"/>
    <w:rsid w:val="001D35DC"/>
    <w:rsid w:val="001E095D"/>
    <w:rsid w:val="001E1151"/>
    <w:rsid w:val="001E16C7"/>
    <w:rsid w:val="001E18B0"/>
    <w:rsid w:val="001E5A95"/>
    <w:rsid w:val="001E6B03"/>
    <w:rsid w:val="001E79B9"/>
    <w:rsid w:val="001F0CE8"/>
    <w:rsid w:val="001F4C90"/>
    <w:rsid w:val="001F581B"/>
    <w:rsid w:val="001F5B09"/>
    <w:rsid w:val="0020496C"/>
    <w:rsid w:val="00205434"/>
    <w:rsid w:val="00206176"/>
    <w:rsid w:val="00207FF9"/>
    <w:rsid w:val="002113D8"/>
    <w:rsid w:val="002169F6"/>
    <w:rsid w:val="00217209"/>
    <w:rsid w:val="00217C7F"/>
    <w:rsid w:val="0023362E"/>
    <w:rsid w:val="002337AE"/>
    <w:rsid w:val="00233BA9"/>
    <w:rsid w:val="00234595"/>
    <w:rsid w:val="0023750B"/>
    <w:rsid w:val="00243524"/>
    <w:rsid w:val="002454C5"/>
    <w:rsid w:val="00245DF5"/>
    <w:rsid w:val="00246398"/>
    <w:rsid w:val="00247F51"/>
    <w:rsid w:val="00251A12"/>
    <w:rsid w:val="00257D18"/>
    <w:rsid w:val="00261A91"/>
    <w:rsid w:val="00262E9E"/>
    <w:rsid w:val="00262EF5"/>
    <w:rsid w:val="002643F8"/>
    <w:rsid w:val="002656BC"/>
    <w:rsid w:val="00265E85"/>
    <w:rsid w:val="0026655F"/>
    <w:rsid w:val="00271024"/>
    <w:rsid w:val="00273D25"/>
    <w:rsid w:val="00275099"/>
    <w:rsid w:val="00275C20"/>
    <w:rsid w:val="00276BE8"/>
    <w:rsid w:val="00277A2E"/>
    <w:rsid w:val="00281D14"/>
    <w:rsid w:val="00283421"/>
    <w:rsid w:val="0028522C"/>
    <w:rsid w:val="00290885"/>
    <w:rsid w:val="00291707"/>
    <w:rsid w:val="002927C4"/>
    <w:rsid w:val="00294983"/>
    <w:rsid w:val="00296F8B"/>
    <w:rsid w:val="002A06C0"/>
    <w:rsid w:val="002A3CD5"/>
    <w:rsid w:val="002A4F6F"/>
    <w:rsid w:val="002A5CC1"/>
    <w:rsid w:val="002A7339"/>
    <w:rsid w:val="002B0051"/>
    <w:rsid w:val="002B0BA1"/>
    <w:rsid w:val="002B45A3"/>
    <w:rsid w:val="002B6901"/>
    <w:rsid w:val="002B6B06"/>
    <w:rsid w:val="002B77D1"/>
    <w:rsid w:val="002C1A20"/>
    <w:rsid w:val="002C55A0"/>
    <w:rsid w:val="002C65D8"/>
    <w:rsid w:val="002D1A19"/>
    <w:rsid w:val="002D20C5"/>
    <w:rsid w:val="002D33E7"/>
    <w:rsid w:val="002D7810"/>
    <w:rsid w:val="002E0E3E"/>
    <w:rsid w:val="002E27A0"/>
    <w:rsid w:val="002E384C"/>
    <w:rsid w:val="002E4BAE"/>
    <w:rsid w:val="002E6CAC"/>
    <w:rsid w:val="002F0659"/>
    <w:rsid w:val="002F1714"/>
    <w:rsid w:val="002F29D6"/>
    <w:rsid w:val="0030091A"/>
    <w:rsid w:val="00303803"/>
    <w:rsid w:val="0030501A"/>
    <w:rsid w:val="00306BAB"/>
    <w:rsid w:val="00307049"/>
    <w:rsid w:val="00313EA4"/>
    <w:rsid w:val="003140CF"/>
    <w:rsid w:val="00317B91"/>
    <w:rsid w:val="00322304"/>
    <w:rsid w:val="0032236B"/>
    <w:rsid w:val="00322D51"/>
    <w:rsid w:val="00322E8C"/>
    <w:rsid w:val="00326B4E"/>
    <w:rsid w:val="00332308"/>
    <w:rsid w:val="00332967"/>
    <w:rsid w:val="00336842"/>
    <w:rsid w:val="003370DD"/>
    <w:rsid w:val="00337897"/>
    <w:rsid w:val="0034029C"/>
    <w:rsid w:val="0034083B"/>
    <w:rsid w:val="0034236C"/>
    <w:rsid w:val="00342547"/>
    <w:rsid w:val="00342776"/>
    <w:rsid w:val="00343316"/>
    <w:rsid w:val="00346238"/>
    <w:rsid w:val="00346380"/>
    <w:rsid w:val="00346B39"/>
    <w:rsid w:val="00347752"/>
    <w:rsid w:val="00353989"/>
    <w:rsid w:val="003556FE"/>
    <w:rsid w:val="00356588"/>
    <w:rsid w:val="00357E54"/>
    <w:rsid w:val="0036488B"/>
    <w:rsid w:val="0036530E"/>
    <w:rsid w:val="00366F26"/>
    <w:rsid w:val="00374DF1"/>
    <w:rsid w:val="00376211"/>
    <w:rsid w:val="003770A9"/>
    <w:rsid w:val="0038433E"/>
    <w:rsid w:val="0038603B"/>
    <w:rsid w:val="003911BB"/>
    <w:rsid w:val="003A005E"/>
    <w:rsid w:val="003A2479"/>
    <w:rsid w:val="003A4850"/>
    <w:rsid w:val="003A6045"/>
    <w:rsid w:val="003B1447"/>
    <w:rsid w:val="003B1907"/>
    <w:rsid w:val="003B6A5A"/>
    <w:rsid w:val="003B781A"/>
    <w:rsid w:val="003C6B2B"/>
    <w:rsid w:val="003C79A1"/>
    <w:rsid w:val="003D0A16"/>
    <w:rsid w:val="003D0FA9"/>
    <w:rsid w:val="003E71F9"/>
    <w:rsid w:val="003F368E"/>
    <w:rsid w:val="003F5168"/>
    <w:rsid w:val="003F5EFE"/>
    <w:rsid w:val="003F6A40"/>
    <w:rsid w:val="003F6BB4"/>
    <w:rsid w:val="00400096"/>
    <w:rsid w:val="00400762"/>
    <w:rsid w:val="00400818"/>
    <w:rsid w:val="00401340"/>
    <w:rsid w:val="004018C3"/>
    <w:rsid w:val="004026EA"/>
    <w:rsid w:val="0041104D"/>
    <w:rsid w:val="00415A19"/>
    <w:rsid w:val="00420C14"/>
    <w:rsid w:val="00420E7D"/>
    <w:rsid w:val="00421876"/>
    <w:rsid w:val="00422A38"/>
    <w:rsid w:val="0043685E"/>
    <w:rsid w:val="004416E2"/>
    <w:rsid w:val="00447444"/>
    <w:rsid w:val="00452B19"/>
    <w:rsid w:val="0045603A"/>
    <w:rsid w:val="00457CCD"/>
    <w:rsid w:val="00457DFC"/>
    <w:rsid w:val="00460238"/>
    <w:rsid w:val="00464B0B"/>
    <w:rsid w:val="00467037"/>
    <w:rsid w:val="00471A75"/>
    <w:rsid w:val="00472B4F"/>
    <w:rsid w:val="00475B3A"/>
    <w:rsid w:val="0048043D"/>
    <w:rsid w:val="004813D3"/>
    <w:rsid w:val="004851F2"/>
    <w:rsid w:val="00486AD3"/>
    <w:rsid w:val="00487C97"/>
    <w:rsid w:val="004919C1"/>
    <w:rsid w:val="00492DC8"/>
    <w:rsid w:val="00493559"/>
    <w:rsid w:val="00493798"/>
    <w:rsid w:val="00494642"/>
    <w:rsid w:val="0049743D"/>
    <w:rsid w:val="0049772E"/>
    <w:rsid w:val="004A1937"/>
    <w:rsid w:val="004A1DBF"/>
    <w:rsid w:val="004A3C2C"/>
    <w:rsid w:val="004A56C8"/>
    <w:rsid w:val="004A67A9"/>
    <w:rsid w:val="004A6A9F"/>
    <w:rsid w:val="004A7BF0"/>
    <w:rsid w:val="004B062F"/>
    <w:rsid w:val="004B1D3C"/>
    <w:rsid w:val="004B2C66"/>
    <w:rsid w:val="004B5422"/>
    <w:rsid w:val="004B7646"/>
    <w:rsid w:val="004C0246"/>
    <w:rsid w:val="004C224B"/>
    <w:rsid w:val="004C6784"/>
    <w:rsid w:val="004C700D"/>
    <w:rsid w:val="004C78B7"/>
    <w:rsid w:val="004D0039"/>
    <w:rsid w:val="004D5887"/>
    <w:rsid w:val="004D6176"/>
    <w:rsid w:val="004E1E99"/>
    <w:rsid w:val="004E6D4D"/>
    <w:rsid w:val="004F76CF"/>
    <w:rsid w:val="004F772B"/>
    <w:rsid w:val="004F7CA2"/>
    <w:rsid w:val="00500022"/>
    <w:rsid w:val="00500EA7"/>
    <w:rsid w:val="00500F4B"/>
    <w:rsid w:val="00502911"/>
    <w:rsid w:val="0051018E"/>
    <w:rsid w:val="0051410B"/>
    <w:rsid w:val="00514C8D"/>
    <w:rsid w:val="00515947"/>
    <w:rsid w:val="005204A8"/>
    <w:rsid w:val="00520520"/>
    <w:rsid w:val="00520CFE"/>
    <w:rsid w:val="00522047"/>
    <w:rsid w:val="00525299"/>
    <w:rsid w:val="005266C1"/>
    <w:rsid w:val="00532FA1"/>
    <w:rsid w:val="0054018E"/>
    <w:rsid w:val="00541E42"/>
    <w:rsid w:val="00542BCD"/>
    <w:rsid w:val="00543F7E"/>
    <w:rsid w:val="0054592E"/>
    <w:rsid w:val="005461DE"/>
    <w:rsid w:val="00546DA6"/>
    <w:rsid w:val="00546DC1"/>
    <w:rsid w:val="00550CF8"/>
    <w:rsid w:val="00551A0A"/>
    <w:rsid w:val="00552816"/>
    <w:rsid w:val="00553805"/>
    <w:rsid w:val="005619BC"/>
    <w:rsid w:val="005668A3"/>
    <w:rsid w:val="00573E71"/>
    <w:rsid w:val="00574530"/>
    <w:rsid w:val="005778A7"/>
    <w:rsid w:val="00577E7F"/>
    <w:rsid w:val="00580A8E"/>
    <w:rsid w:val="00581680"/>
    <w:rsid w:val="00583303"/>
    <w:rsid w:val="005865AD"/>
    <w:rsid w:val="005869F5"/>
    <w:rsid w:val="005873DA"/>
    <w:rsid w:val="00587B97"/>
    <w:rsid w:val="005913F6"/>
    <w:rsid w:val="00595F4F"/>
    <w:rsid w:val="005964F7"/>
    <w:rsid w:val="005A3508"/>
    <w:rsid w:val="005B2069"/>
    <w:rsid w:val="005B4E59"/>
    <w:rsid w:val="005B62E0"/>
    <w:rsid w:val="005C18E4"/>
    <w:rsid w:val="005C2575"/>
    <w:rsid w:val="005C352E"/>
    <w:rsid w:val="005C4904"/>
    <w:rsid w:val="005C4C32"/>
    <w:rsid w:val="005C65B2"/>
    <w:rsid w:val="005C6BC7"/>
    <w:rsid w:val="005D21AF"/>
    <w:rsid w:val="005D2787"/>
    <w:rsid w:val="005D2FF6"/>
    <w:rsid w:val="005D3E37"/>
    <w:rsid w:val="005E030B"/>
    <w:rsid w:val="005E0842"/>
    <w:rsid w:val="005E2CB9"/>
    <w:rsid w:val="005E673B"/>
    <w:rsid w:val="005E6DE3"/>
    <w:rsid w:val="005F0C03"/>
    <w:rsid w:val="005F183D"/>
    <w:rsid w:val="005F29D6"/>
    <w:rsid w:val="005F798E"/>
    <w:rsid w:val="005F7D4A"/>
    <w:rsid w:val="00603344"/>
    <w:rsid w:val="00612C1E"/>
    <w:rsid w:val="00612DF8"/>
    <w:rsid w:val="00623313"/>
    <w:rsid w:val="0062522F"/>
    <w:rsid w:val="00625788"/>
    <w:rsid w:val="006357F8"/>
    <w:rsid w:val="0063599D"/>
    <w:rsid w:val="00637508"/>
    <w:rsid w:val="0064218E"/>
    <w:rsid w:val="00643F39"/>
    <w:rsid w:val="00646833"/>
    <w:rsid w:val="00656E42"/>
    <w:rsid w:val="00656E64"/>
    <w:rsid w:val="00657D40"/>
    <w:rsid w:val="00661DC6"/>
    <w:rsid w:val="006639BD"/>
    <w:rsid w:val="00664E2E"/>
    <w:rsid w:val="0066675B"/>
    <w:rsid w:val="00667C73"/>
    <w:rsid w:val="00673505"/>
    <w:rsid w:val="006768D6"/>
    <w:rsid w:val="006774A3"/>
    <w:rsid w:val="006804BF"/>
    <w:rsid w:val="00681EF2"/>
    <w:rsid w:val="00682381"/>
    <w:rsid w:val="006841B1"/>
    <w:rsid w:val="00685473"/>
    <w:rsid w:val="00685C84"/>
    <w:rsid w:val="006871A9"/>
    <w:rsid w:val="00692827"/>
    <w:rsid w:val="006A4F0D"/>
    <w:rsid w:val="006A7736"/>
    <w:rsid w:val="006A7C21"/>
    <w:rsid w:val="006B0B11"/>
    <w:rsid w:val="006B2EBE"/>
    <w:rsid w:val="006B62EB"/>
    <w:rsid w:val="006B7B54"/>
    <w:rsid w:val="006C1D79"/>
    <w:rsid w:val="006C3394"/>
    <w:rsid w:val="006C70BE"/>
    <w:rsid w:val="006C7C1D"/>
    <w:rsid w:val="006D0F99"/>
    <w:rsid w:val="006D1BC3"/>
    <w:rsid w:val="006D1F14"/>
    <w:rsid w:val="006D2D20"/>
    <w:rsid w:val="006D5B2C"/>
    <w:rsid w:val="006D7856"/>
    <w:rsid w:val="006E0669"/>
    <w:rsid w:val="006E14B1"/>
    <w:rsid w:val="006E389E"/>
    <w:rsid w:val="006E5E11"/>
    <w:rsid w:val="006E7CFC"/>
    <w:rsid w:val="006F3EBA"/>
    <w:rsid w:val="006F55CD"/>
    <w:rsid w:val="006F7DA6"/>
    <w:rsid w:val="006F7F11"/>
    <w:rsid w:val="00701804"/>
    <w:rsid w:val="00703DED"/>
    <w:rsid w:val="007115C9"/>
    <w:rsid w:val="00713426"/>
    <w:rsid w:val="00716F04"/>
    <w:rsid w:val="007210B3"/>
    <w:rsid w:val="0072461C"/>
    <w:rsid w:val="00733AF2"/>
    <w:rsid w:val="00737291"/>
    <w:rsid w:val="0074148C"/>
    <w:rsid w:val="00741A5C"/>
    <w:rsid w:val="00747B6B"/>
    <w:rsid w:val="007509BC"/>
    <w:rsid w:val="00752B31"/>
    <w:rsid w:val="007553D6"/>
    <w:rsid w:val="007563A6"/>
    <w:rsid w:val="007628A0"/>
    <w:rsid w:val="00762DD2"/>
    <w:rsid w:val="00767508"/>
    <w:rsid w:val="007712D7"/>
    <w:rsid w:val="00774B7D"/>
    <w:rsid w:val="00776CA4"/>
    <w:rsid w:val="00777505"/>
    <w:rsid w:val="00783391"/>
    <w:rsid w:val="007860E9"/>
    <w:rsid w:val="00786105"/>
    <w:rsid w:val="007868A9"/>
    <w:rsid w:val="00787E13"/>
    <w:rsid w:val="00790FD5"/>
    <w:rsid w:val="00791A7C"/>
    <w:rsid w:val="007968F8"/>
    <w:rsid w:val="007A026B"/>
    <w:rsid w:val="007A05EC"/>
    <w:rsid w:val="007A0C99"/>
    <w:rsid w:val="007A0FDF"/>
    <w:rsid w:val="007A2BF6"/>
    <w:rsid w:val="007A4D17"/>
    <w:rsid w:val="007B006B"/>
    <w:rsid w:val="007B08EE"/>
    <w:rsid w:val="007B2301"/>
    <w:rsid w:val="007B52CD"/>
    <w:rsid w:val="007B6E18"/>
    <w:rsid w:val="007C1316"/>
    <w:rsid w:val="007C16A5"/>
    <w:rsid w:val="007C1BEE"/>
    <w:rsid w:val="007C4530"/>
    <w:rsid w:val="007C7C99"/>
    <w:rsid w:val="007D0188"/>
    <w:rsid w:val="007D4845"/>
    <w:rsid w:val="007D6D41"/>
    <w:rsid w:val="007E0CB9"/>
    <w:rsid w:val="007E19F0"/>
    <w:rsid w:val="007E302C"/>
    <w:rsid w:val="007E3665"/>
    <w:rsid w:val="007E6A33"/>
    <w:rsid w:val="007E7248"/>
    <w:rsid w:val="007F0A66"/>
    <w:rsid w:val="007F1314"/>
    <w:rsid w:val="007F1502"/>
    <w:rsid w:val="007F45BE"/>
    <w:rsid w:val="007F6A08"/>
    <w:rsid w:val="008013DC"/>
    <w:rsid w:val="008028E8"/>
    <w:rsid w:val="00802C61"/>
    <w:rsid w:val="00804871"/>
    <w:rsid w:val="00805371"/>
    <w:rsid w:val="008079EF"/>
    <w:rsid w:val="00816A6C"/>
    <w:rsid w:val="00816D96"/>
    <w:rsid w:val="00816E60"/>
    <w:rsid w:val="0082148B"/>
    <w:rsid w:val="008226F0"/>
    <w:rsid w:val="0082302C"/>
    <w:rsid w:val="00823F83"/>
    <w:rsid w:val="00824D98"/>
    <w:rsid w:val="00824F8C"/>
    <w:rsid w:val="00825071"/>
    <w:rsid w:val="00827C93"/>
    <w:rsid w:val="00834330"/>
    <w:rsid w:val="008421DC"/>
    <w:rsid w:val="00845201"/>
    <w:rsid w:val="00845CBE"/>
    <w:rsid w:val="00851D3A"/>
    <w:rsid w:val="00852A3F"/>
    <w:rsid w:val="00852F76"/>
    <w:rsid w:val="00860A2F"/>
    <w:rsid w:val="008614B8"/>
    <w:rsid w:val="008616E9"/>
    <w:rsid w:val="00864B47"/>
    <w:rsid w:val="00865EB1"/>
    <w:rsid w:val="00870461"/>
    <w:rsid w:val="00870DB6"/>
    <w:rsid w:val="00872DD2"/>
    <w:rsid w:val="00873AB5"/>
    <w:rsid w:val="00883926"/>
    <w:rsid w:val="008873C8"/>
    <w:rsid w:val="008877ED"/>
    <w:rsid w:val="00897D66"/>
    <w:rsid w:val="008A0473"/>
    <w:rsid w:val="008A0768"/>
    <w:rsid w:val="008A1EFF"/>
    <w:rsid w:val="008A6E57"/>
    <w:rsid w:val="008B45EA"/>
    <w:rsid w:val="008B5547"/>
    <w:rsid w:val="008C1602"/>
    <w:rsid w:val="008C37FC"/>
    <w:rsid w:val="008D1498"/>
    <w:rsid w:val="008D1BD5"/>
    <w:rsid w:val="008D4766"/>
    <w:rsid w:val="008E66D0"/>
    <w:rsid w:val="008F2EA3"/>
    <w:rsid w:val="008F6FCE"/>
    <w:rsid w:val="008F7AC6"/>
    <w:rsid w:val="00901CA1"/>
    <w:rsid w:val="0090267A"/>
    <w:rsid w:val="00904F1F"/>
    <w:rsid w:val="00905DEC"/>
    <w:rsid w:val="009060C5"/>
    <w:rsid w:val="00907084"/>
    <w:rsid w:val="0091221C"/>
    <w:rsid w:val="009128FF"/>
    <w:rsid w:val="00912925"/>
    <w:rsid w:val="00912F44"/>
    <w:rsid w:val="00916DB1"/>
    <w:rsid w:val="009173EB"/>
    <w:rsid w:val="009175B8"/>
    <w:rsid w:val="00920907"/>
    <w:rsid w:val="00922193"/>
    <w:rsid w:val="00922999"/>
    <w:rsid w:val="00924B50"/>
    <w:rsid w:val="009250BD"/>
    <w:rsid w:val="00925715"/>
    <w:rsid w:val="00926C32"/>
    <w:rsid w:val="0093009B"/>
    <w:rsid w:val="00930C49"/>
    <w:rsid w:val="009311BA"/>
    <w:rsid w:val="009316A5"/>
    <w:rsid w:val="009329B2"/>
    <w:rsid w:val="00941675"/>
    <w:rsid w:val="009421B6"/>
    <w:rsid w:val="00945E12"/>
    <w:rsid w:val="00946D86"/>
    <w:rsid w:val="0095428E"/>
    <w:rsid w:val="009605A0"/>
    <w:rsid w:val="009614AA"/>
    <w:rsid w:val="00967A5C"/>
    <w:rsid w:val="00970FED"/>
    <w:rsid w:val="00972E08"/>
    <w:rsid w:val="009755B1"/>
    <w:rsid w:val="00980912"/>
    <w:rsid w:val="0098654D"/>
    <w:rsid w:val="009A1F5D"/>
    <w:rsid w:val="009A4798"/>
    <w:rsid w:val="009B2F22"/>
    <w:rsid w:val="009B450A"/>
    <w:rsid w:val="009B531C"/>
    <w:rsid w:val="009C14E3"/>
    <w:rsid w:val="009C3AFF"/>
    <w:rsid w:val="009C7834"/>
    <w:rsid w:val="009D1E67"/>
    <w:rsid w:val="009D4375"/>
    <w:rsid w:val="009D6B74"/>
    <w:rsid w:val="009D7794"/>
    <w:rsid w:val="009E03D2"/>
    <w:rsid w:val="009E215D"/>
    <w:rsid w:val="009E24D8"/>
    <w:rsid w:val="009E3866"/>
    <w:rsid w:val="009F3C29"/>
    <w:rsid w:val="00A018E5"/>
    <w:rsid w:val="00A025A5"/>
    <w:rsid w:val="00A044E4"/>
    <w:rsid w:val="00A060A1"/>
    <w:rsid w:val="00A10E8C"/>
    <w:rsid w:val="00A126B0"/>
    <w:rsid w:val="00A161C9"/>
    <w:rsid w:val="00A17315"/>
    <w:rsid w:val="00A21950"/>
    <w:rsid w:val="00A23CFE"/>
    <w:rsid w:val="00A3074D"/>
    <w:rsid w:val="00A307D2"/>
    <w:rsid w:val="00A413A7"/>
    <w:rsid w:val="00A42CD2"/>
    <w:rsid w:val="00A430C8"/>
    <w:rsid w:val="00A438FC"/>
    <w:rsid w:val="00A44201"/>
    <w:rsid w:val="00A446F4"/>
    <w:rsid w:val="00A460D5"/>
    <w:rsid w:val="00A47264"/>
    <w:rsid w:val="00A47D5C"/>
    <w:rsid w:val="00A50A11"/>
    <w:rsid w:val="00A517B0"/>
    <w:rsid w:val="00A53870"/>
    <w:rsid w:val="00A5622F"/>
    <w:rsid w:val="00A5781B"/>
    <w:rsid w:val="00A57C98"/>
    <w:rsid w:val="00A6366D"/>
    <w:rsid w:val="00A63A74"/>
    <w:rsid w:val="00A64BC0"/>
    <w:rsid w:val="00A7312D"/>
    <w:rsid w:val="00A737FA"/>
    <w:rsid w:val="00A801E3"/>
    <w:rsid w:val="00A80994"/>
    <w:rsid w:val="00A809C1"/>
    <w:rsid w:val="00A8218F"/>
    <w:rsid w:val="00A848D9"/>
    <w:rsid w:val="00A90CF8"/>
    <w:rsid w:val="00A92A21"/>
    <w:rsid w:val="00A945B8"/>
    <w:rsid w:val="00A953A1"/>
    <w:rsid w:val="00A953D6"/>
    <w:rsid w:val="00AA508C"/>
    <w:rsid w:val="00AA6913"/>
    <w:rsid w:val="00AB10D0"/>
    <w:rsid w:val="00AB525E"/>
    <w:rsid w:val="00AC062C"/>
    <w:rsid w:val="00AC27E4"/>
    <w:rsid w:val="00AC284E"/>
    <w:rsid w:val="00AD00A7"/>
    <w:rsid w:val="00AD2648"/>
    <w:rsid w:val="00AD6C88"/>
    <w:rsid w:val="00AE6BE6"/>
    <w:rsid w:val="00AE7B96"/>
    <w:rsid w:val="00AF70CC"/>
    <w:rsid w:val="00AF7D84"/>
    <w:rsid w:val="00B013E8"/>
    <w:rsid w:val="00B02ADA"/>
    <w:rsid w:val="00B034DE"/>
    <w:rsid w:val="00B06660"/>
    <w:rsid w:val="00B15363"/>
    <w:rsid w:val="00B15605"/>
    <w:rsid w:val="00B168FF"/>
    <w:rsid w:val="00B17823"/>
    <w:rsid w:val="00B22E44"/>
    <w:rsid w:val="00B247C9"/>
    <w:rsid w:val="00B24DE3"/>
    <w:rsid w:val="00B25205"/>
    <w:rsid w:val="00B26BAD"/>
    <w:rsid w:val="00B307D1"/>
    <w:rsid w:val="00B31F34"/>
    <w:rsid w:val="00B31F55"/>
    <w:rsid w:val="00B3304F"/>
    <w:rsid w:val="00B33538"/>
    <w:rsid w:val="00B45715"/>
    <w:rsid w:val="00B457F5"/>
    <w:rsid w:val="00B45FA3"/>
    <w:rsid w:val="00B51B0D"/>
    <w:rsid w:val="00B51F9F"/>
    <w:rsid w:val="00B527F3"/>
    <w:rsid w:val="00B52F96"/>
    <w:rsid w:val="00B543C7"/>
    <w:rsid w:val="00B56B06"/>
    <w:rsid w:val="00B56E1B"/>
    <w:rsid w:val="00B611E5"/>
    <w:rsid w:val="00B617BA"/>
    <w:rsid w:val="00B64726"/>
    <w:rsid w:val="00B64B21"/>
    <w:rsid w:val="00B727F5"/>
    <w:rsid w:val="00B72F23"/>
    <w:rsid w:val="00B77141"/>
    <w:rsid w:val="00B777FA"/>
    <w:rsid w:val="00B82E91"/>
    <w:rsid w:val="00B8345B"/>
    <w:rsid w:val="00B84A36"/>
    <w:rsid w:val="00B84EE2"/>
    <w:rsid w:val="00B86EE0"/>
    <w:rsid w:val="00B9186F"/>
    <w:rsid w:val="00B9245A"/>
    <w:rsid w:val="00B92A42"/>
    <w:rsid w:val="00B95A85"/>
    <w:rsid w:val="00B9612B"/>
    <w:rsid w:val="00B97C7B"/>
    <w:rsid w:val="00BA11CC"/>
    <w:rsid w:val="00BA1D4A"/>
    <w:rsid w:val="00BA4CC9"/>
    <w:rsid w:val="00BA5429"/>
    <w:rsid w:val="00BA5F3E"/>
    <w:rsid w:val="00BA7F8B"/>
    <w:rsid w:val="00BB1E64"/>
    <w:rsid w:val="00BB3798"/>
    <w:rsid w:val="00BB394E"/>
    <w:rsid w:val="00BB4AE1"/>
    <w:rsid w:val="00BB728E"/>
    <w:rsid w:val="00BC0F05"/>
    <w:rsid w:val="00BC5961"/>
    <w:rsid w:val="00BC739A"/>
    <w:rsid w:val="00BD0E09"/>
    <w:rsid w:val="00BD1982"/>
    <w:rsid w:val="00BD2B56"/>
    <w:rsid w:val="00BD5CA9"/>
    <w:rsid w:val="00BD71A8"/>
    <w:rsid w:val="00BE1F8E"/>
    <w:rsid w:val="00BE4584"/>
    <w:rsid w:val="00BF17B6"/>
    <w:rsid w:val="00BF41E5"/>
    <w:rsid w:val="00C011B7"/>
    <w:rsid w:val="00C0141D"/>
    <w:rsid w:val="00C01485"/>
    <w:rsid w:val="00C02FA3"/>
    <w:rsid w:val="00C05FBE"/>
    <w:rsid w:val="00C07F7D"/>
    <w:rsid w:val="00C104C5"/>
    <w:rsid w:val="00C1116A"/>
    <w:rsid w:val="00C115F9"/>
    <w:rsid w:val="00C12684"/>
    <w:rsid w:val="00C14D81"/>
    <w:rsid w:val="00C1683F"/>
    <w:rsid w:val="00C1758F"/>
    <w:rsid w:val="00C17A32"/>
    <w:rsid w:val="00C22898"/>
    <w:rsid w:val="00C25BAC"/>
    <w:rsid w:val="00C26FAE"/>
    <w:rsid w:val="00C30546"/>
    <w:rsid w:val="00C33316"/>
    <w:rsid w:val="00C370A9"/>
    <w:rsid w:val="00C42296"/>
    <w:rsid w:val="00C44B35"/>
    <w:rsid w:val="00C45717"/>
    <w:rsid w:val="00C52E7A"/>
    <w:rsid w:val="00C57146"/>
    <w:rsid w:val="00C628ED"/>
    <w:rsid w:val="00C63549"/>
    <w:rsid w:val="00C63D34"/>
    <w:rsid w:val="00C661F0"/>
    <w:rsid w:val="00C7109C"/>
    <w:rsid w:val="00C80440"/>
    <w:rsid w:val="00C81F13"/>
    <w:rsid w:val="00C83EEE"/>
    <w:rsid w:val="00C84953"/>
    <w:rsid w:val="00C84C0C"/>
    <w:rsid w:val="00C87604"/>
    <w:rsid w:val="00C878CC"/>
    <w:rsid w:val="00C9251B"/>
    <w:rsid w:val="00C96B18"/>
    <w:rsid w:val="00CA5F45"/>
    <w:rsid w:val="00CA75F9"/>
    <w:rsid w:val="00CB1649"/>
    <w:rsid w:val="00CB37B1"/>
    <w:rsid w:val="00CB59E9"/>
    <w:rsid w:val="00CB6BE7"/>
    <w:rsid w:val="00CB7311"/>
    <w:rsid w:val="00CC46D8"/>
    <w:rsid w:val="00CD0CDF"/>
    <w:rsid w:val="00CD4252"/>
    <w:rsid w:val="00CD76DB"/>
    <w:rsid w:val="00CE5208"/>
    <w:rsid w:val="00CE606F"/>
    <w:rsid w:val="00CF17F7"/>
    <w:rsid w:val="00CF19D3"/>
    <w:rsid w:val="00CF24CE"/>
    <w:rsid w:val="00CF4B23"/>
    <w:rsid w:val="00CF645D"/>
    <w:rsid w:val="00CF7C66"/>
    <w:rsid w:val="00D00525"/>
    <w:rsid w:val="00D0416E"/>
    <w:rsid w:val="00D06F56"/>
    <w:rsid w:val="00D11AEA"/>
    <w:rsid w:val="00D14559"/>
    <w:rsid w:val="00D16DE7"/>
    <w:rsid w:val="00D17A12"/>
    <w:rsid w:val="00D21322"/>
    <w:rsid w:val="00D23F65"/>
    <w:rsid w:val="00D269D1"/>
    <w:rsid w:val="00D27B2E"/>
    <w:rsid w:val="00D32911"/>
    <w:rsid w:val="00D35CC4"/>
    <w:rsid w:val="00D36959"/>
    <w:rsid w:val="00D37891"/>
    <w:rsid w:val="00D4177C"/>
    <w:rsid w:val="00D45983"/>
    <w:rsid w:val="00D47FFB"/>
    <w:rsid w:val="00D51277"/>
    <w:rsid w:val="00D550D9"/>
    <w:rsid w:val="00D55400"/>
    <w:rsid w:val="00D57249"/>
    <w:rsid w:val="00D619C5"/>
    <w:rsid w:val="00D62445"/>
    <w:rsid w:val="00D651B1"/>
    <w:rsid w:val="00D676FD"/>
    <w:rsid w:val="00D757E5"/>
    <w:rsid w:val="00D76F6B"/>
    <w:rsid w:val="00D80E77"/>
    <w:rsid w:val="00D85127"/>
    <w:rsid w:val="00D85744"/>
    <w:rsid w:val="00D85B9D"/>
    <w:rsid w:val="00D8782A"/>
    <w:rsid w:val="00D93308"/>
    <w:rsid w:val="00D941B8"/>
    <w:rsid w:val="00D9549C"/>
    <w:rsid w:val="00DA00DE"/>
    <w:rsid w:val="00DA2F85"/>
    <w:rsid w:val="00DA4B80"/>
    <w:rsid w:val="00DA6A72"/>
    <w:rsid w:val="00DA7344"/>
    <w:rsid w:val="00DB513B"/>
    <w:rsid w:val="00DC05BD"/>
    <w:rsid w:val="00DC2738"/>
    <w:rsid w:val="00DC593C"/>
    <w:rsid w:val="00DD2E40"/>
    <w:rsid w:val="00DD385D"/>
    <w:rsid w:val="00DE02D5"/>
    <w:rsid w:val="00DE0F2D"/>
    <w:rsid w:val="00DE153B"/>
    <w:rsid w:val="00DE1F12"/>
    <w:rsid w:val="00DE733A"/>
    <w:rsid w:val="00DF02FE"/>
    <w:rsid w:val="00DF2813"/>
    <w:rsid w:val="00DF3DDF"/>
    <w:rsid w:val="00DF441A"/>
    <w:rsid w:val="00DF65E3"/>
    <w:rsid w:val="00DF705E"/>
    <w:rsid w:val="00E00048"/>
    <w:rsid w:val="00E02CEB"/>
    <w:rsid w:val="00E03879"/>
    <w:rsid w:val="00E05383"/>
    <w:rsid w:val="00E069F2"/>
    <w:rsid w:val="00E136FB"/>
    <w:rsid w:val="00E13EAE"/>
    <w:rsid w:val="00E171E4"/>
    <w:rsid w:val="00E244A1"/>
    <w:rsid w:val="00E2502C"/>
    <w:rsid w:val="00E25D85"/>
    <w:rsid w:val="00E33941"/>
    <w:rsid w:val="00E42082"/>
    <w:rsid w:val="00E43DF7"/>
    <w:rsid w:val="00E50DB6"/>
    <w:rsid w:val="00E533CC"/>
    <w:rsid w:val="00E539B9"/>
    <w:rsid w:val="00E55C77"/>
    <w:rsid w:val="00E57247"/>
    <w:rsid w:val="00E60312"/>
    <w:rsid w:val="00E642B0"/>
    <w:rsid w:val="00E66E94"/>
    <w:rsid w:val="00E754E5"/>
    <w:rsid w:val="00E77A6F"/>
    <w:rsid w:val="00E815C1"/>
    <w:rsid w:val="00E82152"/>
    <w:rsid w:val="00E8293D"/>
    <w:rsid w:val="00E83427"/>
    <w:rsid w:val="00E85D80"/>
    <w:rsid w:val="00E87CB4"/>
    <w:rsid w:val="00E9064A"/>
    <w:rsid w:val="00E90EF4"/>
    <w:rsid w:val="00E930E6"/>
    <w:rsid w:val="00E938BD"/>
    <w:rsid w:val="00E94002"/>
    <w:rsid w:val="00E9755B"/>
    <w:rsid w:val="00EA41E6"/>
    <w:rsid w:val="00EA49E2"/>
    <w:rsid w:val="00EA5085"/>
    <w:rsid w:val="00EA5E76"/>
    <w:rsid w:val="00EA63A1"/>
    <w:rsid w:val="00EB0169"/>
    <w:rsid w:val="00EB0D9E"/>
    <w:rsid w:val="00EB6369"/>
    <w:rsid w:val="00EC0947"/>
    <w:rsid w:val="00EC1CC5"/>
    <w:rsid w:val="00EC23E1"/>
    <w:rsid w:val="00EC3369"/>
    <w:rsid w:val="00EC36A7"/>
    <w:rsid w:val="00EC3A7E"/>
    <w:rsid w:val="00EC7218"/>
    <w:rsid w:val="00ED38BE"/>
    <w:rsid w:val="00EE05FA"/>
    <w:rsid w:val="00EE427B"/>
    <w:rsid w:val="00EE4AA6"/>
    <w:rsid w:val="00EE7501"/>
    <w:rsid w:val="00EE7716"/>
    <w:rsid w:val="00EF45C0"/>
    <w:rsid w:val="00EF4B17"/>
    <w:rsid w:val="00F07EFA"/>
    <w:rsid w:val="00F10999"/>
    <w:rsid w:val="00F1468E"/>
    <w:rsid w:val="00F2354B"/>
    <w:rsid w:val="00F32797"/>
    <w:rsid w:val="00F3300E"/>
    <w:rsid w:val="00F371D5"/>
    <w:rsid w:val="00F378D1"/>
    <w:rsid w:val="00F4271D"/>
    <w:rsid w:val="00F42F96"/>
    <w:rsid w:val="00F432E1"/>
    <w:rsid w:val="00F467BF"/>
    <w:rsid w:val="00F46B46"/>
    <w:rsid w:val="00F5055F"/>
    <w:rsid w:val="00F54954"/>
    <w:rsid w:val="00F56CDC"/>
    <w:rsid w:val="00F57AC0"/>
    <w:rsid w:val="00F60EBE"/>
    <w:rsid w:val="00F63F55"/>
    <w:rsid w:val="00F6429E"/>
    <w:rsid w:val="00F652B6"/>
    <w:rsid w:val="00F65B5F"/>
    <w:rsid w:val="00F724ED"/>
    <w:rsid w:val="00F74676"/>
    <w:rsid w:val="00F74F7C"/>
    <w:rsid w:val="00F75F8F"/>
    <w:rsid w:val="00F80921"/>
    <w:rsid w:val="00F82813"/>
    <w:rsid w:val="00F85725"/>
    <w:rsid w:val="00F86AC2"/>
    <w:rsid w:val="00F94173"/>
    <w:rsid w:val="00F970CE"/>
    <w:rsid w:val="00FA0DE8"/>
    <w:rsid w:val="00FA2450"/>
    <w:rsid w:val="00FA69AB"/>
    <w:rsid w:val="00FA7325"/>
    <w:rsid w:val="00FA7BB2"/>
    <w:rsid w:val="00FB0961"/>
    <w:rsid w:val="00FB22CC"/>
    <w:rsid w:val="00FB266B"/>
    <w:rsid w:val="00FB2D8A"/>
    <w:rsid w:val="00FB4372"/>
    <w:rsid w:val="00FB43D1"/>
    <w:rsid w:val="00FB7C92"/>
    <w:rsid w:val="00FC1188"/>
    <w:rsid w:val="00FC1A0D"/>
    <w:rsid w:val="00FC3ACB"/>
    <w:rsid w:val="00FC7492"/>
    <w:rsid w:val="00FC7D58"/>
    <w:rsid w:val="00FE0387"/>
    <w:rsid w:val="00FE2280"/>
    <w:rsid w:val="00FE4F09"/>
    <w:rsid w:val="00FE6043"/>
    <w:rsid w:val="00FF2798"/>
    <w:rsid w:val="00FF3C8A"/>
    <w:rsid w:val="00FF4C09"/>
    <w:rsid w:val="00FF779D"/>
    <w:rsid w:val="0F8B120D"/>
    <w:rsid w:val="381056C2"/>
    <w:rsid w:val="603431CB"/>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8DB6A8F"/>
  <w15:docId w15:val="{ECB46B22-81BE-44A6-B2AA-90BD3A2AF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imes New Roman" w:cs="Times New Roman"/>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qFormat="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CommentText">
    <w:name w:val="annotation text"/>
    <w:basedOn w:val="Normal"/>
    <w:link w:val="CommentTextChar"/>
    <w:uiPriority w:val="99"/>
    <w:semiHidden/>
    <w:unhideWhenUsed/>
    <w:qFormat/>
    <w:pPr>
      <w:spacing w:line="240" w:lineRule="auto"/>
    </w:pPr>
    <w:rPr>
      <w:sz w:val="20"/>
      <w:szCs w:val="20"/>
    </w:rPr>
  </w:style>
  <w:style w:type="paragraph" w:styleId="CommentSubject">
    <w:name w:val="annotation subject"/>
    <w:basedOn w:val="CommentText"/>
    <w:next w:val="CommentText"/>
    <w:link w:val="CommentSubjectChar"/>
    <w:uiPriority w:val="99"/>
    <w:semiHidden/>
    <w:unhideWhenUsed/>
    <w:qFormat/>
    <w:rPr>
      <w:b/>
      <w:bCs/>
    </w:rPr>
  </w:style>
  <w:style w:type="paragraph" w:styleId="Footer">
    <w:name w:val="footer"/>
    <w:basedOn w:val="Normal"/>
    <w:link w:val="FooterChar"/>
    <w:uiPriority w:val="99"/>
    <w:unhideWhenUsed/>
    <w:qFormat/>
    <w:pPr>
      <w:tabs>
        <w:tab w:val="center" w:pos="4986"/>
        <w:tab w:val="right" w:pos="9972"/>
      </w:tabs>
      <w:spacing w:after="0" w:line="240" w:lineRule="auto"/>
    </w:pPr>
  </w:style>
  <w:style w:type="paragraph" w:styleId="Header">
    <w:name w:val="header"/>
    <w:basedOn w:val="Normal"/>
    <w:link w:val="HeaderChar"/>
    <w:uiPriority w:val="99"/>
    <w:unhideWhenUsed/>
    <w:qFormat/>
    <w:pPr>
      <w:tabs>
        <w:tab w:val="center" w:pos="4986"/>
        <w:tab w:val="right" w:pos="9972"/>
      </w:tabs>
      <w:spacing w:after="0" w:line="240" w:lineRule="auto"/>
    </w:pPr>
  </w:style>
  <w:style w:type="character" w:styleId="CommentReference">
    <w:name w:val="annotation reference"/>
    <w:basedOn w:val="DefaultParagraphFont"/>
    <w:uiPriority w:val="99"/>
    <w:semiHidden/>
    <w:unhideWhenUsed/>
    <w:qFormat/>
    <w:rPr>
      <w:sz w:val="16"/>
      <w:szCs w:val="16"/>
    </w:rPr>
  </w:style>
  <w:style w:type="character" w:styleId="Hyperlink">
    <w:name w:val="Hyperlink"/>
    <w:basedOn w:val="DefaultParagraphFont"/>
    <w:qFormat/>
    <w:rPr>
      <w:color w:val="0563C1" w:themeColor="hyperlink"/>
      <w:u w:val="single"/>
    </w:rPr>
  </w:style>
  <w:style w:type="character" w:styleId="Strong">
    <w:name w:val="Strong"/>
    <w:basedOn w:val="DefaultParagraphFont"/>
    <w:uiPriority w:val="22"/>
    <w:qFormat/>
    <w:rPr>
      <w:b/>
      <w:bCs/>
    </w:rPr>
  </w:style>
  <w:style w:type="paragraph" w:styleId="NoSpacing">
    <w:name w:val="No Spacing"/>
    <w:uiPriority w:val="1"/>
    <w:qFormat/>
    <w:pPr>
      <w:spacing w:after="0" w:line="240" w:lineRule="auto"/>
    </w:pPr>
    <w:rPr>
      <w:sz w:val="22"/>
      <w:szCs w:val="22"/>
      <w:lang w:val="en-GB" w:eastAsia="en-US"/>
    </w:rPr>
  </w:style>
  <w:style w:type="character" w:customStyle="1" w:styleId="HeaderChar">
    <w:name w:val="Header Char"/>
    <w:basedOn w:val="DefaultParagraphFont"/>
    <w:link w:val="Header"/>
    <w:uiPriority w:val="99"/>
    <w:qFormat/>
    <w:rPr>
      <w:lang w:val="en-GB"/>
    </w:rPr>
  </w:style>
  <w:style w:type="character" w:customStyle="1" w:styleId="FooterChar">
    <w:name w:val="Footer Char"/>
    <w:basedOn w:val="DefaultParagraphFont"/>
    <w:link w:val="Footer"/>
    <w:uiPriority w:val="99"/>
    <w:qFormat/>
    <w:rPr>
      <w:lang w:val="en-GB"/>
    </w:rPr>
  </w:style>
  <w:style w:type="paragraph" w:customStyle="1" w:styleId="EndNoteBibliographyTitle">
    <w:name w:val="EndNote Bibliography Title"/>
    <w:basedOn w:val="Normal"/>
    <w:link w:val="EndNoteBibliographyTitleChar"/>
    <w:qFormat/>
    <w:pPr>
      <w:spacing w:after="0"/>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qFormat/>
    <w:rPr>
      <w:rFonts w:ascii="Calibri" w:hAnsi="Calibri" w:cs="Calibri"/>
      <w:sz w:val="22"/>
      <w:szCs w:val="22"/>
      <w:lang w:val="en-US" w:eastAsia="en-US"/>
    </w:rPr>
  </w:style>
  <w:style w:type="paragraph" w:customStyle="1" w:styleId="EndNoteBibliography">
    <w:name w:val="EndNote Bibliography"/>
    <w:basedOn w:val="Normal"/>
    <w:link w:val="EndNoteBibliographyChar"/>
    <w:qFormat/>
    <w:pPr>
      <w:spacing w:line="240" w:lineRule="auto"/>
      <w:jc w:val="both"/>
    </w:pPr>
    <w:rPr>
      <w:rFonts w:ascii="Calibri" w:hAnsi="Calibri" w:cs="Calibri"/>
      <w:lang w:val="en-US"/>
    </w:rPr>
  </w:style>
  <w:style w:type="character" w:customStyle="1" w:styleId="EndNoteBibliographyChar">
    <w:name w:val="EndNote Bibliography Char"/>
    <w:basedOn w:val="DefaultParagraphFont"/>
    <w:link w:val="EndNoteBibliography"/>
    <w:qFormat/>
    <w:rPr>
      <w:rFonts w:ascii="Calibri" w:hAnsi="Calibri" w:cs="Calibri"/>
      <w:sz w:val="22"/>
      <w:szCs w:val="22"/>
      <w:lang w:val="en-US" w:eastAsia="en-US"/>
    </w:rPr>
  </w:style>
  <w:style w:type="character" w:customStyle="1" w:styleId="Mention1">
    <w:name w:val="Mention1"/>
    <w:basedOn w:val="DefaultParagraphFont"/>
    <w:uiPriority w:val="99"/>
    <w:semiHidden/>
    <w:unhideWhenUsed/>
    <w:qFormat/>
    <w:rPr>
      <w:color w:val="2B579A"/>
      <w:shd w:val="clear" w:color="auto" w:fill="E6E6E6"/>
    </w:rPr>
  </w:style>
  <w:style w:type="character" w:customStyle="1" w:styleId="CommentTextChar">
    <w:name w:val="Comment Text Char"/>
    <w:basedOn w:val="DefaultParagraphFont"/>
    <w:link w:val="CommentText"/>
    <w:uiPriority w:val="99"/>
    <w:semiHidden/>
    <w:qFormat/>
    <w:rPr>
      <w:sz w:val="20"/>
      <w:szCs w:val="20"/>
      <w:lang w:val="en-GB"/>
    </w:rPr>
  </w:style>
  <w:style w:type="character" w:customStyle="1" w:styleId="CommentSubjectChar">
    <w:name w:val="Comment Subject Char"/>
    <w:basedOn w:val="CommentTextChar"/>
    <w:link w:val="CommentSubject"/>
    <w:uiPriority w:val="99"/>
    <w:semiHidden/>
    <w:qFormat/>
    <w:rPr>
      <w:b/>
      <w:bCs/>
      <w:sz w:val="20"/>
      <w:szCs w:val="20"/>
      <w:lang w:val="en-GB"/>
    </w:rPr>
  </w:style>
  <w:style w:type="character" w:customStyle="1" w:styleId="BalloonTextChar">
    <w:name w:val="Balloon Text Char"/>
    <w:basedOn w:val="DefaultParagraphFont"/>
    <w:link w:val="BalloonText"/>
    <w:uiPriority w:val="99"/>
    <w:semiHidden/>
    <w:qFormat/>
    <w:rPr>
      <w:rFonts w:ascii="Segoe UI" w:hAnsi="Segoe UI" w:cs="Segoe UI"/>
      <w:sz w:val="18"/>
      <w:szCs w:val="18"/>
      <w:lang w:val="en-GB"/>
    </w:rPr>
  </w:style>
  <w:style w:type="character" w:customStyle="1" w:styleId="Mencinsinresolver1">
    <w:name w:val="Mención sin resolver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62522F"/>
    <w:rPr>
      <w:color w:val="605E5C"/>
      <w:shd w:val="clear" w:color="auto" w:fill="E1DFDD"/>
    </w:rPr>
  </w:style>
  <w:style w:type="paragraph" w:styleId="Caption">
    <w:name w:val="caption"/>
    <w:basedOn w:val="Normal"/>
    <w:next w:val="Normal"/>
    <w:uiPriority w:val="35"/>
    <w:unhideWhenUsed/>
    <w:qFormat/>
    <w:rsid w:val="00816E6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40609373">
      <w:bodyDiv w:val="1"/>
      <w:marLeft w:val="0"/>
      <w:marRight w:val="0"/>
      <w:marTop w:val="0"/>
      <w:marBottom w:val="0"/>
      <w:divBdr>
        <w:top w:val="none" w:sz="0" w:space="0" w:color="auto"/>
        <w:left w:val="none" w:sz="0" w:space="0" w:color="auto"/>
        <w:bottom w:val="none" w:sz="0" w:space="0" w:color="auto"/>
        <w:right w:val="none" w:sz="0" w:space="0" w:color="auto"/>
      </w:divBdr>
      <w:divsChild>
        <w:div w:id="1411001772">
          <w:marLeft w:val="0"/>
          <w:marRight w:val="0"/>
          <w:marTop w:val="150"/>
          <w:marBottom w:val="270"/>
          <w:divBdr>
            <w:top w:val="none" w:sz="0" w:space="0" w:color="auto"/>
            <w:left w:val="none" w:sz="0" w:space="0" w:color="auto"/>
            <w:bottom w:val="none" w:sz="0" w:space="0" w:color="auto"/>
            <w:right w:val="none" w:sz="0" w:space="0" w:color="auto"/>
          </w:divBdr>
          <w:divsChild>
            <w:div w:id="1266380757">
              <w:marLeft w:val="0"/>
              <w:marRight w:val="0"/>
              <w:marTop w:val="0"/>
              <w:marBottom w:val="0"/>
              <w:divBdr>
                <w:top w:val="none" w:sz="0" w:space="0" w:color="auto"/>
                <w:left w:val="none" w:sz="0" w:space="0" w:color="auto"/>
                <w:bottom w:val="none" w:sz="0" w:space="0" w:color="auto"/>
                <w:right w:val="none" w:sz="0" w:space="0" w:color="auto"/>
              </w:divBdr>
            </w:div>
            <w:div w:id="1818644712">
              <w:marLeft w:val="0"/>
              <w:marRight w:val="0"/>
              <w:marTop w:val="0"/>
              <w:marBottom w:val="0"/>
              <w:divBdr>
                <w:top w:val="none" w:sz="0" w:space="0" w:color="auto"/>
                <w:left w:val="none" w:sz="0" w:space="0" w:color="auto"/>
                <w:bottom w:val="none" w:sz="0" w:space="0" w:color="auto"/>
                <w:right w:val="none" w:sz="0" w:space="0" w:color="auto"/>
              </w:divBdr>
            </w:div>
            <w:div w:id="112672068">
              <w:marLeft w:val="0"/>
              <w:marRight w:val="0"/>
              <w:marTop w:val="0"/>
              <w:marBottom w:val="0"/>
              <w:divBdr>
                <w:top w:val="none" w:sz="0" w:space="0" w:color="auto"/>
                <w:left w:val="none" w:sz="0" w:space="0" w:color="auto"/>
                <w:bottom w:val="none" w:sz="0" w:space="0" w:color="auto"/>
                <w:right w:val="none" w:sz="0" w:space="0" w:color="auto"/>
              </w:divBdr>
            </w:div>
            <w:div w:id="105321059">
              <w:marLeft w:val="0"/>
              <w:marRight w:val="0"/>
              <w:marTop w:val="0"/>
              <w:marBottom w:val="0"/>
              <w:divBdr>
                <w:top w:val="none" w:sz="0" w:space="0" w:color="auto"/>
                <w:left w:val="none" w:sz="0" w:space="0" w:color="auto"/>
                <w:bottom w:val="none" w:sz="0" w:space="0" w:color="auto"/>
                <w:right w:val="none" w:sz="0" w:space="0" w:color="auto"/>
              </w:divBdr>
            </w:div>
            <w:div w:id="1972904992">
              <w:marLeft w:val="0"/>
              <w:marRight w:val="0"/>
              <w:marTop w:val="0"/>
              <w:marBottom w:val="0"/>
              <w:divBdr>
                <w:top w:val="none" w:sz="0" w:space="0" w:color="auto"/>
                <w:left w:val="none" w:sz="0" w:space="0" w:color="auto"/>
                <w:bottom w:val="none" w:sz="0" w:space="0" w:color="auto"/>
                <w:right w:val="none" w:sz="0" w:space="0" w:color="auto"/>
              </w:divBdr>
            </w:div>
            <w:div w:id="1978604770">
              <w:marLeft w:val="0"/>
              <w:marRight w:val="0"/>
              <w:marTop w:val="0"/>
              <w:marBottom w:val="0"/>
              <w:divBdr>
                <w:top w:val="none" w:sz="0" w:space="0" w:color="auto"/>
                <w:left w:val="none" w:sz="0" w:space="0" w:color="auto"/>
                <w:bottom w:val="none" w:sz="0" w:space="0" w:color="auto"/>
                <w:right w:val="none" w:sz="0" w:space="0" w:color="auto"/>
              </w:divBdr>
            </w:div>
            <w:div w:id="501823537">
              <w:marLeft w:val="0"/>
              <w:marRight w:val="0"/>
              <w:marTop w:val="0"/>
              <w:marBottom w:val="0"/>
              <w:divBdr>
                <w:top w:val="none" w:sz="0" w:space="0" w:color="auto"/>
                <w:left w:val="none" w:sz="0" w:space="0" w:color="auto"/>
                <w:bottom w:val="none" w:sz="0" w:space="0" w:color="auto"/>
                <w:right w:val="none" w:sz="0" w:space="0" w:color="auto"/>
              </w:divBdr>
            </w:div>
          </w:divsChild>
        </w:div>
        <w:div w:id="960958096">
          <w:marLeft w:val="0"/>
          <w:marRight w:val="0"/>
          <w:marTop w:val="150"/>
          <w:marBottom w:val="270"/>
          <w:divBdr>
            <w:top w:val="none" w:sz="0" w:space="0" w:color="auto"/>
            <w:left w:val="none" w:sz="0" w:space="0" w:color="auto"/>
            <w:bottom w:val="none" w:sz="0" w:space="0" w:color="auto"/>
            <w:right w:val="none" w:sz="0" w:space="0" w:color="auto"/>
          </w:divBdr>
          <w:divsChild>
            <w:div w:id="887689469">
              <w:marLeft w:val="0"/>
              <w:marRight w:val="0"/>
              <w:marTop w:val="0"/>
              <w:marBottom w:val="0"/>
              <w:divBdr>
                <w:top w:val="none" w:sz="0" w:space="0" w:color="auto"/>
                <w:left w:val="none" w:sz="0" w:space="0" w:color="auto"/>
                <w:bottom w:val="none" w:sz="0" w:space="0" w:color="auto"/>
                <w:right w:val="none" w:sz="0" w:space="0" w:color="auto"/>
              </w:divBdr>
            </w:div>
          </w:divsChild>
        </w:div>
        <w:div w:id="656614874">
          <w:marLeft w:val="0"/>
          <w:marRight w:val="0"/>
          <w:marTop w:val="150"/>
          <w:marBottom w:val="270"/>
          <w:divBdr>
            <w:top w:val="none" w:sz="0" w:space="0" w:color="auto"/>
            <w:left w:val="none" w:sz="0" w:space="0" w:color="auto"/>
            <w:bottom w:val="none" w:sz="0" w:space="0" w:color="auto"/>
            <w:right w:val="none" w:sz="0" w:space="0" w:color="auto"/>
          </w:divBdr>
          <w:divsChild>
            <w:div w:id="706561320">
              <w:marLeft w:val="0"/>
              <w:marRight w:val="0"/>
              <w:marTop w:val="0"/>
              <w:marBottom w:val="0"/>
              <w:divBdr>
                <w:top w:val="none" w:sz="0" w:space="0" w:color="auto"/>
                <w:left w:val="none" w:sz="0" w:space="0" w:color="auto"/>
                <w:bottom w:val="none" w:sz="0" w:space="0" w:color="auto"/>
                <w:right w:val="none" w:sz="0" w:space="0" w:color="auto"/>
              </w:divBdr>
            </w:div>
            <w:div w:id="685834506">
              <w:marLeft w:val="0"/>
              <w:marRight w:val="0"/>
              <w:marTop w:val="0"/>
              <w:marBottom w:val="0"/>
              <w:divBdr>
                <w:top w:val="none" w:sz="0" w:space="0" w:color="auto"/>
                <w:left w:val="none" w:sz="0" w:space="0" w:color="auto"/>
                <w:bottom w:val="none" w:sz="0" w:space="0" w:color="auto"/>
                <w:right w:val="none" w:sz="0" w:space="0" w:color="auto"/>
              </w:divBdr>
            </w:div>
            <w:div w:id="1799371658">
              <w:marLeft w:val="0"/>
              <w:marRight w:val="0"/>
              <w:marTop w:val="0"/>
              <w:marBottom w:val="0"/>
              <w:divBdr>
                <w:top w:val="none" w:sz="0" w:space="0" w:color="auto"/>
                <w:left w:val="none" w:sz="0" w:space="0" w:color="auto"/>
                <w:bottom w:val="none" w:sz="0" w:space="0" w:color="auto"/>
                <w:right w:val="none" w:sz="0" w:space="0" w:color="auto"/>
              </w:divBdr>
            </w:div>
          </w:divsChild>
        </w:div>
        <w:div w:id="841818505">
          <w:marLeft w:val="0"/>
          <w:marRight w:val="0"/>
          <w:marTop w:val="150"/>
          <w:marBottom w:val="270"/>
          <w:divBdr>
            <w:top w:val="none" w:sz="0" w:space="0" w:color="auto"/>
            <w:left w:val="none" w:sz="0" w:space="0" w:color="auto"/>
            <w:bottom w:val="none" w:sz="0" w:space="0" w:color="auto"/>
            <w:right w:val="none" w:sz="0" w:space="0" w:color="auto"/>
          </w:divBdr>
        </w:div>
      </w:divsChild>
    </w:div>
  </w:divs>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jech.bmj.com/content/71/2/188"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tel:+4565509416" TargetMode="External"/><Relationship Id="rId13" Type="http://schemas.openxmlformats.org/officeDocument/2006/relationships/image" Target="media/image1.png"/><Relationship Id="rId18" Type="http://schemas.openxmlformats.org/officeDocument/2006/relationships/hyperlink" Target="https://datos.gob.mx/busca/dataset/activity/proyecciones-de-la-poblacion-de-mexico"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hyperlink" Target="http://www.beta.inegi.org.mx/proyectos/registros/vitales/mortalidad/default.html" TargetMode="External"/><Relationship Id="rId2" Type="http://schemas.openxmlformats.org/officeDocument/2006/relationships/customXml" Target="../customXml/item2.xml"/><Relationship Id="rId16" Type="http://schemas.openxmlformats.org/officeDocument/2006/relationships/hyperlink" Target="https://vizhub.healthdata.org/gbd-compare/" TargetMode="External"/><Relationship Id="rId20" Type="http://schemas.openxmlformats.org/officeDocument/2006/relationships/hyperlink" Target="http://internet.contenidos.inegi.org.mx/contenidos/Productos/prod_serv/contenidos/espanol/bvinegi/productos/metodologias/est/dm_ensi05.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vizhub.healthdata.org/gbd-compare/2018" TargetMode="External"/><Relationship Id="rId23" Type="http://schemas.microsoft.com/office/2011/relationships/people" Target="people.xml"/><Relationship Id="rId10" Type="http://schemas.openxmlformats.org/officeDocument/2006/relationships/comments" Target="comments.xml"/><Relationship Id="rId19" Type="http://schemas.openxmlformats.org/officeDocument/2006/relationships/hyperlink" Target="http://www.beta.inegi.org.mx/app/biblioteca/ficha.html?upc=702825002408" TargetMode="External"/><Relationship Id="rId4" Type="http://schemas.openxmlformats.org/officeDocument/2006/relationships/settings" Target="settings.xml"/><Relationship Id="rId9" Type="http://schemas.openxmlformats.org/officeDocument/2006/relationships/hyperlink" Target="mailto:jmaburto@sdu.dk"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481C224-94CD-4DFA-ADFA-BA360303EC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7</Pages>
  <Words>4603</Words>
  <Characters>26242</Characters>
  <Application>Microsoft Office Word</Application>
  <DocSecurity>0</DocSecurity>
  <Lines>218</Lines>
  <Paragraphs>61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30784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José Manuel Aburto</dc:creator>
  <cp:lastModifiedBy>Jose Manuel Aburto</cp:lastModifiedBy>
  <cp:revision>10</cp:revision>
  <dcterms:created xsi:type="dcterms:W3CDTF">2019-10-11T13:03:00Z</dcterms:created>
  <dcterms:modified xsi:type="dcterms:W3CDTF">2021-01-20T12:48:00Z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