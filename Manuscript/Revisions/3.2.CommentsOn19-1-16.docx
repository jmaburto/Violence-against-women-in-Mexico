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CE459" w14:textId="54E630BA" w:rsidR="00124BD8" w:rsidRDefault="009605A0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Rising violence against women </w:t>
      </w:r>
      <w:ins w:id="0" w:author="Arte" w:date="2019-09-24T23:58:00Z">
        <w:r w:rsidR="00B727F5">
          <w:rPr>
            <w:rFonts w:ascii="Courier New" w:hAnsi="Courier New" w:cs="Courier New"/>
            <w:b/>
            <w:sz w:val="24"/>
            <w:szCs w:val="24"/>
            <w:lang w:val="en-US"/>
          </w:rPr>
          <w:t xml:space="preserve">in Mexico </w:t>
        </w:r>
      </w:ins>
      <w:r>
        <w:rPr>
          <w:rFonts w:ascii="Courier New" w:hAnsi="Courier New" w:cs="Courier New"/>
          <w:b/>
          <w:sz w:val="24"/>
          <w:szCs w:val="24"/>
          <w:lang w:val="en-US"/>
        </w:rPr>
        <w:t xml:space="preserve">and </w:t>
      </w:r>
      <w:ins w:id="1" w:author="Arte" w:date="2019-09-24T23:57:00Z">
        <w:r w:rsidR="004A6A9F">
          <w:rPr>
            <w:rFonts w:ascii="Courier New" w:hAnsi="Courier New" w:cs="Courier New"/>
            <w:b/>
            <w:sz w:val="24"/>
            <w:szCs w:val="24"/>
            <w:lang w:val="en-US"/>
          </w:rPr>
          <w:t xml:space="preserve">fear of crime / </w:t>
        </w:r>
      </w:ins>
      <w:r>
        <w:rPr>
          <w:rFonts w:ascii="Courier New" w:hAnsi="Courier New" w:cs="Courier New"/>
          <w:b/>
          <w:sz w:val="24"/>
          <w:szCs w:val="24"/>
          <w:lang w:val="en-US"/>
        </w:rPr>
        <w:t xml:space="preserve">perceived vulnerability </w:t>
      </w:r>
      <w:ins w:id="2" w:author="Arte" w:date="2019-09-24T23:56:00Z">
        <w:r w:rsidR="004A6A9F">
          <w:rPr>
            <w:rFonts w:ascii="Courier New" w:hAnsi="Courier New" w:cs="Courier New"/>
            <w:b/>
            <w:sz w:val="24"/>
            <w:szCs w:val="24"/>
            <w:lang w:val="en-US"/>
          </w:rPr>
          <w:t>to crime</w:t>
        </w:r>
      </w:ins>
      <w:commentRangeStart w:id="3"/>
      <w:del w:id="4" w:author="Arte" w:date="2019-09-24T23:58:00Z">
        <w:r w:rsidDel="00B727F5">
          <w:rPr>
            <w:rFonts w:ascii="Courier New" w:hAnsi="Courier New" w:cs="Courier New"/>
            <w:b/>
            <w:sz w:val="24"/>
            <w:szCs w:val="24"/>
            <w:lang w:val="en-US"/>
          </w:rPr>
          <w:delText>in</w:delText>
        </w:r>
        <w:commentRangeEnd w:id="3"/>
        <w:r w:rsidR="00B64B21" w:rsidDel="00B727F5">
          <w:rPr>
            <w:rStyle w:val="Refdecomentario"/>
          </w:rPr>
          <w:commentReference w:id="3"/>
        </w:r>
        <w:r w:rsidDel="00B727F5">
          <w:rPr>
            <w:rFonts w:ascii="Courier New" w:hAnsi="Courier New" w:cs="Courier New"/>
            <w:b/>
            <w:sz w:val="24"/>
            <w:szCs w:val="24"/>
            <w:lang w:val="en-US"/>
          </w:rPr>
          <w:delText xml:space="preserve"> Mexico</w:delText>
        </w:r>
      </w:del>
      <w:r>
        <w:rPr>
          <w:rFonts w:ascii="Courier New" w:hAnsi="Courier New" w:cs="Courier New"/>
          <w:b/>
          <w:sz w:val="24"/>
          <w:szCs w:val="24"/>
          <w:lang w:val="en-US"/>
        </w:rPr>
        <w:t>, 2005-</w:t>
      </w:r>
      <w:r>
        <w:rPr>
          <w:rFonts w:ascii="Courier New" w:hAnsi="Courier New" w:cs="Courier New"/>
          <w:b/>
          <w:sz w:val="24"/>
          <w:szCs w:val="24"/>
          <w:lang w:val="en-US"/>
        </w:rPr>
        <w:t>17</w:t>
      </w:r>
    </w:p>
    <w:p w14:paraId="25111E19" w14:textId="77777777" w:rsidR="00124BD8" w:rsidRDefault="009605A0">
      <w:pPr>
        <w:pStyle w:val="Sinespaciad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Authors:</w:t>
      </w:r>
    </w:p>
    <w:p w14:paraId="1CBC70FD" w14:textId="77777777" w:rsidR="00124BD8" w:rsidRDefault="009605A0">
      <w:pPr>
        <w:pStyle w:val="Sinespaciad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Marcia Pescador Jiménez: Post-doctoral Research Fellow at Harvard T.H. Chan School of Public Health.</w:t>
      </w:r>
    </w:p>
    <w:p w14:paraId="04474D77" w14:textId="77777777" w:rsidR="00124BD8" w:rsidRDefault="009605A0">
      <w:pPr>
        <w:pStyle w:val="Sinespaciad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sz w:val="24"/>
          <w:szCs w:val="24"/>
          <w:lang w:val="es-MX"/>
        </w:rPr>
        <w:t>Artemisa Flores</w:t>
      </w:r>
      <w:ins w:id="5" w:author="Arte" w:date="2019-09-21T14:56:00Z">
        <w:r>
          <w:rPr>
            <w:rFonts w:ascii="Courier New" w:hAnsi="Courier New" w:cs="Courier New"/>
            <w:sz w:val="24"/>
            <w:szCs w:val="24"/>
            <w:lang w:val="es-MX"/>
          </w:rPr>
          <w:t>-</w:t>
        </w:r>
      </w:ins>
      <w:del w:id="6" w:author="Arte" w:date="2019-09-21T14:56:00Z">
        <w:r>
          <w:rPr>
            <w:rFonts w:ascii="Courier New" w:hAnsi="Courier New" w:cs="Courier New"/>
            <w:sz w:val="24"/>
            <w:szCs w:val="24"/>
            <w:lang w:val="es-MX"/>
          </w:rPr>
          <w:delText xml:space="preserve"> </w:delText>
        </w:r>
      </w:del>
      <w:r>
        <w:rPr>
          <w:rFonts w:ascii="Courier New" w:hAnsi="Courier New" w:cs="Courier New"/>
          <w:sz w:val="24"/>
          <w:szCs w:val="24"/>
          <w:lang w:val="es-MX"/>
        </w:rPr>
        <w:t xml:space="preserve">Martínez: </w:t>
      </w:r>
      <w:ins w:id="7" w:author="Arte" w:date="2019-09-21T14:02:00Z">
        <w:r>
          <w:rPr>
            <w:rFonts w:ascii="Courier New" w:hAnsi="Courier New" w:cs="Courier New"/>
            <w:sz w:val="24"/>
            <w:szCs w:val="24"/>
            <w:lang w:val="es-MX"/>
          </w:rPr>
          <w:t xml:space="preserve">CONACYT </w:t>
        </w:r>
      </w:ins>
      <w:proofErr w:type="spellStart"/>
      <w:ins w:id="8" w:author="Arte" w:date="2019-09-21T14:01:00Z">
        <w:r>
          <w:rPr>
            <w:rFonts w:ascii="Courier New" w:hAnsi="Courier New" w:cs="Courier New"/>
            <w:sz w:val="24"/>
            <w:szCs w:val="24"/>
            <w:lang w:val="es-MX"/>
          </w:rPr>
          <w:t>Research</w:t>
        </w:r>
        <w:proofErr w:type="spellEnd"/>
        <w:r>
          <w:rPr>
            <w:rFonts w:ascii="Courier New" w:hAnsi="Courier New" w:cs="Courier New"/>
            <w:sz w:val="24"/>
            <w:szCs w:val="24"/>
            <w:lang w:val="es-MX"/>
          </w:rPr>
          <w:t xml:space="preserve"> </w:t>
        </w:r>
        <w:proofErr w:type="spellStart"/>
        <w:r>
          <w:rPr>
            <w:rFonts w:ascii="Courier New" w:hAnsi="Courier New" w:cs="Courier New"/>
            <w:sz w:val="24"/>
            <w:szCs w:val="24"/>
            <w:lang w:val="es-MX"/>
          </w:rPr>
          <w:t>Fellow</w:t>
        </w:r>
      </w:ins>
      <w:proofErr w:type="spellEnd"/>
      <w:del w:id="9" w:author="Arte" w:date="2019-09-21T14:02:00Z">
        <w:r>
          <w:rPr>
            <w:rFonts w:ascii="Courier New" w:hAnsi="Courier New" w:cs="Courier New"/>
            <w:sz w:val="24"/>
            <w:szCs w:val="24"/>
            <w:lang w:val="es-MX"/>
          </w:rPr>
          <w:delText xml:space="preserve">Assistant </w:delText>
        </w:r>
        <w:r>
          <w:rPr>
            <w:rFonts w:ascii="Courier New" w:hAnsi="Courier New" w:cs="Courier New"/>
            <w:sz w:val="24"/>
            <w:szCs w:val="24"/>
            <w:lang w:val="es-MX"/>
          </w:rPr>
          <w:delText>professor</w:delText>
        </w:r>
      </w:del>
      <w:r>
        <w:rPr>
          <w:rFonts w:ascii="Courier New" w:hAnsi="Courier New" w:cs="Courier New"/>
          <w:sz w:val="24"/>
          <w:szCs w:val="24"/>
          <w:lang w:val="es-MX"/>
        </w:rPr>
        <w:t xml:space="preserve"> at Centro de Investigación y Docencia Económicas. </w:t>
      </w:r>
    </w:p>
    <w:p w14:paraId="3E738082" w14:textId="77777777" w:rsidR="00124BD8" w:rsidRDefault="009605A0">
      <w:pPr>
        <w:pStyle w:val="Sinespaciad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María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Vignau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-Loria: Doctoral fellow at University of Washington.</w:t>
      </w:r>
    </w:p>
    <w:p w14:paraId="7015D07E" w14:textId="77777777" w:rsidR="00124BD8" w:rsidRDefault="009605A0">
      <w:pPr>
        <w:pStyle w:val="Sinespaciad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Tim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Riffe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: Research scientist at Max Planck Institute for Demographic Research.</w:t>
      </w:r>
    </w:p>
    <w:p w14:paraId="0FEC66BD" w14:textId="77777777" w:rsidR="00124BD8" w:rsidRDefault="009605A0">
      <w:pPr>
        <w:pStyle w:val="Sinespaciad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Vladimir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Canudas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-Romo: Associate professor at the </w:t>
      </w:r>
      <w:r>
        <w:rPr>
          <w:rFonts w:ascii="Courier New" w:hAnsi="Courier New" w:cs="Courier New"/>
          <w:sz w:val="24"/>
          <w:szCs w:val="24"/>
          <w:lang w:val="en-US"/>
        </w:rPr>
        <w:t>Department of Demography at the Australian National University.</w:t>
      </w:r>
    </w:p>
    <w:p w14:paraId="7B2E28F6" w14:textId="77777777" w:rsidR="00124BD8" w:rsidRDefault="009605A0">
      <w:pPr>
        <w:pStyle w:val="Sinespaciado"/>
        <w:rPr>
          <w:rFonts w:ascii="Courier New" w:hAnsi="Courier New" w:cs="Courier New"/>
          <w:color w:val="FF0000"/>
          <w:sz w:val="24"/>
          <w:szCs w:val="24"/>
          <w:lang w:val="en-US"/>
        </w:rPr>
      </w:pPr>
      <w:r>
        <w:rPr>
          <w:rFonts w:ascii="Courier New" w:hAnsi="Courier New" w:cs="Courier New"/>
          <w:color w:val="FF0000"/>
          <w:sz w:val="24"/>
          <w:szCs w:val="24"/>
          <w:lang w:val="en-US"/>
        </w:rPr>
        <w:t>+Jonas ?</w:t>
      </w:r>
    </w:p>
    <w:p w14:paraId="34E6706F" w14:textId="77777777" w:rsidR="00124BD8" w:rsidRDefault="009605A0">
      <w:pPr>
        <w:pStyle w:val="Sinespaciad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José Manuel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Aburto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*: Doctoral fellow at the Interdisciplinary Centre On Population Dynamics, University of Southern Denmark &amp; Max Planck Institute for Demographic Research.</w:t>
      </w:r>
    </w:p>
    <w:p w14:paraId="077430F6" w14:textId="77777777" w:rsidR="00124BD8" w:rsidRDefault="009605A0">
      <w:pPr>
        <w:pStyle w:val="Sinespaciado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sz w:val="24"/>
          <w:szCs w:val="24"/>
          <w:lang w:val="de-DE"/>
        </w:rPr>
        <w:t xml:space="preserve">J.B. Winsløws Vej 9, DK-5000 Odense C </w:t>
      </w:r>
    </w:p>
    <w:p w14:paraId="0F8710A8" w14:textId="77777777" w:rsidR="00124BD8" w:rsidRDefault="009605A0">
      <w:pPr>
        <w:pStyle w:val="Sinespaciad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T: </w:t>
      </w:r>
      <w:hyperlink r:id="rId11" w:history="1">
        <w:r>
          <w:rPr>
            <w:rFonts w:ascii="Courier New" w:hAnsi="Courier New" w:cs="Courier New"/>
            <w:sz w:val="24"/>
            <w:szCs w:val="24"/>
            <w:lang w:val="en-US"/>
          </w:rPr>
          <w:t xml:space="preserve">+45 65509416 </w:t>
        </w:r>
      </w:hyperlink>
    </w:p>
    <w:p w14:paraId="4B96B4DA" w14:textId="77777777" w:rsidR="00124BD8" w:rsidRDefault="009605A0">
      <w:pPr>
        <w:pStyle w:val="Sinespaciado"/>
        <w:rPr>
          <w:rFonts w:ascii="Courier New" w:hAnsi="Courier New" w:cs="Courier New"/>
          <w:sz w:val="24"/>
          <w:szCs w:val="24"/>
          <w:lang w:val="en-US"/>
        </w:rPr>
      </w:pPr>
      <w:hyperlink r:id="rId12" w:history="1">
        <w:r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jmaburto@sdu.dk</w:t>
        </w:r>
      </w:hyperlink>
    </w:p>
    <w:p w14:paraId="6FA4F565" w14:textId="77777777" w:rsidR="00124BD8" w:rsidRDefault="00124BD8">
      <w:pPr>
        <w:pStyle w:val="Sinespaciado"/>
        <w:rPr>
          <w:rFonts w:ascii="Courier New" w:hAnsi="Courier New" w:cs="Courier New"/>
          <w:sz w:val="24"/>
          <w:szCs w:val="24"/>
          <w:lang w:val="en-US"/>
        </w:rPr>
      </w:pPr>
    </w:p>
    <w:p w14:paraId="26671A9B" w14:textId="77777777" w:rsidR="00124BD8" w:rsidRDefault="009605A0">
      <w:pPr>
        <w:pStyle w:val="Sinespaciad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*Corresponding author</w:t>
      </w:r>
    </w:p>
    <w:p w14:paraId="5C7469F9" w14:textId="77777777" w:rsidR="00124BD8" w:rsidRDefault="00124BD8">
      <w:pPr>
        <w:pStyle w:val="Sinespaciado"/>
        <w:rPr>
          <w:rFonts w:ascii="Courier New" w:hAnsi="Courier New" w:cs="Courier New"/>
          <w:sz w:val="24"/>
          <w:szCs w:val="24"/>
          <w:lang w:val="en-US"/>
        </w:rPr>
      </w:pPr>
    </w:p>
    <w:p w14:paraId="7912621A" w14:textId="77777777" w:rsidR="00124BD8" w:rsidRDefault="009605A0">
      <w:pPr>
        <w:spacing w:after="200" w:line="276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514A67D2" w14:textId="77777777" w:rsidR="00124BD8" w:rsidRDefault="009605A0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lastRenderedPageBreak/>
        <w:t>Introduction</w:t>
      </w:r>
    </w:p>
    <w:p w14:paraId="2E7DBE2E" w14:textId="3EEC18C1" w:rsidR="00124BD8" w:rsidRDefault="009605A0">
      <w:pPr>
        <w:spacing w:line="360" w:lineRule="auto"/>
        <w:ind w:firstLine="720"/>
        <w:jc w:val="both"/>
        <w:rPr>
          <w:ins w:id="10" w:author="Arte" w:date="2019-09-21T17:43:00Z"/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Homicide rates fell by 9.2% around the globe in the first decade of the </w:t>
      </w:r>
      <w:r>
        <w:rPr>
          <w:rFonts w:ascii="Courier New" w:hAnsi="Courier New" w:cs="Courier New"/>
          <w:sz w:val="24"/>
          <w:szCs w:val="24"/>
          <w:lang w:val="en-US"/>
        </w:rPr>
        <w:t>21</w:t>
      </w:r>
      <w:r>
        <w:rPr>
          <w:rFonts w:ascii="Courier New" w:hAnsi="Courier New" w:cs="Courier New"/>
          <w:sz w:val="24"/>
          <w:szCs w:val="24"/>
          <w:vertAlign w:val="superscript"/>
          <w:lang w:val="en-US"/>
        </w:rPr>
        <w:t>st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century, but only by 3.1% in </w:t>
      </w:r>
      <w:ins w:id="11" w:author="Arte" w:date="2019-09-21T17:21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the 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developing </w:t>
      </w:r>
      <w:ins w:id="12" w:author="Arte" w:date="2019-09-21T17:21:00Z">
        <w:r>
          <w:rPr>
            <w:rFonts w:ascii="Courier New" w:hAnsi="Courier New" w:cs="Courier New"/>
            <w:sz w:val="24"/>
            <w:szCs w:val="24"/>
            <w:lang w:val="en-US"/>
          </w:rPr>
          <w:t>world</w:t>
        </w:r>
      </w:ins>
      <w:del w:id="13" w:author="Arte" w:date="2019-09-21T17:21:00Z">
        <w:r>
          <w:rPr>
            <w:rFonts w:ascii="Courier New" w:hAnsi="Courier New" w:cs="Courier New"/>
            <w:sz w:val="24"/>
            <w:szCs w:val="24"/>
            <w:lang w:val="en-US"/>
          </w:rPr>
          <w:delText>countries</w:delText>
        </w:r>
      </w:del>
      <w:ins w:id="14" w:author="Arte" w:date="2019-09-21T14:28:00Z">
        <w:r>
          <w:rPr>
            <w:rFonts w:ascii="Courier New" w:hAnsi="Courier New" w:cs="Courier New"/>
            <w:sz w:val="24"/>
            <w:szCs w:val="24"/>
            <w:lang w:val="en-US"/>
          </w:rPr>
          <w:t>;</w:t>
        </w:r>
      </w:ins>
      <w:del w:id="15" w:author="Arte" w:date="2019-09-21T14:28:00Z">
        <w:r>
          <w:rPr>
            <w:rFonts w:ascii="Courier New" w:hAnsi="Courier New" w:cs="Courier New"/>
            <w:sz w:val="24"/>
            <w:szCs w:val="24"/>
            <w:lang w:val="en-US"/>
          </w:rPr>
          <w:delText>.</w:delText>
        </w:r>
      </w:del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&lt;EndNote&gt;&lt;Cite&gt;&lt;Author&gt;Institute of Health Metrics and Evaluation&lt;/Author&gt;&lt;Year&gt;2018&lt;/Year&gt;&lt;RecNum&gt;128&lt;/RecNum&gt;&lt;DisplayText&gt;(1)&lt;/DisplayText&gt;&lt;record&gt;&lt;rec-number&gt;128&lt;/rec-number</w:instrText>
      </w:r>
      <w:r>
        <w:rPr>
          <w:rFonts w:ascii="Courier New" w:hAnsi="Courier New" w:cs="Courier New"/>
          <w:sz w:val="24"/>
          <w:szCs w:val="24"/>
          <w:lang w:val="en-US"/>
        </w:rPr>
        <w:instrText>&gt;&lt;foreign-keys&gt;&lt;key app="EN" db-id="vtvfa0a0wwspxdezrw7x90p9t955pdvpdrw2" timestamp="1531226944"&gt;128&lt;/key&gt;&lt;/foreign-keys&gt;&lt;ref-type name="Web Page"&gt;12&lt;/ref-type&gt;&lt;contributors&gt;&lt;authors&gt;&lt;author&gt;Institute of Health Metrics and Evaluation,&lt;/author&gt;&lt;/authors&gt;&lt;/c</w:instrText>
      </w:r>
      <w:r>
        <w:rPr>
          <w:rFonts w:ascii="Courier New" w:hAnsi="Courier New" w:cs="Courier New"/>
          <w:sz w:val="24"/>
          <w:szCs w:val="24"/>
          <w:lang w:val="en-US"/>
        </w:rPr>
        <w:instrText>ontributors&gt;&lt;titles&gt;&lt;title&gt;GBD cause patterns- intentional injuries&lt;/title&gt;&lt;/titles&gt;&lt;volume&gt;2018&lt;/volume&gt;&lt;number&gt;July 7&lt;/number&gt;&lt;dates&gt;&lt;year&gt;2018&lt;/year&gt;&lt;/dates&gt;&lt;pub-location&gt;https://vizhub.healthdata.org/gbd-compare/&lt;/pub-location&gt;&lt;urls&gt;&lt;related-urls&gt;&lt;url&gt;</w:instrText>
      </w:r>
      <w:r>
        <w:rPr>
          <w:rFonts w:ascii="Courier New" w:hAnsi="Courier New" w:cs="Courier New"/>
          <w:sz w:val="24"/>
          <w:szCs w:val="24"/>
          <w:lang w:val="en-US"/>
        </w:rPr>
        <w:instrText>https://vizhub.healthdata.org/gbd-compare/&lt;/url&gt;&lt;/related-urls&gt;&lt;/urls&gt;&lt;/record&gt;&lt;/Cite&gt;&lt;/EndNote&gt;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sz w:val="24"/>
          <w:szCs w:val="24"/>
          <w:lang w:val="en-US"/>
        </w:rPr>
        <w:t>(1)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ins w:id="16" w:author="Arte" w:date="2019-09-21T14:28:00Z">
        <w:r>
          <w:rPr>
            <w:rFonts w:ascii="Courier New" w:hAnsi="Courier New" w:cs="Courier New"/>
            <w:sz w:val="24"/>
            <w:szCs w:val="24"/>
            <w:lang w:val="en-US"/>
          </w:rPr>
          <w:t>m</w:t>
        </w:r>
      </w:ins>
      <w:ins w:id="17" w:author="Arte" w:date="2019-09-21T14:04:00Z">
        <w:r>
          <w:rPr>
            <w:rFonts w:ascii="Courier New" w:hAnsi="Courier New" w:cs="Courier New"/>
            <w:sz w:val="24"/>
            <w:szCs w:val="24"/>
            <w:lang w:val="en-US"/>
          </w:rPr>
          <w:t>oreover, i</w:t>
        </w:r>
      </w:ins>
      <w:del w:id="18" w:author="Arte" w:date="2019-09-21T14:04:00Z">
        <w:r>
          <w:rPr>
            <w:rFonts w:ascii="Courier New" w:hAnsi="Courier New" w:cs="Courier New"/>
            <w:sz w:val="24"/>
            <w:szCs w:val="24"/>
            <w:lang w:val="en-US"/>
          </w:rPr>
          <w:delText>I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n some Latin American countries </w:t>
      </w:r>
      <w:ins w:id="19" w:author="Arte" w:date="2019-09-21T14:28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they </w:t>
        </w:r>
      </w:ins>
      <w:del w:id="20" w:author="Arte" w:date="2019-09-21T14:28:00Z">
        <w:r>
          <w:rPr>
            <w:rFonts w:ascii="Courier New" w:hAnsi="Courier New" w:cs="Courier New"/>
            <w:sz w:val="24"/>
            <w:szCs w:val="24"/>
            <w:lang w:val="en-US"/>
          </w:rPr>
          <w:delText xml:space="preserve">homicide rates </w:delText>
        </w:r>
      </w:del>
      <w:r>
        <w:rPr>
          <w:rFonts w:ascii="Courier New" w:hAnsi="Courier New" w:cs="Courier New"/>
          <w:sz w:val="24"/>
          <w:szCs w:val="24"/>
          <w:lang w:val="en-US"/>
        </w:rPr>
        <w:t>increased disproportionately.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&lt;EndNote&gt;&lt;Cite&gt;&lt;Author&gt;Drugs&lt;/Author&gt;&lt;Year&gt;20</w:instrText>
      </w:r>
      <w:r>
        <w:rPr>
          <w:rFonts w:ascii="Courier New" w:hAnsi="Courier New" w:cs="Courier New"/>
          <w:sz w:val="24"/>
          <w:szCs w:val="24"/>
          <w:lang w:val="en-US"/>
        </w:rPr>
        <w:instrText>14&lt;/Year&gt;&lt;RecNum&gt;100&lt;/RecNum&gt;&lt;DisplayText&gt;(2)&lt;/DisplayText&gt;&lt;record&gt;&lt;rec-number&gt;100&lt;/rec-number&gt;&lt;foreign-keys&gt;&lt;key app="EN" db-id="vtvfa0a0wwspxdezrw7x90p9t955pdvpdrw2" timestamp="0"&gt;100&lt;/key&gt;&lt;/foreign-keys&gt;&lt;ref-type name="Book"&gt;6&lt;/ref-type&gt;&lt;contributors&gt;&lt;a</w:instrText>
      </w:r>
      <w:r>
        <w:rPr>
          <w:rFonts w:ascii="Courier New" w:hAnsi="Courier New" w:cs="Courier New"/>
          <w:sz w:val="24"/>
          <w:szCs w:val="24"/>
          <w:lang w:val="en-US"/>
        </w:rPr>
        <w:instrText>uthors&gt;&lt;author&gt;United Nations Office on Drugs and Crime,&lt;/author&gt;&lt;/authors&gt;&lt;/contributors&gt;&lt;titles&gt;&lt;title&gt;Global study on homicide 2013: trends, contexts, data&lt;/title&gt;&lt;/titles&gt;&lt;dates&gt;&lt;year&gt;2014&lt;/year&gt;&lt;/dates&gt;&lt;publisher&gt;UNODC&lt;/publisher&gt;&lt;isbn&gt;9210542053&lt;/isb</w:instrText>
      </w:r>
      <w:r>
        <w:rPr>
          <w:rFonts w:ascii="Courier New" w:hAnsi="Courier New" w:cs="Courier New"/>
          <w:sz w:val="24"/>
          <w:szCs w:val="24"/>
          <w:lang w:val="en-US"/>
        </w:rPr>
        <w:instrText>n&gt;&lt;urls&gt;&lt;/urls&gt;&lt;/record&gt;&lt;/Cite&gt;&lt;/EndNote&gt;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sz w:val="24"/>
          <w:szCs w:val="24"/>
          <w:lang w:val="en-US"/>
        </w:rPr>
        <w:t>(2)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Particularly</w:t>
      </w:r>
      <w:del w:id="21" w:author="Arte" w:date="2019-09-24T22:06:00Z">
        <w:r>
          <w:rPr>
            <w:rFonts w:ascii="Courier New" w:hAnsi="Courier New" w:cs="Courier New"/>
            <w:sz w:val="24"/>
            <w:szCs w:val="24"/>
            <w:lang w:val="en-US"/>
          </w:rPr>
          <w:delText>,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in Mexico, male homicide rates </w:t>
      </w:r>
      <w:ins w:id="22" w:author="Arte" w:date="2019-09-23T17:11:00Z">
        <w:r>
          <w:rPr>
            <w:rFonts w:ascii="Courier New" w:hAnsi="Courier New" w:cs="Courier New"/>
            <w:sz w:val="24"/>
            <w:szCs w:val="24"/>
            <w:lang w:val="en-US"/>
          </w:rPr>
          <w:t>almost</w:t>
        </w:r>
      </w:ins>
      <w:del w:id="23" w:author="Arte" w:date="2019-09-23T17:11:00Z">
        <w:r>
          <w:rPr>
            <w:rFonts w:ascii="Courier New" w:hAnsi="Courier New" w:cs="Courier New"/>
            <w:sz w:val="24"/>
            <w:szCs w:val="24"/>
            <w:lang w:val="en-US"/>
          </w:rPr>
          <w:delText>more than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doubled between 2007 and 2012</w:t>
      </w:r>
      <w:ins w:id="24" w:author="Arte" w:date="2019-09-21T14:38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</w:ins>
      <w:ins w:id="25" w:author="Arte" w:date="2019-09-23T17:12:00Z">
        <w:r>
          <w:rPr>
            <w:rFonts w:ascii="Courier New" w:hAnsi="Courier New" w:cs="Courier New"/>
            <w:sz w:val="24"/>
            <w:szCs w:val="24"/>
            <w:lang w:val="en-US"/>
          </w:rPr>
          <w:t>-</w:t>
        </w:r>
      </w:ins>
      <w:ins w:id="26" w:author="Arte" w:date="2019-09-21T14:37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from </w:t>
        </w:r>
      </w:ins>
      <w:ins w:id="27" w:author="Arte" w:date="2019-09-23T17:06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9.34 </w:t>
        </w:r>
      </w:ins>
      <w:ins w:id="28" w:author="Arte" w:date="2019-09-23T17:11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to 18.57 </w:t>
        </w:r>
      </w:ins>
      <w:ins w:id="29" w:author="Arte" w:date="2019-09-23T17:06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deaths </w:t>
        </w:r>
      </w:ins>
      <w:ins w:id="30" w:author="Arte" w:date="2019-09-21T14:38:00Z">
        <w:r>
          <w:rPr>
            <w:rFonts w:ascii="Courier New" w:hAnsi="Courier New" w:cs="Courier New"/>
            <w:sz w:val="24"/>
            <w:szCs w:val="24"/>
            <w:lang w:val="en-US"/>
          </w:rPr>
          <w:t>per 100</w:t>
        </w:r>
      </w:ins>
      <w:ins w:id="31" w:author="Arte" w:date="2019-09-23T17:08:00Z">
        <w:r>
          <w:rPr>
            <w:rFonts w:ascii="Courier New" w:hAnsi="Courier New" w:cs="Courier New"/>
            <w:sz w:val="24"/>
            <w:szCs w:val="24"/>
            <w:lang w:val="en-US"/>
          </w:rPr>
          <w:t>,</w:t>
        </w:r>
      </w:ins>
      <w:ins w:id="32" w:author="Arte" w:date="2019-09-23T17:06:00Z">
        <w:r>
          <w:rPr>
            <w:rFonts w:ascii="Courier New" w:hAnsi="Courier New" w:cs="Courier New"/>
            <w:sz w:val="24"/>
            <w:szCs w:val="24"/>
            <w:lang w:val="en-US"/>
          </w:rPr>
          <w:t>00</w:t>
        </w:r>
      </w:ins>
      <w:ins w:id="33" w:author="Arte" w:date="2019-09-21T14:38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0 </w:t>
        </w:r>
      </w:ins>
      <w:ins w:id="34" w:author="Arte" w:date="2019-09-24T01:05:00Z">
        <w:r>
          <w:rPr>
            <w:rFonts w:ascii="Courier New" w:hAnsi="Courier New" w:cs="Courier New"/>
            <w:sz w:val="24"/>
            <w:szCs w:val="24"/>
            <w:lang w:val="en-US"/>
          </w:rPr>
          <w:t>p</w:t>
        </w:r>
      </w:ins>
      <w:ins w:id="35" w:author="Arte" w:date="2019-09-24T22:09:00Z">
        <w:r w:rsidR="009173EB">
          <w:rPr>
            <w:rFonts w:ascii="Courier New" w:hAnsi="Courier New" w:cs="Courier New"/>
            <w:sz w:val="24"/>
            <w:szCs w:val="24"/>
            <w:lang w:val="en-US"/>
          </w:rPr>
          <w:t>eople</w:t>
        </w:r>
        <w:r w:rsidR="009173EB">
          <w:rPr>
            <w:rFonts w:ascii="Courier New" w:hAnsi="Courier New" w:cs="Courier New"/>
            <w:sz w:val="24"/>
            <w:szCs w:val="24"/>
            <w:u w:val="single"/>
            <w:lang w:val="en-US"/>
          </w:rPr>
          <w:t>,</w:t>
        </w:r>
      </w:ins>
      <w:commentRangeStart w:id="36"/>
      <w:commentRangeEnd w:id="36"/>
      <w:del w:id="37" w:author="Arte" w:date="2019-09-21T14:30:00Z">
        <w:r>
          <w:rPr>
            <w:rFonts w:ascii="Courier New" w:hAnsi="Courier New" w:cs="Courier New"/>
            <w:sz w:val="24"/>
            <w:szCs w:val="24"/>
            <w:lang w:val="en-US"/>
          </w:rPr>
          <w:delText>.</w:delText>
        </w:r>
      </w:del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(INEGI)&lt;/Author&gt;&lt;Year&gt;2018&lt;/Year&gt;&lt;RecNum&gt;93&lt;/RecNum&gt;&lt;DisplayText&gt;(3, 4)&lt;/DisplayText&gt;&lt;record&gt;&lt;rec-number&gt;93&lt;/rec-number&gt;&lt;foreign-keys&gt;&lt;key app="EN" db-id="vtvfa0a0wwspxdezrw7x90p</w:instrText>
      </w:r>
      <w:r>
        <w:rPr>
          <w:rFonts w:ascii="Courier New" w:hAnsi="Courier New" w:cs="Courier New"/>
          <w:sz w:val="24"/>
          <w:szCs w:val="24"/>
          <w:lang w:val="en-US"/>
        </w:rPr>
        <w:instrText>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</w:instrText>
      </w:r>
      <w:r>
        <w:rPr>
          <w:rFonts w:ascii="Courier New" w:hAnsi="Courier New" w:cs="Courier New"/>
          <w:sz w:val="24"/>
          <w:szCs w:val="24"/>
          <w:lang w:val="en-US"/>
        </w:rPr>
        <w:instrText>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</w:instrText>
      </w:r>
      <w:r>
        <w:rPr>
          <w:rFonts w:ascii="Courier New" w:hAnsi="Courier New" w:cs="Courier New"/>
          <w:sz w:val="24"/>
          <w:szCs w:val="24"/>
          <w:lang w:val="en-US"/>
        </w:rPr>
        <w:instrText>ed-urls&gt;&lt;/urls&gt;&lt;/record&gt;&lt;/Cite&gt;&lt;Cite&gt;&lt;Author&gt;Gamlin&lt;/Author&gt;&lt;Year&gt;2015&lt;/Year&gt;&lt;RecNum&gt;91&lt;/RecNum&gt;&lt;record&gt;&lt;rec-number&gt;91&lt;/rec-number&gt;&lt;foreign-keys&gt;&lt;key app="EN" db-id="vtvfa0a0wwspxdezrw7x90p9t955pdvpdrw2" timestamp="0"&gt;91&lt;/key&gt;&lt;/foreign-keys&gt;&lt;ref-type name=</w:instrText>
      </w:r>
      <w:r>
        <w:rPr>
          <w:rFonts w:ascii="Courier New" w:hAnsi="Courier New" w:cs="Courier New"/>
          <w:sz w:val="24"/>
          <w:szCs w:val="24"/>
          <w:lang w:val="en-US"/>
        </w:rPr>
        <w:instrText>"Journal Article"&gt;17&lt;/ref-type&gt;&lt;contributors&gt;&lt;authors&gt;&lt;author&gt;Gamlin, Jennie&lt;/author&gt;&lt;/authors&gt;&lt;/contributors&gt;&lt;titles&gt;&lt;title&gt;Violence and homicide in Mexico: a global health issue&lt;/title&gt;&lt;secondary-title&gt;The Lancet&lt;/secondary-title&gt;&lt;/titles&gt;&lt;periodical&gt;&lt;fu</w:instrText>
      </w:r>
      <w:r>
        <w:rPr>
          <w:rFonts w:ascii="Courier New" w:hAnsi="Courier New" w:cs="Courier New"/>
          <w:sz w:val="24"/>
          <w:szCs w:val="24"/>
          <w:lang w:val="en-US"/>
        </w:rPr>
        <w:instrText>ll-title&gt;The Lancet&lt;/full-title&gt;&lt;/periodical&gt;&lt;pages&gt;605-606&lt;/pages&gt;&lt;volume&gt;385&lt;/volume&gt;&lt;number&gt;9968&lt;/number&gt;&lt;dates&gt;&lt;year&gt;2015&lt;/year&gt;&lt;/dates&gt;&lt;isbn&gt;0140-6736&lt;/isbn&gt;&lt;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sz w:val="24"/>
          <w:szCs w:val="24"/>
          <w:lang w:val="en-US"/>
        </w:rPr>
        <w:t>(3, 4)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ins w:id="38" w:author="Arte" w:date="2019-09-21T14:30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such that </w:t>
        </w:r>
      </w:ins>
      <w:del w:id="39" w:author="Arte" w:date="2019-09-21T14:30:00Z">
        <w:r>
          <w:rPr>
            <w:rFonts w:ascii="Courier New" w:hAnsi="Courier New" w:cs="Courier New"/>
            <w:sz w:val="24"/>
            <w:szCs w:val="24"/>
            <w:lang w:val="en-US"/>
          </w:rPr>
          <w:delText xml:space="preserve">As a result, 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male life expectancy </w:t>
      </w:r>
      <w:ins w:id="40" w:author="Arte" w:date="2019-09-21T14:34:00Z">
        <w:r>
          <w:rPr>
            <w:rFonts w:ascii="Courier New" w:hAnsi="Courier New" w:cs="Courier New"/>
            <w:sz w:val="24"/>
            <w:szCs w:val="24"/>
            <w:lang w:val="en-US"/>
          </w:rPr>
          <w:t>d</w:t>
        </w:r>
        <w:r>
          <w:rPr>
            <w:rFonts w:ascii="Courier New" w:hAnsi="Courier New" w:cs="Courier New"/>
            <w:sz w:val="24"/>
            <w:szCs w:val="24"/>
            <w:lang w:val="en-US"/>
          </w:rPr>
          <w:t>eclined</w:t>
        </w:r>
      </w:ins>
      <w:ins w:id="41" w:author="Arte" w:date="2019-09-24T22:07:00Z">
        <w:r>
          <w:rPr>
            <w:rFonts w:ascii="Courier New" w:hAnsi="Courier New" w:cs="Courier New"/>
            <w:sz w:val="24"/>
            <w:szCs w:val="24"/>
          </w:rPr>
          <w:t xml:space="preserve"> </w:t>
        </w:r>
      </w:ins>
      <w:del w:id="42" w:author="Arte" w:date="2019-09-21T14:34:00Z">
        <w:r>
          <w:rPr>
            <w:rFonts w:ascii="Courier New" w:hAnsi="Courier New" w:cs="Courier New"/>
            <w:sz w:val="24"/>
            <w:szCs w:val="24"/>
            <w:lang w:val="en-US"/>
          </w:rPr>
          <w:delText xml:space="preserve">was reduced </w:delText>
        </w:r>
      </w:del>
      <w:r>
        <w:rPr>
          <w:rFonts w:ascii="Courier New" w:hAnsi="Courier New" w:cs="Courier New"/>
          <w:sz w:val="24"/>
          <w:szCs w:val="24"/>
          <w:lang w:val="en-US"/>
        </w:rPr>
        <w:t>between 2005-10.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&lt;EndNote&gt;&lt;Cite&gt;&lt;Author&gt;Aburto&lt;/Author&gt;&lt;Year&gt;2016&lt;/Year&gt;&lt;RecNum&gt;90&lt;/RecNum&gt;&lt;DisplayText&gt;(5, 6)&lt;/DisplayText&gt;&lt;record&gt;&lt;rec-number&gt;90&lt;/rec-number&gt;&lt;foreign-keys&gt;&lt;key app="EN" db-id="vtvfa0a0wwspxdezrw7x90p9t955</w:instrText>
      </w:r>
      <w:r>
        <w:rPr>
          <w:rFonts w:ascii="Courier New" w:hAnsi="Courier New" w:cs="Courier New"/>
          <w:sz w:val="24"/>
          <w:szCs w:val="24"/>
          <w:lang w:val="en-US"/>
        </w:rPr>
        <w:instrText>pdvpdrw2" timestamp="0"&gt;90&lt;/key&gt;&lt;/foreign-keys&gt;&lt;ref-type name="Journal Article"&gt;17&lt;/ref-type&gt;&lt;contributors&gt;&lt;authors&gt;&lt;author&gt;Aburto, José Manuel&lt;/author&gt;&lt;author&gt;Beltrán-Sánchez, Hiram&lt;/author&gt;&lt;author&gt;García-Guerrero, Victor Manuel&lt;/author&gt;&lt;author&gt;Canudas-Ro</w:instrText>
      </w:r>
      <w:r>
        <w:rPr>
          <w:rFonts w:ascii="Courier New" w:hAnsi="Courier New" w:cs="Courier New"/>
          <w:sz w:val="24"/>
          <w:szCs w:val="24"/>
          <w:lang w:val="en-US"/>
        </w:rPr>
        <w:instrText>mo, Vladimir&lt;/author&gt;&lt;/authors&gt;&lt;/contributors&gt;&lt;titles&gt;&lt;title&gt;Homicides in Mexico reversed life expectancy gains for men and slowed them for women, 2000–10&lt;/title&gt;&lt;secondary-title&gt;Health Affairs&lt;/secondary-title&gt;&lt;/titles&gt;&lt;periodical&gt;&lt;full-title&gt;Health Affai</w:instrText>
      </w:r>
      <w:r>
        <w:rPr>
          <w:rFonts w:ascii="Courier New" w:hAnsi="Courier New" w:cs="Courier New"/>
          <w:sz w:val="24"/>
          <w:szCs w:val="24"/>
          <w:lang w:val="en-US"/>
        </w:rPr>
        <w:instrText>rs&lt;/full-title&gt;&lt;/periodical&gt;&lt;pages&gt;88-95&lt;/pages&gt;&lt;volume&gt;35&lt;/volume&gt;&lt;number&gt;1&lt;/number&gt;&lt;dates&gt;&lt;year&gt;2016&lt;/year&gt;&lt;/dates&gt;&lt;isbn&gt;0278-2715&lt;/isbn&gt;&lt;urls&gt;&lt;/urls&gt;&lt;/record&gt;&lt;/Cite&gt;&lt;Cite&gt;&lt;Author&gt;Canudas-Romo&lt;/Author&gt;&lt;Year&gt;2015&lt;/Year&gt;&lt;RecNum&gt;89&lt;/RecNum&gt;&lt;record&gt;&lt;rec-numb</w:instrText>
      </w:r>
      <w:r>
        <w:rPr>
          <w:rFonts w:ascii="Courier New" w:hAnsi="Courier New" w:cs="Courier New"/>
          <w:sz w:val="24"/>
          <w:szCs w:val="24"/>
          <w:lang w:val="en-US"/>
        </w:rPr>
        <w:instrText>er&gt;89&lt;/rec-number&gt;&lt;foreign-keys&gt;&lt;key app="EN" db-id="vtvfa0a0wwspxdezrw7x90p9t955pdvpdrw2" timestamp="0"&gt;89&lt;/key&gt;&lt;/foreign-keys&gt;&lt;ref-type name="Journal Article"&gt;17&lt;/ref-type&gt;&lt;contributors&gt;&lt;authors&gt;&lt;author&gt;Canudas-Romo, Vladimir&lt;/author&gt;&lt;author&gt;García-Guerr</w:instrText>
      </w:r>
      <w:r>
        <w:rPr>
          <w:rFonts w:ascii="Courier New" w:hAnsi="Courier New" w:cs="Courier New"/>
          <w:sz w:val="24"/>
          <w:szCs w:val="24"/>
          <w:lang w:val="en-US"/>
        </w:rPr>
        <w:instrText>ero, Víctor Manuel&lt;/author&gt;&lt;author&gt;Echarri-Cánovas, Carlos Javier&lt;/author&gt;&lt;/authors&gt;&lt;/contributors&gt;&lt;titles&gt;&lt;title&gt;The stagnation of the Mexican male life expectancy in the first decade of the 21st century: the impact of homicides and diabetes mellitus&lt;/tit</w:instrText>
      </w:r>
      <w:r>
        <w:rPr>
          <w:rFonts w:ascii="Courier New" w:hAnsi="Courier New" w:cs="Courier New"/>
          <w:sz w:val="24"/>
          <w:szCs w:val="24"/>
          <w:lang w:val="en-US"/>
        </w:rPr>
        <w:instrText>le&gt;&lt;secondary-title&gt;J Epidemiol Community Health&lt;/secondary-title&gt;&lt;/titles&gt;&lt;pages&gt;28-34&lt;/pages&gt;&lt;volume&gt;69&lt;/volume&gt;&lt;number&gt;1&lt;/number&gt;&lt;dates&gt;&lt;year&gt;2015&lt;/year&gt;&lt;/dates&gt;&lt;isbn&gt;0143-005X&lt;/isbn&gt;&lt;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sz w:val="24"/>
          <w:szCs w:val="24"/>
          <w:lang w:val="en-US"/>
        </w:rPr>
        <w:t>(5, 6)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This epidemic of viol</w:t>
      </w:r>
      <w:r>
        <w:rPr>
          <w:rFonts w:ascii="Courier New" w:hAnsi="Courier New" w:cs="Courier New"/>
          <w:sz w:val="24"/>
          <w:szCs w:val="24"/>
          <w:lang w:val="en-US"/>
        </w:rPr>
        <w:t xml:space="preserve">ence </w:t>
      </w:r>
      <w:ins w:id="43" w:author="Arte" w:date="2019-09-24T16:23:00Z">
        <w:r>
          <w:rPr>
            <w:rFonts w:ascii="Courier New" w:hAnsi="Courier New" w:cs="Courier New"/>
            <w:sz w:val="24"/>
            <w:szCs w:val="24"/>
            <w:lang w:val="en-US"/>
          </w:rPr>
          <w:t>was</w:t>
        </w:r>
      </w:ins>
      <w:del w:id="44" w:author="Arte" w:date="2019-09-24T16:23:00Z">
        <w:r>
          <w:rPr>
            <w:rFonts w:ascii="Courier New" w:hAnsi="Courier New" w:cs="Courier New"/>
            <w:sz w:val="24"/>
            <w:szCs w:val="24"/>
            <w:lang w:val="en-US"/>
          </w:rPr>
          <w:delText>is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related to specific policies trying to mitigate drug cartels operations</w:t>
      </w:r>
      <w:ins w:id="45" w:author="Arte" w:date="2019-09-21T17:07:00Z">
        <w:r>
          <w:rPr>
            <w:rFonts w:ascii="Courier New" w:hAnsi="Courier New" w:cs="Courier New"/>
            <w:sz w:val="24"/>
            <w:szCs w:val="24"/>
            <w:lang w:val="en-US"/>
          </w:rPr>
          <w:t>,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 and it has had unprecedented negative consequences in the last ten years on Mexico’s population health.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PEVuZE5vdGU+PENpdGU+PEF1dGhvcj5Sw61vczwvQXV0aG9yPjxZZWFyPjIwMTM8L1llYXI+PFJl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</w:fldData>
        </w:fldChar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PEVuZE5vdGU+PENpdGU+PEF1dGhvcj5Sw61vczwvQXV0aG9yPjxZZWFyPjIwMTM8L1llYXI+PFJl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</w:fldData>
        </w:fldChar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sz w:val="24"/>
          <w:szCs w:val="24"/>
          <w:lang w:val="en-US"/>
        </w:rPr>
        <w:t>(7-10)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Nonetheless, little attention has been paid to </w:t>
      </w:r>
      <w:ins w:id="46" w:author="Arte" w:date="2019-09-21T16:25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its </w:t>
        </w:r>
      </w:ins>
      <w:del w:id="47" w:author="Arte" w:date="2019-09-21T16:25:00Z">
        <w:r>
          <w:rPr>
            <w:rFonts w:ascii="Courier New" w:hAnsi="Courier New" w:cs="Courier New"/>
            <w:sz w:val="24"/>
            <w:szCs w:val="24"/>
            <w:lang w:val="en-US"/>
          </w:rPr>
          <w:delText>the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public health impact on women.</w:t>
      </w:r>
      <w:ins w:id="48" w:author="Arte" w:date="2019-09-21T16:32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</w:ins>
    </w:p>
    <w:p w14:paraId="16C31816" w14:textId="77777777" w:rsidR="00124BD8" w:rsidRDefault="009605A0">
      <w:pPr>
        <w:spacing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ins w:id="49" w:author="Arte" w:date="2019-09-21T18:32:00Z">
        <w:r>
          <w:rPr>
            <w:rFonts w:ascii="Courier New" w:hAnsi="Courier New" w:cs="Courier New"/>
            <w:sz w:val="24"/>
            <w:szCs w:val="24"/>
            <w:lang w:val="en-US"/>
          </w:rPr>
          <w:t>A</w:t>
        </w:r>
      </w:ins>
      <w:ins w:id="50" w:author="Arte" w:date="2019-09-21T16:32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lthough fatal victims of </w:t>
        </w:r>
      </w:ins>
      <w:ins w:id="51" w:author="Arte" w:date="2019-09-23T18:00:00Z">
        <w:r>
          <w:rPr>
            <w:rFonts w:ascii="Courier New" w:hAnsi="Courier New" w:cs="Courier New"/>
            <w:sz w:val="24"/>
            <w:szCs w:val="24"/>
            <w:lang w:val="en-US"/>
          </w:rPr>
          <w:t>Mexico’s</w:t>
        </w:r>
      </w:ins>
      <w:ins w:id="52" w:author="Arte" w:date="2019-09-21T16:32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</w:ins>
      <w:ins w:id="53" w:author="Arte" w:date="2019-09-23T18:02:00Z">
        <w:r>
          <w:rPr>
            <w:rFonts w:ascii="Courier New" w:hAnsi="Courier New" w:cs="Courier New"/>
            <w:sz w:val="24"/>
            <w:szCs w:val="24"/>
            <w:lang w:val="en-US"/>
          </w:rPr>
          <w:t>D</w:t>
        </w:r>
      </w:ins>
      <w:ins w:id="54" w:author="Arte" w:date="2019-09-21T16:32:00Z">
        <w:r>
          <w:rPr>
            <w:rFonts w:ascii="Courier New" w:hAnsi="Courier New" w:cs="Courier New"/>
            <w:sz w:val="24"/>
            <w:szCs w:val="24"/>
            <w:lang w:val="en-US"/>
          </w:rPr>
          <w:t>rug</w:t>
        </w:r>
      </w:ins>
      <w:ins w:id="55" w:author="Arte" w:date="2019-09-23T18:00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</w:ins>
      <w:ins w:id="56" w:author="Arte" w:date="2019-09-23T18:02:00Z">
        <w:r>
          <w:rPr>
            <w:rFonts w:ascii="Courier New" w:hAnsi="Courier New" w:cs="Courier New"/>
            <w:sz w:val="24"/>
            <w:szCs w:val="24"/>
            <w:lang w:val="en-US"/>
          </w:rPr>
          <w:t>W</w:t>
        </w:r>
      </w:ins>
      <w:ins w:id="57" w:author="Arte" w:date="2019-09-23T18:00:00Z">
        <w:r>
          <w:rPr>
            <w:rFonts w:ascii="Courier New" w:hAnsi="Courier New" w:cs="Courier New"/>
            <w:sz w:val="24"/>
            <w:szCs w:val="24"/>
            <w:lang w:val="en-US"/>
          </w:rPr>
          <w:t>ar</w:t>
        </w:r>
      </w:ins>
      <w:ins w:id="58" w:author="Arte" w:date="2019-09-23T23:49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</w:ins>
      <w:ins w:id="59" w:author="Arte" w:date="2019-09-23T23:50:00Z">
        <w:r>
          <w:rPr>
            <w:rFonts w:ascii="Courier New" w:hAnsi="Courier New" w:cs="Courier New"/>
            <w:sz w:val="24"/>
            <w:szCs w:val="24"/>
            <w:lang w:val="en-US"/>
          </w:rPr>
          <w:t>-</w:t>
        </w:r>
      </w:ins>
      <w:ins w:id="60" w:author="Arte" w:date="2019-09-23T23:49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which started in </w:t>
        </w:r>
      </w:ins>
      <w:ins w:id="61" w:author="Arte" w:date="2019-09-24T00:14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late </w:t>
        </w:r>
      </w:ins>
      <w:ins w:id="62" w:author="Arte" w:date="2019-09-23T23:49:00Z">
        <w:r>
          <w:rPr>
            <w:rFonts w:ascii="Courier New" w:hAnsi="Courier New" w:cs="Courier New"/>
            <w:sz w:val="24"/>
            <w:szCs w:val="24"/>
            <w:lang w:val="en-US"/>
          </w:rPr>
          <w:t>2006,</w:t>
        </w:r>
      </w:ins>
      <w:ins w:id="63" w:author="Arte" w:date="2019-09-21T16:36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</w:ins>
      <w:ins w:id="64" w:author="Arte" w:date="2019-09-21T16:32:00Z">
        <w:r>
          <w:rPr>
            <w:rFonts w:ascii="Courier New" w:hAnsi="Courier New" w:cs="Courier New"/>
            <w:sz w:val="24"/>
            <w:szCs w:val="24"/>
            <w:lang w:val="en-US"/>
          </w:rPr>
          <w:t>have mostly been young males</w:t>
        </w:r>
      </w:ins>
      <w:ins w:id="65" w:author="Arte" w:date="2019-09-23T17:54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  <w:commentRangeStart w:id="66"/>
        <w:r>
          <w:rPr>
            <w:rFonts w:ascii="Courier New" w:hAnsi="Courier New" w:cs="Courier New"/>
            <w:sz w:val="24"/>
            <w:szCs w:val="24"/>
            <w:lang w:val="en-US"/>
          </w:rPr>
          <w:t>(5)</w:t>
        </w:r>
      </w:ins>
      <w:commentRangeEnd w:id="66"/>
      <w:ins w:id="67" w:author="Arte" w:date="2019-09-23T18:01:00Z">
        <w:r>
          <w:rPr>
            <w:rStyle w:val="Refdecomentario"/>
          </w:rPr>
          <w:commentReference w:id="66"/>
        </w:r>
      </w:ins>
      <w:ins w:id="68" w:author="Arte" w:date="2019-09-21T18:32:00Z">
        <w:r>
          <w:rPr>
            <w:rFonts w:ascii="Courier New" w:hAnsi="Courier New" w:cs="Courier New"/>
            <w:sz w:val="24"/>
            <w:szCs w:val="24"/>
            <w:lang w:val="en-US"/>
          </w:rPr>
          <w:t>,</w:t>
        </w:r>
      </w:ins>
      <w:ins w:id="69" w:author="Arte" w:date="2019-09-21T16:39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and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del w:id="70" w:author="Arte" w:date="2019-09-21T16:32:00Z">
        <w:r>
          <w:rPr>
            <w:rFonts w:ascii="Courier New" w:hAnsi="Courier New" w:cs="Courier New"/>
            <w:sz w:val="24"/>
            <w:szCs w:val="24"/>
            <w:lang w:val="en-US"/>
          </w:rPr>
          <w:delText>O</w:delText>
        </w:r>
      </w:del>
      <w:del w:id="71" w:author="Arte" w:date="2019-09-21T16:39:00Z">
        <w:r>
          <w:rPr>
            <w:rFonts w:ascii="Courier New" w:hAnsi="Courier New" w:cs="Courier New"/>
            <w:sz w:val="24"/>
            <w:szCs w:val="24"/>
            <w:lang w:val="en-US"/>
          </w:rPr>
          <w:delText xml:space="preserve">ver 31 </w:delText>
        </w:r>
        <w:r>
          <w:rPr>
            <w:rFonts w:ascii="Courier New" w:hAnsi="Courier New" w:cs="Courier New"/>
            <w:sz w:val="24"/>
            <w:szCs w:val="24"/>
            <w:lang w:val="en-US"/>
          </w:rPr>
          <w:delText>thousand females have been victims of homicide in Mexico in the new century.</w:delText>
        </w:r>
        <w:r>
          <w:rPr>
            <w:rFonts w:ascii="Courier New" w:hAnsi="Courier New" w:cs="Courier New"/>
            <w:sz w:val="24"/>
            <w:szCs w:val="24"/>
            <w:lang w:val="en-US"/>
          </w:rPr>
          <w:fldChar w:fldCharType="begin"/>
        </w:r>
        <w:r>
          <w:rPr>
            <w:rFonts w:ascii="Courier New" w:hAnsi="Courier New" w:cs="Courier New"/>
            <w:sz w:val="24"/>
            <w:szCs w:val="24"/>
            <w:lang w:val="en-US"/>
          </w:rPr>
          <w:delInstrText xml:space="preserve"> ADDIN EN.CITE &lt;EndNote&gt;&lt;Cite&gt;&lt;Author&gt;Mexican National Institue of Statistics (INEGI)&lt;/Author&gt;&lt;Year&gt;2018&lt;/Year&gt;&lt;RecNum&gt;93&lt;/RecNum&gt;&lt;DisplayText&gt;(3)&lt;/DisplayText&gt;&lt;record&gt;&lt;rec-number&gt;</w:delInstrText>
        </w:r>
        <w:r>
          <w:rPr>
            <w:rFonts w:ascii="Courier New" w:hAnsi="Courier New" w:cs="Courier New"/>
            <w:sz w:val="24"/>
            <w:szCs w:val="24"/>
            <w:lang w:val="en-US"/>
          </w:rPr>
          <w:delInstrText>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</w:delInstrText>
        </w:r>
        <w:r>
          <w:rPr>
            <w:rFonts w:ascii="Courier New" w:hAnsi="Courier New" w:cs="Courier New"/>
            <w:sz w:val="24"/>
            <w:szCs w:val="24"/>
            <w:lang w:val="en-US"/>
          </w:rPr>
          <w:delInstrText>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</w:delInstrText>
        </w:r>
        <w:r>
          <w:rPr>
            <w:rFonts w:ascii="Courier New" w:hAnsi="Courier New" w:cs="Courier New"/>
            <w:sz w:val="24"/>
            <w:szCs w:val="24"/>
            <w:lang w:val="en-US"/>
          </w:rPr>
          <w:delInstrText>i.org.mx/proyectos/registros/vitales/mortalidad/default.html&lt;/url&gt;&lt;/related-urls&gt;&lt;/urls&gt;&lt;/record&gt;&lt;/Cite&gt;&lt;/EndNote&gt;</w:delInstrText>
        </w:r>
        <w:r>
          <w:rPr>
            <w:rFonts w:ascii="Courier New" w:hAnsi="Courier New" w:cs="Courier New"/>
            <w:sz w:val="24"/>
            <w:szCs w:val="24"/>
            <w:lang w:val="en-US"/>
          </w:rPr>
          <w:fldChar w:fldCharType="separate"/>
        </w:r>
        <w:r>
          <w:rPr>
            <w:rFonts w:ascii="Courier New" w:hAnsi="Courier New" w:cs="Courier New"/>
            <w:sz w:val="24"/>
            <w:szCs w:val="24"/>
            <w:lang w:val="en-US"/>
          </w:rPr>
          <w:delText>(3)</w:delText>
        </w:r>
        <w:r>
          <w:rPr>
            <w:rFonts w:ascii="Courier New" w:hAnsi="Courier New" w:cs="Courier New"/>
            <w:sz w:val="24"/>
            <w:szCs w:val="24"/>
            <w:lang w:val="en-US"/>
          </w:rPr>
          <w:fldChar w:fldCharType="end"/>
        </w:r>
        <w:r>
          <w:rPr>
            <w:rFonts w:ascii="Courier New" w:hAnsi="Courier New" w:cs="Courier New"/>
            <w:sz w:val="24"/>
            <w:szCs w:val="24"/>
            <w:lang w:val="en-US"/>
          </w:rPr>
          <w:delText xml:space="preserve"> </w:delText>
        </w:r>
      </w:del>
      <w:del w:id="72" w:author="Arte" w:date="2019-09-21T16:40:00Z">
        <w:r>
          <w:rPr>
            <w:rFonts w:ascii="Courier New" w:hAnsi="Courier New" w:cs="Courier New"/>
            <w:sz w:val="24"/>
            <w:szCs w:val="24"/>
            <w:lang w:val="en-US"/>
          </w:rPr>
          <w:delText>H</w:delText>
        </w:r>
      </w:del>
      <w:ins w:id="73" w:author="Arte" w:date="2019-09-21T16:40:00Z">
        <w:r>
          <w:rPr>
            <w:rFonts w:ascii="Courier New" w:hAnsi="Courier New" w:cs="Courier New"/>
            <w:sz w:val="24"/>
            <w:szCs w:val="24"/>
            <w:lang w:val="en-US"/>
          </w:rPr>
          <w:t>h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omicides are the ultimate form of violence, </w:t>
      </w:r>
      <w:del w:id="74" w:author="Arte" w:date="2019-09-21T16:40:00Z">
        <w:r>
          <w:rPr>
            <w:rFonts w:ascii="Courier New" w:hAnsi="Courier New" w:cs="Courier New"/>
            <w:sz w:val="24"/>
            <w:szCs w:val="24"/>
            <w:lang w:val="en-US"/>
          </w:rPr>
          <w:delText xml:space="preserve">but </w:delText>
        </w:r>
      </w:del>
      <w:r>
        <w:rPr>
          <w:rFonts w:ascii="Courier New" w:hAnsi="Courier New" w:cs="Courier New"/>
          <w:sz w:val="24"/>
          <w:szCs w:val="24"/>
          <w:lang w:val="en-US"/>
        </w:rPr>
        <w:t>living in violent environments or experiencing other types of violence also has healt</w:t>
      </w:r>
      <w:r>
        <w:rPr>
          <w:rFonts w:ascii="Courier New" w:hAnsi="Courier New" w:cs="Courier New"/>
          <w:sz w:val="24"/>
          <w:szCs w:val="24"/>
          <w:lang w:val="en-US"/>
        </w:rPr>
        <w:t xml:space="preserve">h and social burdens, </w:t>
      </w:r>
      <w:ins w:id="75" w:author="Arte" w:date="2019-09-21T16:43:00Z">
        <w:r>
          <w:rPr>
            <w:rFonts w:ascii="Courier New" w:hAnsi="Courier New" w:cs="Courier New"/>
            <w:sz w:val="24"/>
            <w:szCs w:val="24"/>
            <w:lang w:val="en-US"/>
          </w:rPr>
          <w:t>especial</w:t>
        </w:r>
      </w:ins>
      <w:del w:id="76" w:author="Arte" w:date="2019-09-21T16:43:00Z">
        <w:r>
          <w:rPr>
            <w:rFonts w:ascii="Courier New" w:hAnsi="Courier New" w:cs="Courier New"/>
            <w:sz w:val="24"/>
            <w:szCs w:val="24"/>
            <w:lang w:val="en-US"/>
          </w:rPr>
          <w:delText>particular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ly </w:t>
      </w:r>
      <w:ins w:id="77" w:author="Arte" w:date="2019-09-21T17:49:00Z">
        <w:r>
          <w:rPr>
            <w:rFonts w:ascii="Courier New" w:hAnsi="Courier New" w:cs="Courier New"/>
            <w:sz w:val="24"/>
            <w:szCs w:val="24"/>
            <w:lang w:val="en-US"/>
          </w:rPr>
          <w:t>on</w:t>
        </w:r>
      </w:ins>
      <w:del w:id="78" w:author="Arte" w:date="2019-09-21T17:49:00Z">
        <w:r>
          <w:rPr>
            <w:rFonts w:ascii="Courier New" w:hAnsi="Courier New" w:cs="Courier New"/>
            <w:sz w:val="24"/>
            <w:szCs w:val="24"/>
            <w:lang w:val="en-US"/>
          </w:rPr>
          <w:delText>for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children and women.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&lt;EndNote&gt;&lt;Cite&gt;&lt;Author&gt;Mikton&lt;/Author&gt;&lt;Year&gt;2016&lt;/Year&gt;&lt;RecNum&gt;129&lt;/RecNum&gt;&lt;DisplayText&gt;(11)&lt;/DisplayText&gt;&lt;record&gt;&lt;rec-number&gt;129&lt;/rec-number&gt;&lt;foreign-keys&gt;&lt;key app="EN" db-</w:instrText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id="vtvfa0a0wwspxdezrw7x90p9t955pdvpdrw2" timestamp="1531230528"&gt;129&lt;/key&gt;&lt;/foreign-keys&gt;&lt;ref-type name="Journal Article"&gt;17&lt;/ref-type&gt;&lt;contributors&gt;&lt;authors&gt;&lt;author&gt;Mikton, Christopher R&lt;/author&gt;&lt;author&gt;Butchart, Alexander&lt;/author&gt;&lt;author&gt;Dahlberg, Linda </w:instrText>
      </w:r>
      <w:r>
        <w:rPr>
          <w:rFonts w:ascii="Courier New" w:hAnsi="Courier New" w:cs="Courier New"/>
          <w:sz w:val="24"/>
          <w:szCs w:val="24"/>
          <w:lang w:val="en-US"/>
        </w:rPr>
        <w:instrText>L&lt;/author&gt;&lt;author&gt;Krug, Etienne G&lt;/author&gt;&lt;/authors&gt;&lt;/contributors&gt;&lt;titles&gt;&lt;title&gt;Global status report on violence prevention 2014&lt;/title&gt;&lt;secondary-title&gt;American journal of preventive medicine&lt;/secondary-title&gt;&lt;/titles&gt;&lt;periodical&gt;&lt;full-title&gt;American jo</w:instrText>
      </w:r>
      <w:r>
        <w:rPr>
          <w:rFonts w:ascii="Courier New" w:hAnsi="Courier New" w:cs="Courier New"/>
          <w:sz w:val="24"/>
          <w:szCs w:val="24"/>
          <w:lang w:val="en-US"/>
        </w:rPr>
        <w:instrText>urnal of preventive medicine&lt;/full-title&gt;&lt;/periodical&gt;&lt;pages&gt;652-659&lt;/pages&gt;&lt;volume&gt;50&lt;/volume&gt;&lt;number&gt;5&lt;/number&gt;&lt;dates&gt;&lt;year&gt;2016&lt;/year&gt;&lt;/dates&gt;&lt;isbn&gt;0749-3797&lt;/isbn&gt;&lt;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sz w:val="24"/>
          <w:szCs w:val="24"/>
          <w:lang w:val="en-US"/>
        </w:rPr>
        <w:t>(11)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For </w:t>
      </w:r>
      <w:ins w:id="79" w:author="Arte" w:date="2019-09-21T17:39:00Z">
        <w:r>
          <w:rPr>
            <w:rFonts w:ascii="Courier New" w:hAnsi="Courier New" w:cs="Courier New"/>
            <w:sz w:val="24"/>
            <w:szCs w:val="24"/>
            <w:lang w:val="en-US"/>
          </w:rPr>
          <w:t>instance</w:t>
        </w:r>
      </w:ins>
      <w:del w:id="80" w:author="Arte" w:date="2019-09-21T17:39:00Z">
        <w:r>
          <w:rPr>
            <w:rFonts w:ascii="Courier New" w:hAnsi="Courier New" w:cs="Courier New"/>
            <w:sz w:val="24"/>
            <w:szCs w:val="24"/>
            <w:lang w:val="en-US"/>
          </w:rPr>
          <w:delText>example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, victims of violence are at </w:t>
      </w:r>
      <w:ins w:id="81" w:author="Arte" w:date="2019-09-21T16:44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a higher </w:t>
        </w:r>
      </w:ins>
      <w:r>
        <w:rPr>
          <w:rFonts w:ascii="Courier New" w:hAnsi="Courier New" w:cs="Courier New"/>
          <w:sz w:val="24"/>
          <w:szCs w:val="24"/>
          <w:lang w:val="en-US"/>
        </w:rPr>
        <w:t>risk of depression, alcohol abuse, suicidal behavior</w:t>
      </w:r>
      <w:del w:id="82" w:author="Arte" w:date="2019-09-23T23:51:00Z">
        <w:r>
          <w:rPr>
            <w:rFonts w:ascii="Courier New" w:hAnsi="Courier New" w:cs="Courier New"/>
            <w:sz w:val="24"/>
            <w:szCs w:val="24"/>
            <w:lang w:val="en-US"/>
          </w:rPr>
          <w:delText>,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ins w:id="83" w:author="Arte" w:date="2019-09-21T16:44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and </w:t>
        </w:r>
      </w:ins>
      <w:r>
        <w:rPr>
          <w:rFonts w:ascii="Courier New" w:hAnsi="Courier New" w:cs="Courier New"/>
          <w:sz w:val="24"/>
          <w:szCs w:val="24"/>
          <w:lang w:val="en-US"/>
        </w:rPr>
        <w:t>psychological problems, among other detrimental consequences over their life course.</w:t>
      </w:r>
      <w:commentRangeStart w:id="84"/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PEVuZE5vdGU+PENpdGU+PEF1dGhvcj5EYXZpZHNvbjwvQXV0aG9yPjxZZWFyPjE5OTY8L1llYXI+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==
</w:fldData>
        </w:fldChar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PEVuZE5vdGU+PENpdGU+PEF1dGhvcj5EYXZpZHNvbjwvQXV0aG9yPjxZZWFyPjE5OTY8L1llYXI+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==
</w:fldData>
        </w:fldChar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sz w:val="24"/>
          <w:szCs w:val="24"/>
          <w:lang w:val="en-US"/>
        </w:rPr>
        <w:t>(12-15)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commentRangeEnd w:id="84"/>
      <w:r>
        <w:rPr>
          <w:rStyle w:val="Refdecomentario"/>
        </w:rPr>
        <w:commentReference w:id="84"/>
      </w:r>
      <w:r>
        <w:rPr>
          <w:rFonts w:ascii="Courier New" w:hAnsi="Courier New" w:cs="Courier New"/>
          <w:sz w:val="24"/>
          <w:szCs w:val="24"/>
          <w:lang w:val="en-US"/>
        </w:rPr>
        <w:t xml:space="preserve"> Even </w:t>
      </w:r>
      <w:ins w:id="85" w:author="Arte" w:date="2019-09-21T17:38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those who </w:t>
        </w:r>
      </w:ins>
      <w:r>
        <w:rPr>
          <w:rFonts w:ascii="Courier New" w:hAnsi="Courier New" w:cs="Courier New"/>
          <w:sz w:val="24"/>
          <w:szCs w:val="24"/>
          <w:lang w:val="en-US"/>
        </w:rPr>
        <w:t>witness</w:t>
      </w:r>
      <w:del w:id="86" w:author="Arte" w:date="2019-09-21T17:38:00Z">
        <w:r>
          <w:rPr>
            <w:rFonts w:ascii="Courier New" w:hAnsi="Courier New" w:cs="Courier New"/>
            <w:sz w:val="24"/>
            <w:szCs w:val="24"/>
            <w:lang w:val="en-US"/>
          </w:rPr>
          <w:delText>ing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violence </w:t>
      </w:r>
      <w:ins w:id="87" w:author="Arte" w:date="2019-09-23T23:43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may </w:t>
        </w:r>
      </w:ins>
      <w:ins w:id="88" w:author="Arte" w:date="2019-09-23T23:44:00Z">
        <w:r>
          <w:rPr>
            <w:rFonts w:ascii="Courier New" w:hAnsi="Courier New" w:cs="Courier New"/>
            <w:sz w:val="24"/>
            <w:szCs w:val="24"/>
            <w:lang w:val="en-US"/>
          </w:rPr>
          <w:t>be affected.</w:t>
        </w:r>
      </w:ins>
      <w:del w:id="89" w:author="Arte" w:date="2019-09-21T17:38:00Z">
        <w:r>
          <w:rPr>
            <w:rFonts w:ascii="Courier New" w:hAnsi="Courier New" w:cs="Courier New"/>
            <w:sz w:val="24"/>
            <w:szCs w:val="24"/>
            <w:lang w:val="en-US"/>
          </w:rPr>
          <w:delText>can affect</w:delText>
        </w:r>
      </w:del>
      <w:del w:id="90" w:author="Arte" w:date="2019-09-23T23:44:00Z">
        <w:r>
          <w:rPr>
            <w:rFonts w:ascii="Courier New" w:hAnsi="Courier New" w:cs="Courier New"/>
            <w:sz w:val="24"/>
            <w:szCs w:val="24"/>
            <w:lang w:val="en-US"/>
          </w:rPr>
          <w:delText xml:space="preserve"> the wellbeing </w:delText>
        </w:r>
      </w:del>
      <w:ins w:id="91" w:author="Arte" w:date="2019-09-21T17:38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. In particular, they </w:t>
        </w:r>
      </w:ins>
      <w:del w:id="92" w:author="Arte" w:date="2019-09-21T17:39:00Z">
        <w:r>
          <w:rPr>
            <w:rFonts w:ascii="Courier New" w:hAnsi="Courier New" w:cs="Courier New"/>
            <w:sz w:val="24"/>
            <w:szCs w:val="24"/>
            <w:lang w:val="en-US"/>
          </w:rPr>
          <w:delText xml:space="preserve">of the population. Those who witness violence </w:delText>
        </w:r>
      </w:del>
      <w:r>
        <w:rPr>
          <w:rFonts w:ascii="Courier New" w:hAnsi="Courier New" w:cs="Courier New"/>
          <w:sz w:val="24"/>
          <w:szCs w:val="24"/>
          <w:lang w:val="en-US"/>
        </w:rPr>
        <w:t>have higher rates of post-traumatic stress disorder</w:t>
      </w:r>
      <w:ins w:id="93" w:author="Arte" w:date="2019-09-21T17:48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and</w:t>
        </w:r>
      </w:ins>
      <w:del w:id="94" w:author="Arte" w:date="2019-09-21T17:48:00Z">
        <w:r>
          <w:rPr>
            <w:rFonts w:ascii="Courier New" w:hAnsi="Courier New" w:cs="Courier New"/>
            <w:sz w:val="24"/>
            <w:szCs w:val="24"/>
            <w:lang w:val="en-US"/>
          </w:rPr>
          <w:delText>,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depression, and are more likely to externalize violent behaviors.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&lt;EndNote&gt;&lt;Cite&gt;&lt;Author&gt;Buka&lt;/Author&gt;&lt;Year&gt;2001&lt;/Year&gt;&lt;RecNum&gt;134&lt;/RecNum&gt;</w:instrText>
      </w:r>
      <w:r>
        <w:rPr>
          <w:rFonts w:ascii="Courier New" w:hAnsi="Courier New" w:cs="Courier New"/>
          <w:sz w:val="24"/>
          <w:szCs w:val="24"/>
          <w:lang w:val="en-US"/>
        </w:rPr>
        <w:instrText>&lt;DisplayText&gt;(16, 17)&lt;/DisplayText&gt;&lt;record&gt;&lt;rec-number&gt;134&lt;/rec-number&gt;&lt;foreign-keys&gt;&lt;key app="EN" db-id="vtvfa0a0wwspxdezrw7x90p9t955pdvpdrw2" timestamp="1531311393"&gt;134&lt;/key&gt;&lt;/foreign-keys&gt;&lt;ref-type name="Journal Article"&gt;17&lt;/ref-type&gt;&lt;contributors&gt;&lt;auth</w:instrText>
      </w:r>
      <w:r>
        <w:rPr>
          <w:rFonts w:ascii="Courier New" w:hAnsi="Courier New" w:cs="Courier New"/>
          <w:sz w:val="24"/>
          <w:szCs w:val="24"/>
          <w:lang w:val="en-US"/>
        </w:rPr>
        <w:instrText>ors&gt;&lt;author&gt;Buka, Stephen L&lt;/author&gt;&lt;author&gt;Stichick, Theresa L&lt;/author&gt;&lt;author&gt;Birdthistle, Isolde&lt;/author&gt;&lt;author&gt;Earls, Felton J&lt;/author&gt;&lt;/authors&gt;&lt;/contributors&gt;&lt;titles&gt;&lt;title&gt;Youth exposure to violence: Prevalence, risks, and consequences&lt;/title&gt;&lt;seco</w:instrText>
      </w:r>
      <w:r>
        <w:rPr>
          <w:rFonts w:ascii="Courier New" w:hAnsi="Courier New" w:cs="Courier New"/>
          <w:sz w:val="24"/>
          <w:szCs w:val="24"/>
          <w:lang w:val="en-US"/>
        </w:rPr>
        <w:instrText>ndary-title&gt;American Journal of Orthopsychiatry&lt;/secondary-title&gt;&lt;/titles&gt;&lt;periodical&gt;&lt;full-title&gt;American Journal of Orthopsychiatry&lt;/full-title&gt;&lt;/periodical&gt;&lt;pages&gt;298-310&lt;/pages&gt;&lt;volume&gt;71&lt;/volume&gt;&lt;number&gt;3&lt;/number&gt;&lt;dates&gt;&lt;year&gt;2001&lt;/year&gt;&lt;/dates&gt;&lt;isbn&gt;</w:instrText>
      </w:r>
      <w:r>
        <w:rPr>
          <w:rFonts w:ascii="Courier New" w:hAnsi="Courier New" w:cs="Courier New"/>
          <w:sz w:val="24"/>
          <w:szCs w:val="24"/>
          <w:lang w:val="en-US"/>
        </w:rPr>
        <w:instrText>0002-9432&lt;/isbn&gt;&lt;urls&gt;&lt;/urls&gt;&lt;/record&gt;&lt;/Cite&gt;&lt;Cite&gt;&lt;Author&gt;Brookmeyer&lt;/Author&gt;&lt;Year&gt;2005&lt;/Year&gt;&lt;RecNum&gt;135&lt;/RecNum&gt;&lt;record&gt;&lt;rec-number&gt;135&lt;/rec-number&gt;&lt;foreign-keys&gt;&lt;key app="EN" db-id="vtvfa0a0wwspxdezrw7x90p9t955pdvpdrw2" timestamp="1531311415"&gt;135&lt;/key&gt;</w:instrText>
      </w:r>
      <w:r>
        <w:rPr>
          <w:rFonts w:ascii="Courier New" w:hAnsi="Courier New" w:cs="Courier New"/>
          <w:sz w:val="24"/>
          <w:szCs w:val="24"/>
          <w:lang w:val="en-US"/>
        </w:rPr>
        <w:instrText>&lt;/foreign-keys&gt;&lt;ref-type name="Journal Article"&gt;17&lt;/ref-type&gt;&lt;contributors&gt;&lt;authors&gt;&lt;author&gt;Brookmeyer, Kathryn A&lt;/author&gt;&lt;author&gt;Henrich, Christopher C&lt;/author&gt;&lt;author&gt;Schwab</w:instrText>
      </w:r>
      <w:r>
        <w:rPr>
          <w:rFonts w:ascii="Cambria Math" w:hAnsi="Cambria Math" w:cs="Cambria Math"/>
          <w:sz w:val="24"/>
          <w:szCs w:val="24"/>
          <w:lang w:val="en-US"/>
        </w:rPr>
        <w:instrText>‐</w:instrText>
      </w:r>
      <w:r>
        <w:rPr>
          <w:rFonts w:ascii="Courier New" w:hAnsi="Courier New" w:cs="Courier New"/>
          <w:sz w:val="24"/>
          <w:szCs w:val="24"/>
          <w:lang w:val="en-US"/>
        </w:rPr>
        <w:instrText>Stone, Mary&lt;/author&gt;&lt;/authors&gt;&lt;/contributors&gt;&lt;titles&gt;&lt;title&gt;Adolescents who witn</w:instrText>
      </w:r>
      <w:r>
        <w:rPr>
          <w:rFonts w:ascii="Courier New" w:hAnsi="Courier New" w:cs="Courier New"/>
          <w:sz w:val="24"/>
          <w:szCs w:val="24"/>
          <w:lang w:val="en-US"/>
        </w:rPr>
        <w:instrText>ess community violence: Can parent support and prosocial cognitions protect them from committing violence?&lt;/title&gt;&lt;secondary-title&gt;Child development&lt;/secondary-title&gt;&lt;/titles&gt;&lt;periodical&gt;&lt;full-title&gt;Child development&lt;/full-title&gt;&lt;/periodical&gt;&lt;pages&gt;917-929</w:instrText>
      </w:r>
      <w:r>
        <w:rPr>
          <w:rFonts w:ascii="Courier New" w:hAnsi="Courier New" w:cs="Courier New"/>
          <w:sz w:val="24"/>
          <w:szCs w:val="24"/>
          <w:lang w:val="en-US"/>
        </w:rPr>
        <w:instrText>&lt;/pages&gt;&lt;volume&gt;76&lt;/volume&gt;&lt;number&gt;4&lt;/number&gt;&lt;dates&gt;&lt;year&gt;2005&lt;/year&gt;&lt;/dates&gt;&lt;isbn&gt;0009-3920&lt;/isbn&gt;&lt;urls&gt;&lt;/urls&gt;&lt;/record&gt;&lt;/Cite&gt;&lt;/EndNote&gt;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sz w:val="24"/>
          <w:szCs w:val="24"/>
          <w:lang w:val="en-US"/>
        </w:rPr>
        <w:t>(16, 17)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ins w:id="95" w:author="Arte" w:date="2019-09-21T17:37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More specifically, </w:t>
        </w:r>
      </w:ins>
      <w:del w:id="96" w:author="Arte" w:date="2019-09-21T17:37:00Z">
        <w:r>
          <w:rPr>
            <w:rFonts w:ascii="Courier New" w:hAnsi="Courier New" w:cs="Courier New"/>
            <w:sz w:val="24"/>
            <w:szCs w:val="24"/>
            <w:lang w:val="en-US"/>
          </w:rPr>
          <w:delText xml:space="preserve">In particular, 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women who witnessed violent acts are twice as likely to </w:t>
      </w:r>
      <w:r>
        <w:rPr>
          <w:rFonts w:ascii="Courier New" w:hAnsi="Courier New" w:cs="Courier New"/>
          <w:sz w:val="24"/>
          <w:szCs w:val="24"/>
          <w:lang w:val="en-US"/>
        </w:rPr>
        <w:t>experience depressive and anxiety symptoms compared to those who did not</w:t>
      </w:r>
      <w:del w:id="97" w:author="Arte" w:date="2019-09-21T17:43:00Z">
        <w:r>
          <w:rPr>
            <w:rFonts w:ascii="Courier New" w:hAnsi="Courier New" w:cs="Courier New"/>
            <w:sz w:val="24"/>
            <w:szCs w:val="24"/>
            <w:lang w:val="en-US"/>
          </w:rPr>
          <w:delText xml:space="preserve"> witness violence</w:delText>
        </w:r>
      </w:del>
      <w:r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&lt;EndNote&gt;&lt;Cite&gt;&lt;Author&gt;Clark&lt;/Author&gt;&lt;Year&gt;2008&lt;/Year&gt;&lt;RecNum&gt;136&lt;/RecNum&gt;&lt;DisplayText&gt;(18)&lt;/DisplayText&gt;&lt;record&gt;&lt;rec-number&gt;136&lt;/rec-number&gt;&lt;foreign-k</w:instrText>
      </w:r>
      <w:r>
        <w:rPr>
          <w:rFonts w:ascii="Courier New" w:hAnsi="Courier New" w:cs="Courier New"/>
          <w:sz w:val="24"/>
          <w:szCs w:val="24"/>
          <w:lang w:val="en-US"/>
        </w:rPr>
        <w:instrText>eys&gt;&lt;key app="EN" db-id="vtvfa0a0wwspxdezrw7x90p9t955pdvpdrw2" timestamp="1531311483"&gt;136&lt;/key&gt;&lt;/foreign-keys&gt;&lt;ref-type name="Journal Article"&gt;17&lt;/ref-type&gt;&lt;contributors&gt;&lt;authors&gt;&lt;author&gt;Clark, Cheryl&lt;/author&gt;&lt;author&gt;Ryan, Louise&lt;/author&gt;&lt;author&gt;Kawachi, I</w:instrText>
      </w:r>
      <w:r>
        <w:rPr>
          <w:rFonts w:ascii="Courier New" w:hAnsi="Courier New" w:cs="Courier New"/>
          <w:sz w:val="24"/>
          <w:szCs w:val="24"/>
          <w:lang w:val="en-US"/>
        </w:rPr>
        <w:instrText>chiro&lt;/author&gt;&lt;author&gt;Canner, Marina J&lt;/author&gt;&lt;author&gt;Berkman, Lisa&lt;/author&gt;&lt;author&gt;Wright, Rosalind J&lt;/author&gt;&lt;/authors&gt;&lt;/contributors&gt;&lt;titles&gt;&lt;title&gt;Witnessing community violence in residential neighborhoods: a mental health hazard for urban women&lt;/titl</w:instrText>
      </w:r>
      <w:r>
        <w:rPr>
          <w:rFonts w:ascii="Courier New" w:hAnsi="Courier New" w:cs="Courier New"/>
          <w:sz w:val="24"/>
          <w:szCs w:val="24"/>
          <w:lang w:val="en-US"/>
        </w:rPr>
        <w:instrText>e&gt;&lt;secondary-title&gt;Journal of Urban Health&lt;/secondary-title&gt;&lt;/titles&gt;&lt;periodical&gt;&lt;full-title&gt;Journal of Urban Health&lt;/full-title&gt;&lt;/periodical&gt;&lt;pages&gt;22-38&lt;/pages&gt;&lt;volume&gt;85&lt;/volume&gt;&lt;number&gt;1&lt;/number&gt;&lt;dates&gt;&lt;year&gt;2008&lt;/year&gt;&lt;/dates&gt;&lt;isbn&gt;1099-3460&lt;/isbn&gt;&lt;ur</w:instrText>
      </w:r>
      <w:r>
        <w:rPr>
          <w:rFonts w:ascii="Courier New" w:hAnsi="Courier New" w:cs="Courier New"/>
          <w:sz w:val="24"/>
          <w:szCs w:val="24"/>
          <w:lang w:val="en-US"/>
        </w:rPr>
        <w:instrText>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sz w:val="24"/>
          <w:szCs w:val="24"/>
          <w:lang w:val="en-US"/>
        </w:rPr>
        <w:t>(18)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599A66A" w14:textId="77777777" w:rsidR="00124BD8" w:rsidRDefault="009605A0" w:rsidP="00124BD8">
      <w:pPr>
        <w:spacing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  <w:pPrChange w:id="98" w:author="Arte" w:date="2019-09-21T18:14:00Z">
          <w:pPr>
            <w:spacing w:line="360" w:lineRule="auto"/>
            <w:jc w:val="both"/>
          </w:pPr>
        </w:pPrChange>
      </w:pPr>
      <w:ins w:id="99" w:author="Arte" w:date="2019-09-21T17:56:00Z">
        <w:r>
          <w:rPr>
            <w:rFonts w:ascii="Courier New" w:hAnsi="Courier New" w:cs="Courier New"/>
            <w:sz w:val="24"/>
            <w:szCs w:val="24"/>
            <w:lang w:val="en-US"/>
          </w:rPr>
          <w:lastRenderedPageBreak/>
          <w:t xml:space="preserve">Furthermore, over 31 thousand females have been </w:t>
        </w:r>
      </w:ins>
      <w:ins w:id="100" w:author="Arte" w:date="2019-09-21T18:10:00Z">
        <w:r>
          <w:rPr>
            <w:rFonts w:ascii="Courier New" w:hAnsi="Courier New" w:cs="Courier New"/>
            <w:sz w:val="24"/>
            <w:szCs w:val="24"/>
            <w:lang w:val="en-US"/>
          </w:rPr>
          <w:t>murdered</w:t>
        </w:r>
      </w:ins>
      <w:ins w:id="101" w:author="Arte" w:date="2019-09-21T17:56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in Mexico in the new century</w:t>
        </w:r>
      </w:ins>
      <w:ins w:id="102" w:author="Arte" w:date="2019-09-21T18:16:00Z">
        <w:r>
          <w:rPr>
            <w:rFonts w:ascii="Courier New" w:hAnsi="Courier New" w:cs="Courier New"/>
            <w:sz w:val="24"/>
            <w:szCs w:val="24"/>
            <w:lang w:val="en-US"/>
          </w:rPr>
          <w:t>;</w:t>
        </w:r>
      </w:ins>
      <w:commentRangeStart w:id="103"/>
      <w:ins w:id="104" w:author="Arte" w:date="2019-09-21T17:56:00Z">
        <w:r>
          <w:rPr>
            <w:rFonts w:ascii="Courier New" w:hAnsi="Courier New" w:cs="Courier New"/>
            <w:sz w:val="24"/>
            <w:szCs w:val="24"/>
            <w:lang w:val="en-US"/>
          </w:rPr>
          <w:fldChar w:fldCharType="begin"/>
        </w:r>
        <w:r>
          <w:rPr>
            <w:rFonts w:ascii="Courier New" w:hAnsi="Courier New" w:cs="Courier New"/>
            <w:sz w:val="24"/>
            <w:szCs w:val="24"/>
            <w:lang w:val="en-US"/>
          </w:rPr>
          <w:instrText xml:space="preserve"> ADDIN EN.CITE &lt;EndNote&gt;&lt;Cite&gt;&lt;Author&gt;Mexican National Institue of Statistics (INEGI)&lt;/Author&gt;&lt;Year&gt;2018&lt;/Year&gt;&lt;RecNum&gt;93&lt;/Re</w:instrText>
        </w:r>
        <w:r>
          <w:rPr>
            <w:rFonts w:ascii="Courier New" w:hAnsi="Courier New" w:cs="Courier New"/>
            <w:sz w:val="24"/>
            <w:szCs w:val="24"/>
            <w:lang w:val="en-US"/>
          </w:rPr>
          <w:instrText>cNum&gt;&lt;DisplayText&gt;(3)&lt;/DisplayText&gt;&lt;record&gt;&lt;rec-number&gt;93&lt;/rec-number&gt;&lt;foreign-keys&gt;&lt;key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</w:instrText>
        </w:r>
        <w:r>
          <w:rPr>
            <w:rFonts w:ascii="Courier New" w:hAnsi="Courier New" w:cs="Courier New"/>
            <w:sz w:val="24"/>
            <w:szCs w:val="24"/>
            <w:lang w:val="en-US"/>
          </w:rPr>
          <w:instrText>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</w:instrText>
        </w:r>
        <w:r>
          <w:rPr>
            <w:rFonts w:ascii="Courier New" w:hAnsi="Courier New" w:cs="Courier New"/>
            <w:sz w:val="24"/>
            <w:szCs w:val="24"/>
            <w:lang w:val="en-US"/>
          </w:rPr>
          <w:instrText>r&gt;&lt;/dates&gt;&lt;urls&gt;&lt;related-urls&gt;&lt;url&gt;http://www.beta.inegi.org.mx/proyectos/registros/vitales/mortalidad/default.html&lt;/url&gt;&lt;/related-urls&gt;&lt;/urls&gt;&lt;/record&gt;&lt;/Cite&gt;&lt;/EndNote&gt;</w:instrText>
        </w:r>
        <w:r>
          <w:rPr>
            <w:rFonts w:ascii="Courier New" w:hAnsi="Courier New" w:cs="Courier New"/>
            <w:sz w:val="24"/>
            <w:szCs w:val="24"/>
            <w:lang w:val="en-US"/>
          </w:rPr>
          <w:fldChar w:fldCharType="separate"/>
        </w:r>
        <w:r>
          <w:rPr>
            <w:rFonts w:ascii="Courier New" w:hAnsi="Courier New" w:cs="Courier New"/>
            <w:sz w:val="24"/>
            <w:szCs w:val="24"/>
            <w:lang w:val="en-US"/>
          </w:rPr>
          <w:t>(3)</w:t>
        </w:r>
        <w:r>
          <w:rPr>
            <w:rFonts w:ascii="Courier New" w:hAnsi="Courier New" w:cs="Courier New"/>
            <w:sz w:val="24"/>
            <w:szCs w:val="24"/>
            <w:lang w:val="en-US"/>
          </w:rPr>
          <w:fldChar w:fldCharType="end"/>
        </w:r>
      </w:ins>
      <w:commentRangeEnd w:id="103"/>
      <w:ins w:id="105" w:author="Arte" w:date="2019-09-23T23:59:00Z">
        <w:r>
          <w:rPr>
            <w:rStyle w:val="Refdecomentario"/>
          </w:rPr>
          <w:commentReference w:id="103"/>
        </w:r>
      </w:ins>
      <w:ins w:id="106" w:author="Arte" w:date="2019-09-21T17:56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</w:ins>
      <w:ins w:id="107" w:author="Arte" w:date="2019-09-21T18:15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but </w:t>
        </w:r>
      </w:ins>
      <w:ins w:id="108" w:author="Arte" w:date="2019-09-21T18:10:00Z">
        <w:r>
          <w:rPr>
            <w:rFonts w:ascii="Courier New" w:hAnsi="Courier New" w:cs="Courier New"/>
            <w:sz w:val="24"/>
            <w:szCs w:val="24"/>
            <w:lang w:val="en-US"/>
          </w:rPr>
          <w:t>h</w:t>
        </w:r>
      </w:ins>
      <w:del w:id="109" w:author="Arte" w:date="2019-09-21T18:10:00Z">
        <w:r>
          <w:rPr>
            <w:rFonts w:ascii="Courier New" w:hAnsi="Courier New" w:cs="Courier New"/>
            <w:sz w:val="24"/>
            <w:szCs w:val="24"/>
            <w:lang w:val="en-US"/>
          </w:rPr>
          <w:delText>H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omicides, as the most comparable and accurate marker of </w:t>
      </w:r>
      <w:r>
        <w:rPr>
          <w:rFonts w:ascii="Courier New" w:hAnsi="Courier New" w:cs="Courier New"/>
          <w:sz w:val="24"/>
          <w:szCs w:val="24"/>
          <w:lang w:val="en-US"/>
        </w:rPr>
        <w:t>violence,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&lt;EndNote&gt;&lt;Cite&gt;&lt;Author&gt;Mikton&lt;/Author&gt;&lt;Year&gt;2016&lt;/Year&gt;&lt;RecNum&gt;129&lt;/RecNum&gt;&lt;DisplayText&gt;(11)&lt;/DisplayText&gt;&lt;record&gt;&lt;rec-number&gt;129&lt;/rec-number&gt;&lt;foreign-keys&gt;&lt;key app="EN" db-id="vtvfa0a0wwspxdezrw7x90p9t955pdvpdrw2" timestamp="153123</w:instrText>
      </w:r>
      <w:r>
        <w:rPr>
          <w:rFonts w:ascii="Courier New" w:hAnsi="Courier New" w:cs="Courier New"/>
          <w:sz w:val="24"/>
          <w:szCs w:val="24"/>
          <w:lang w:val="en-US"/>
        </w:rPr>
        <w:instrText>0528"&gt;129&lt;/key&gt;&lt;/foreign-keys&gt;&lt;ref-type name="Journal Article"&gt;17&lt;/ref-type&gt;&lt;contributors&gt;&lt;authors&gt;&lt;author&gt;Mikton, Christopher R&lt;/author&gt;&lt;author&gt;Butchart, Alexander&lt;/author&gt;&lt;author&gt;Dahlberg, Linda L&lt;/author&gt;&lt;author&gt;Krug, Etienne G&lt;/author&gt;&lt;/authors&gt;&lt;/contr</w:instrText>
      </w:r>
      <w:r>
        <w:rPr>
          <w:rFonts w:ascii="Courier New" w:hAnsi="Courier New" w:cs="Courier New"/>
          <w:sz w:val="24"/>
          <w:szCs w:val="24"/>
          <w:lang w:val="en-US"/>
        </w:rPr>
        <w:instrText>ibutors&gt;&lt;titles&gt;&lt;title&gt;Global status report on violence prevention 2014&lt;/title&gt;&lt;secondary-title&gt;American journal of preventive medicine&lt;/secondary-title&gt;&lt;/titles&gt;&lt;periodical&gt;&lt;full-title&gt;American journal of preventive medicine&lt;/full-title&gt;&lt;/periodical&gt;&lt;page</w:instrText>
      </w:r>
      <w:r>
        <w:rPr>
          <w:rFonts w:ascii="Courier New" w:hAnsi="Courier New" w:cs="Courier New"/>
          <w:sz w:val="24"/>
          <w:szCs w:val="24"/>
          <w:lang w:val="en-US"/>
        </w:rPr>
        <w:instrText>s&gt;652-659&lt;/pages&gt;&lt;volume&gt;50&lt;/volume&gt;&lt;number&gt;5&lt;/number&gt;&lt;dates&gt;&lt;year&gt;2016&lt;/year&gt;&lt;/dates&gt;&lt;isbn&gt;0749-3797&lt;/isbn&gt;&lt;urls&gt;&lt;/urls&gt;&lt;/record&gt;&lt;/Cite&gt;&lt;/EndNote&gt;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sz w:val="24"/>
          <w:szCs w:val="24"/>
          <w:lang w:val="en-US"/>
        </w:rPr>
        <w:t>(11)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have spread throughout the country unevenly</w:t>
      </w:r>
      <w:ins w:id="110" w:author="Arte" w:date="2019-09-21T17:51:00Z">
        <w:r>
          <w:rPr>
            <w:rFonts w:ascii="Courier New" w:hAnsi="Courier New" w:cs="Courier New"/>
            <w:sz w:val="24"/>
            <w:szCs w:val="24"/>
            <w:lang w:val="en-US"/>
          </w:rPr>
          <w:t>,</w:t>
        </w:r>
      </w:ins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&lt;EndNote&gt;&lt;Cite&gt;&lt;Author&gt;Espinal-Enríquez&lt;/A</w:instrText>
      </w:r>
      <w:r>
        <w:rPr>
          <w:rFonts w:ascii="Courier New" w:hAnsi="Courier New" w:cs="Courier New"/>
          <w:sz w:val="24"/>
          <w:szCs w:val="24"/>
          <w:lang w:val="en-US"/>
        </w:rPr>
        <w:instrText>uthor&gt;&lt;Year&gt;2015&lt;/Year&gt;&lt;RecNum&gt;106&lt;/RecNum&gt;&lt;DisplayText&gt;(3, 19)&lt;/DisplayText&gt;&lt;record&gt;&lt;rec-number&gt;106&lt;/rec-number&gt;&lt;foreign-keys&gt;&lt;key app="EN" db-id="vtvfa0a0wwspxdezrw7x90p9t955pdvpdrw2" timestamp="0"&gt;106&lt;/key&gt;&lt;/foreign-keys&gt;&lt;ref-type name="Journal Article"</w:instrText>
      </w:r>
      <w:r>
        <w:rPr>
          <w:rFonts w:ascii="Courier New" w:hAnsi="Courier New" w:cs="Courier New"/>
          <w:sz w:val="24"/>
          <w:szCs w:val="24"/>
          <w:lang w:val="en-US"/>
        </w:rPr>
        <w:instrText>&gt;17&lt;/ref-type&gt;&lt;contributors&gt;&lt;authors&gt;&lt;author&gt;Espinal-Enríquez, Jesús&lt;/author&gt;&lt;author&gt;Larralde, Hernán&lt;/author&gt;&lt;/authors&gt;&lt;/contributors&gt;&lt;titles&gt;&lt;title&gt;Analysis of México’s Narco-War Network (2007–2011)&lt;/title&gt;&lt;secondary-title&gt;PloS one&lt;/secondary-title&gt;&lt;/tit</w:instrText>
      </w:r>
      <w:r>
        <w:rPr>
          <w:rFonts w:ascii="Courier New" w:hAnsi="Courier New" w:cs="Courier New"/>
          <w:sz w:val="24"/>
          <w:szCs w:val="24"/>
          <w:lang w:val="en-US"/>
        </w:rPr>
        <w:instrText>les&gt;&lt;pages&gt;e0126503&lt;/pages&gt;&lt;volume&gt;10&lt;/volume&gt;&lt;number&gt;5&lt;/number&gt;&lt;dates&gt;&lt;year&gt;2015&lt;/year&gt;&lt;/dates&gt;&lt;isbn&gt;1932-6203&lt;/isbn&gt;&lt;urls&gt;&lt;/urls&gt;&lt;/record&gt;&lt;/Cite&gt;&lt;Cite&gt;&lt;Author&gt;Mexican National Institue of Statistics (INEGI)&lt;/Author&gt;&lt;Year&gt;2018&lt;/Year&gt;&lt;RecNum&gt;93&lt;/RecNum&gt;&lt;re</w:instrText>
      </w:r>
      <w:r>
        <w:rPr>
          <w:rFonts w:ascii="Courier New" w:hAnsi="Courier New" w:cs="Courier New"/>
          <w:sz w:val="24"/>
          <w:szCs w:val="24"/>
          <w:lang w:val="en-US"/>
        </w:rPr>
        <w:instrText>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</w:instrText>
      </w:r>
      <w:r>
        <w:rPr>
          <w:rFonts w:ascii="Courier New" w:hAnsi="Courier New" w:cs="Courier New"/>
          <w:sz w:val="24"/>
          <w:szCs w:val="24"/>
          <w:lang w:val="en-US"/>
        </w:rPr>
        <w:instrText>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</w:instrText>
      </w:r>
      <w:r>
        <w:rPr>
          <w:rFonts w:ascii="Courier New" w:hAnsi="Courier New" w:cs="Courier New"/>
          <w:sz w:val="24"/>
          <w:szCs w:val="24"/>
          <w:lang w:val="en-US"/>
        </w:rPr>
        <w:instrText>p://www.beta.inegi.org.mx/proyectos/registros/vitales/mortalidad/default.html&lt;/url&gt;&lt;/related-urls&gt;&lt;/urls&gt;&lt;/record&gt;&lt;/Cite&gt;&lt;/EndNote&gt;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sz w:val="24"/>
          <w:szCs w:val="24"/>
          <w:lang w:val="en-US"/>
        </w:rPr>
        <w:t>(3, 19)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ins w:id="111" w:author="Arte" w:date="2019-09-21T17:51:00Z">
        <w:r>
          <w:rPr>
            <w:rFonts w:ascii="Courier New" w:hAnsi="Courier New" w:cs="Courier New"/>
            <w:sz w:val="24"/>
            <w:szCs w:val="24"/>
            <w:lang w:val="en-US"/>
          </w:rPr>
          <w:t>such that</w:t>
        </w:r>
      </w:ins>
      <w:del w:id="112" w:author="Arte" w:date="2019-09-21T17:51:00Z">
        <w:r>
          <w:rPr>
            <w:rFonts w:ascii="Courier New" w:hAnsi="Courier New" w:cs="Courier New"/>
            <w:sz w:val="24"/>
            <w:szCs w:val="24"/>
            <w:lang w:val="en-US"/>
          </w:rPr>
          <w:delText>and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their share of overall mortality varies regionally.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&lt;EndNote&gt;&lt;Cite&gt;&lt;Author&gt;Romero Mendo</w:instrText>
      </w:r>
      <w:r>
        <w:rPr>
          <w:rFonts w:ascii="Courier New" w:hAnsi="Courier New" w:cs="Courier New"/>
          <w:sz w:val="24"/>
          <w:szCs w:val="24"/>
          <w:lang w:val="en-US"/>
        </w:rPr>
        <w:instrText>za&lt;/Author&gt;&lt;Year&gt;2018&lt;/Year&gt;&lt;RecNum&gt;139&lt;/RecNum&gt;&lt;DisplayText&gt;(20)&lt;/DisplayText&gt;&lt;record&gt;&lt;rec-number&gt;139&lt;/rec-number&gt;&lt;foreign-keys&gt;&lt;key app="EN" db-id="vtvfa0a0wwspxdezrw7x90p9t955pdvpdrw2" timestamp="1531315948"&gt;139&lt;/key&gt;&lt;/foreign-keys&gt;&lt;ref-type name="Journ</w:instrText>
      </w:r>
      <w:r>
        <w:rPr>
          <w:rFonts w:ascii="Courier New" w:hAnsi="Courier New" w:cs="Courier New"/>
          <w:sz w:val="24"/>
          <w:szCs w:val="24"/>
          <w:lang w:val="en-US"/>
        </w:rPr>
        <w:instrText>al Article"&gt;17&lt;/ref-type&gt;&lt;contributors&gt;&lt;authors&gt;&lt;author&gt;Romero Mendoza, Martha P&lt;/author&gt;&lt;author&gt;Gómez-Dantés, Hector&lt;/author&gt;&lt;author&gt;Manríquez Montiel, Quetzaliztli&lt;/author&gt;&lt;author&gt;Saldívar Hernández, Gabriela J&lt;/author&gt;&lt;author&gt;Campuzano Rincón, Julio C&lt;/</w:instrText>
      </w:r>
      <w:r>
        <w:rPr>
          <w:rFonts w:ascii="Courier New" w:hAnsi="Courier New" w:cs="Courier New"/>
          <w:sz w:val="24"/>
          <w:szCs w:val="24"/>
          <w:lang w:val="en-US"/>
        </w:rPr>
        <w:instrText>author&gt;&lt;author&gt;Lozano, Rafael&lt;/author&gt;&lt;author&gt;Medina-Mora Icaza, María Elena&lt;/author&gt;&lt;/authors&gt;&lt;/contributors&gt;&lt;titles&gt;&lt;title&gt;The invisible burden of violence against girls and young women in Mexico: 1990 to 2015&lt;/title&gt;&lt;secondary-title&gt;Journal of interpers</w:instrText>
      </w:r>
      <w:r>
        <w:rPr>
          <w:rFonts w:ascii="Courier New" w:hAnsi="Courier New" w:cs="Courier New"/>
          <w:sz w:val="24"/>
          <w:szCs w:val="24"/>
          <w:lang w:val="en-US"/>
        </w:rPr>
        <w:instrText>onal violence&lt;/secondary-title&gt;&lt;/titles&gt;&lt;periodical&gt;&lt;full-title&gt;Journal of interpersonal violence&lt;/full-title&gt;&lt;/periodical&gt;&lt;pages&gt;0886260517753851&lt;/pages&gt;&lt;dates&gt;&lt;year&gt;2018&lt;/year&gt;&lt;/dates&gt;&lt;isbn&gt;0886-2605&lt;/isbn&gt;&lt;urls&gt;&lt;/urls&gt;&lt;/record&gt;&lt;/Cite&gt;&lt;/EndNote&gt;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sz w:val="24"/>
          <w:szCs w:val="24"/>
          <w:lang w:val="en-US"/>
        </w:rPr>
        <w:t>(20)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T</w:t>
      </w:r>
      <w:r>
        <w:rPr>
          <w:rFonts w:ascii="Courier New" w:hAnsi="Courier New" w:cs="Courier New"/>
          <w:sz w:val="24"/>
          <w:szCs w:val="24"/>
          <w:lang w:val="en-US"/>
        </w:rPr>
        <w:t>h</w:t>
      </w:r>
      <w:ins w:id="113" w:author="Arte" w:date="2019-09-21T18:16:00Z">
        <w:r>
          <w:rPr>
            <w:rFonts w:ascii="Courier New" w:hAnsi="Courier New" w:cs="Courier New"/>
            <w:sz w:val="24"/>
            <w:szCs w:val="24"/>
            <w:lang w:val="en-US"/>
          </w:rPr>
          <w:t>us</w:t>
        </w:r>
      </w:ins>
      <w:del w:id="114" w:author="Arte" w:date="2019-09-21T18:16:00Z">
        <w:r>
          <w:rPr>
            <w:rFonts w:ascii="Courier New" w:hAnsi="Courier New" w:cs="Courier New"/>
            <w:sz w:val="24"/>
            <w:szCs w:val="24"/>
            <w:lang w:val="en-US"/>
          </w:rPr>
          <w:delText>erefore,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female homicide rates could have </w:t>
      </w:r>
      <w:ins w:id="115" w:author="Arte" w:date="2019-09-21T18:35:00Z">
        <w:r>
          <w:rPr>
            <w:rFonts w:ascii="Courier New" w:hAnsi="Courier New" w:cs="Courier New"/>
            <w:sz w:val="24"/>
            <w:szCs w:val="24"/>
            <w:lang w:val="en-US"/>
          </w:rPr>
          <w:t>risen</w:t>
        </w:r>
      </w:ins>
      <w:del w:id="116" w:author="Arte" w:date="2019-09-21T18:35:00Z">
        <w:r>
          <w:rPr>
            <w:rFonts w:ascii="Courier New" w:hAnsi="Courier New" w:cs="Courier New"/>
            <w:sz w:val="24"/>
            <w:szCs w:val="24"/>
            <w:lang w:val="en-US"/>
          </w:rPr>
          <w:delText>increased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in tandem with an increase in emotional distress of those surviving after 2005, specially in states that have historically experienced the highest levels of violence</w:t>
      </w:r>
      <w:del w:id="117" w:author="Arte" w:date="2019-09-21T18:17:00Z">
        <w:r>
          <w:rPr>
            <w:rFonts w:ascii="Courier New" w:hAnsi="Courier New" w:cs="Courier New"/>
            <w:sz w:val="24"/>
            <w:szCs w:val="24"/>
            <w:lang w:val="en-US"/>
          </w:rPr>
          <w:delText xml:space="preserve"> in Mexico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, such as </w:t>
      </w:r>
      <w:r>
        <w:rPr>
          <w:rFonts w:ascii="Courier New" w:hAnsi="Courier New" w:cs="Courier New"/>
          <w:sz w:val="24"/>
          <w:szCs w:val="24"/>
          <w:lang w:val="en-US"/>
        </w:rPr>
        <w:t>Chihuahua (bordering the U.S. with Texas) and Guerrero (South).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&lt;EndNote&gt;&lt;Cite&gt;&lt;Author&gt;Corradi&lt;/Author&gt;&lt;Year&gt;2016&lt;/Year&gt;&lt;RecNum&gt;142&lt;/RecNum&gt;&lt;DisplayText&gt;(21)&lt;/DisplayText&gt;&lt;record&gt;&lt;rec-number&gt;142&lt;/rec-number&gt;&lt;foreign-keys&gt;&lt;key app="EN" db-id="</w:instrText>
      </w:r>
      <w:r>
        <w:rPr>
          <w:rFonts w:ascii="Courier New" w:hAnsi="Courier New" w:cs="Courier New"/>
          <w:sz w:val="24"/>
          <w:szCs w:val="24"/>
          <w:lang w:val="en-US"/>
        </w:rPr>
        <w:instrText>vtvfa0a0wwspxdezrw7x90p9t955pdvpdrw2" timestamp="1531748932"&gt;142&lt;/key&gt;&lt;/foreign-keys&gt;&lt;ref-type name="Journal Article"&gt;17&lt;/ref-type&gt;&lt;contributors&gt;&lt;authors&gt;&lt;author&gt;Corradi, Consuelo&lt;/author&gt;&lt;author&gt;Marcuello-Servós, Chaime&lt;/author&gt;&lt;author&gt;Boira, Santiago&lt;/au</w:instrText>
      </w:r>
      <w:r>
        <w:rPr>
          <w:rFonts w:ascii="Courier New" w:hAnsi="Courier New" w:cs="Courier New"/>
          <w:sz w:val="24"/>
          <w:szCs w:val="24"/>
          <w:lang w:val="en-US"/>
        </w:rPr>
        <w:instrText>thor&gt;&lt;author&gt;Weil, Shalva&lt;/author&gt;&lt;/authors&gt;&lt;/contributors&gt;&lt;titles&gt;&lt;title&gt;Theories of femicide and their significance for social research&lt;/title&gt;&lt;secondary-title&gt;Current sociology&lt;/secondary-title&gt;&lt;/titles&gt;&lt;periodical&gt;&lt;full-title&gt;Current sociology&lt;/full-ti</w:instrText>
      </w:r>
      <w:r>
        <w:rPr>
          <w:rFonts w:ascii="Courier New" w:hAnsi="Courier New" w:cs="Courier New"/>
          <w:sz w:val="24"/>
          <w:szCs w:val="24"/>
          <w:lang w:val="en-US"/>
        </w:rPr>
        <w:instrText>tle&gt;&lt;/periodical&gt;&lt;pages&gt;975-995&lt;/pages&gt;&lt;volume&gt;64&lt;/volume&gt;&lt;number&gt;7&lt;/number&gt;&lt;dates&gt;&lt;year&gt;2016&lt;/year&gt;&lt;/dates&gt;&lt;isbn&gt;0011-3921&lt;/isbn&gt;&lt;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sz w:val="24"/>
          <w:szCs w:val="24"/>
          <w:lang w:val="en-US"/>
        </w:rPr>
        <w:t>(21)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481CE15" w14:textId="448DD246" w:rsidR="00124BD8" w:rsidRDefault="009605A0" w:rsidP="00124BD8">
      <w:pPr>
        <w:spacing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  <w:pPrChange w:id="118" w:author="Arte" w:date="2019-09-21T18:46:00Z">
          <w:pPr>
            <w:spacing w:line="360" w:lineRule="auto"/>
            <w:jc w:val="both"/>
          </w:pPr>
        </w:pPrChange>
      </w:pPr>
      <w:del w:id="119" w:author="Arte" w:date="2019-09-21T18:36:00Z">
        <w:r>
          <w:rPr>
            <w:rFonts w:ascii="Courier New" w:hAnsi="Courier New" w:cs="Courier New"/>
            <w:sz w:val="24"/>
            <w:szCs w:val="24"/>
            <w:lang w:val="en-US"/>
          </w:rPr>
          <w:delText xml:space="preserve">The aim of </w:delText>
        </w:r>
      </w:del>
      <w:del w:id="120" w:author="Arte" w:date="2019-09-21T18:46:00Z">
        <w:r>
          <w:rPr>
            <w:rFonts w:ascii="Courier New" w:hAnsi="Courier New" w:cs="Courier New"/>
            <w:sz w:val="24"/>
            <w:szCs w:val="24"/>
            <w:lang w:val="en-US"/>
          </w:rPr>
          <w:delText>t</w:delText>
        </w:r>
      </w:del>
      <w:ins w:id="121" w:author="Arte" w:date="2019-09-21T18:46:00Z">
        <w:r>
          <w:rPr>
            <w:rFonts w:ascii="Courier New" w:hAnsi="Courier New" w:cs="Courier New"/>
            <w:sz w:val="24"/>
            <w:szCs w:val="24"/>
            <w:lang w:val="en-US"/>
          </w:rPr>
          <w:t>T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his study </w:t>
      </w:r>
      <w:ins w:id="122" w:author="Arte" w:date="2019-09-21T18:17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aims </w:t>
        </w:r>
      </w:ins>
      <w:del w:id="123" w:author="Arte" w:date="2019-09-24T00:08:00Z">
        <w:r>
          <w:rPr>
            <w:rFonts w:ascii="Courier New" w:hAnsi="Courier New" w:cs="Courier New"/>
            <w:sz w:val="24"/>
            <w:szCs w:val="24"/>
            <w:lang w:val="en-US"/>
          </w:rPr>
          <w:delText xml:space="preserve">is 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to </w:t>
      </w:r>
      <w:ins w:id="124" w:author="Arte" w:date="2019-09-21T18:47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assess that relationship. In particular, we </w:t>
        </w:r>
      </w:ins>
      <w:r>
        <w:rPr>
          <w:rFonts w:ascii="Courier New" w:hAnsi="Courier New" w:cs="Courier New"/>
          <w:sz w:val="24"/>
          <w:szCs w:val="24"/>
          <w:lang w:val="en-US"/>
        </w:rPr>
        <w:t>analyze the association between rising violence</w:t>
      </w:r>
      <w:ins w:id="125" w:author="Arte" w:date="2019-09-21T18:21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against women</w:t>
        </w:r>
      </w:ins>
      <w:del w:id="126" w:author="Arte" w:date="2019-09-21T18:18:00Z">
        <w:r>
          <w:rPr>
            <w:rFonts w:ascii="Courier New" w:hAnsi="Courier New" w:cs="Courier New"/>
            <w:sz w:val="24"/>
            <w:szCs w:val="24"/>
            <w:lang w:val="en-US"/>
          </w:rPr>
          <w:delText>,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ins w:id="127" w:author="Arte" w:date="2019-09-21T18:18:00Z">
        <w:r>
          <w:rPr>
            <w:rFonts w:ascii="Courier New" w:hAnsi="Courier New" w:cs="Courier New"/>
            <w:sz w:val="24"/>
            <w:szCs w:val="24"/>
            <w:lang w:val="en-US"/>
          </w:rPr>
          <w:t>-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as measured by homicides, and </w:t>
      </w:r>
      <w:ins w:id="128" w:author="Arte" w:date="2019-09-21T18:21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surviving </w:t>
        </w:r>
      </w:ins>
      <w:r>
        <w:rPr>
          <w:rFonts w:ascii="Courier New" w:hAnsi="Courier New" w:cs="Courier New"/>
          <w:sz w:val="24"/>
          <w:szCs w:val="24"/>
          <w:lang w:val="en-US"/>
        </w:rPr>
        <w:t>women’s emotional distress</w:t>
      </w:r>
      <w:del w:id="129" w:author="Arte" w:date="2019-09-21T18:18:00Z">
        <w:r>
          <w:rPr>
            <w:rFonts w:ascii="Courier New" w:hAnsi="Courier New" w:cs="Courier New"/>
            <w:sz w:val="24"/>
            <w:szCs w:val="24"/>
            <w:lang w:val="en-US"/>
          </w:rPr>
          <w:delText>,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ins w:id="130" w:author="Arte" w:date="2019-09-21T18:18:00Z">
        <w:r>
          <w:rPr>
            <w:rFonts w:ascii="Courier New" w:hAnsi="Courier New" w:cs="Courier New"/>
            <w:sz w:val="24"/>
            <w:szCs w:val="24"/>
            <w:lang w:val="en-US"/>
          </w:rPr>
          <w:t>-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as measured by fear </w:t>
      </w:r>
      <w:ins w:id="131" w:author="Arte" w:date="2019-09-23T18:06:00Z">
        <w:r>
          <w:rPr>
            <w:rFonts w:ascii="Courier New" w:hAnsi="Courier New" w:cs="Courier New"/>
            <w:sz w:val="24"/>
            <w:szCs w:val="24"/>
            <w:lang w:val="en-US"/>
          </w:rPr>
          <w:t>of</w:t>
        </w:r>
      </w:ins>
      <w:del w:id="132" w:author="Arte" w:date="2019-09-23T18:06:00Z">
        <w:r>
          <w:rPr>
            <w:rFonts w:ascii="Courier New" w:hAnsi="Courier New" w:cs="Courier New"/>
            <w:sz w:val="24"/>
            <w:szCs w:val="24"/>
            <w:lang w:val="en-US"/>
          </w:rPr>
          <w:delText>to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crime, </w:t>
      </w:r>
      <w:r>
        <w:rPr>
          <w:rFonts w:ascii="Courier New" w:hAnsi="Courier New" w:cs="Courier New"/>
          <w:sz w:val="24"/>
          <w:szCs w:val="24"/>
          <w:lang w:val="en-US"/>
        </w:rPr>
        <w:t xml:space="preserve">across </w:t>
      </w:r>
      <w:ins w:id="133" w:author="Arte" w:date="2019-09-21T18:18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Mexican </w:t>
        </w:r>
      </w:ins>
      <w:r>
        <w:rPr>
          <w:rFonts w:ascii="Courier New" w:hAnsi="Courier New" w:cs="Courier New"/>
          <w:sz w:val="24"/>
          <w:szCs w:val="24"/>
          <w:lang w:val="en-US"/>
        </w:rPr>
        <w:t>states</w:t>
      </w:r>
      <w:ins w:id="134" w:author="Arte" w:date="2019-09-21T18:37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between 2005 and 2017</w:t>
        </w:r>
      </w:ins>
      <w:del w:id="135" w:author="Arte" w:date="2019-09-21T18:18:00Z">
        <w:r>
          <w:rPr>
            <w:rFonts w:ascii="Courier New" w:hAnsi="Courier New" w:cs="Courier New"/>
            <w:sz w:val="24"/>
            <w:szCs w:val="24"/>
            <w:lang w:val="en-US"/>
          </w:rPr>
          <w:delText xml:space="preserve"> in Mexico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. Given the importance of the effect of </w:t>
      </w:r>
      <w:r w:rsidRPr="0020496C">
        <w:rPr>
          <w:rFonts w:ascii="Courier New" w:hAnsi="Courier New" w:cs="Courier New"/>
          <w:sz w:val="24"/>
          <w:szCs w:val="24"/>
          <w:lang w:val="en-US"/>
        </w:rPr>
        <w:t>rising</w:t>
      </w:r>
      <w:r>
        <w:rPr>
          <w:rFonts w:ascii="Courier New" w:hAnsi="Courier New" w:cs="Courier New"/>
          <w:sz w:val="24"/>
          <w:szCs w:val="24"/>
          <w:lang w:val="en-US"/>
        </w:rPr>
        <w:t xml:space="preserve"> violence and its cost on Mexican society and healthcare systems,</w:t>
      </w:r>
      <w:commentRangeStart w:id="136"/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&lt;EndNote&gt;&lt;Cite&gt;&lt;Author&gt;Miller&lt;/Author&gt;&lt;Year&gt;1993&lt;/Year&gt;&lt;RecNum&gt;127&lt;/RecNum&gt;&lt;DisplayText&gt;(</w:instrText>
      </w:r>
      <w:r>
        <w:rPr>
          <w:rFonts w:ascii="Courier New" w:hAnsi="Courier New" w:cs="Courier New"/>
          <w:sz w:val="24"/>
          <w:szCs w:val="24"/>
          <w:lang w:val="en-US"/>
        </w:rPr>
        <w:instrText>22, 23)&lt;/DisplayText&gt;&lt;record&gt;&lt;rec-number&gt;127&lt;/rec-number&gt;&lt;foreign-keys&gt;&lt;key app="EN" db-id="vtvfa0a0wwspxdezrw7x90p9t955pdvpdrw2" timestamp="1531225169"&gt;127&lt;/key&gt;&lt;/foreign-keys&gt;&lt;ref-type name="Journal Article"&gt;17&lt;/ref-type&gt;&lt;contributors&gt;&lt;authors&gt;&lt;author&gt;Mi</w:instrText>
      </w:r>
      <w:r>
        <w:rPr>
          <w:rFonts w:ascii="Courier New" w:hAnsi="Courier New" w:cs="Courier New"/>
          <w:sz w:val="24"/>
          <w:szCs w:val="24"/>
          <w:lang w:val="en-US"/>
        </w:rPr>
        <w:instrText>ller, Ted R&lt;/author&gt;&lt;author&gt;Cohen, Mark A&lt;/author&gt;&lt;author&gt;Rossman, Shelli B&lt;/author&gt;&lt;/authors&gt;&lt;/contributors&gt;&lt;titles&gt;&lt;title&gt;Victim costs of violent crime and resulting injuries&lt;/title&gt;&lt;secondary-title&gt;Health Affairs&lt;/secondary-title&gt;&lt;/titles&gt;&lt;periodical&gt;&lt;f</w:instrText>
      </w:r>
      <w:r>
        <w:rPr>
          <w:rFonts w:ascii="Courier New" w:hAnsi="Courier New" w:cs="Courier New"/>
          <w:sz w:val="24"/>
          <w:szCs w:val="24"/>
          <w:lang w:val="en-US"/>
        </w:rPr>
        <w:instrText>ull-title&gt;Health Affairs&lt;/full-title&gt;&lt;/periodical&gt;&lt;pages&gt;186-197&lt;/pages&gt;&lt;volume&gt;12&lt;/volume&gt;&lt;number&gt;4&lt;/number&gt;&lt;dates&gt;&lt;year&gt;1993&lt;/year&gt;&lt;/dates&gt;&lt;isbn&gt;0278-2715&lt;/isbn&gt;&lt;urls&gt;&lt;/urls&gt;&lt;/record&gt;&lt;/Cite&gt;&lt;Cite&gt;&lt;Author&gt;Butchart&lt;/Author&gt;&lt;Year&gt;2014&lt;/Year&gt;&lt;RecNum&gt;125&lt;/Rec</w:instrText>
      </w:r>
      <w:r>
        <w:rPr>
          <w:rFonts w:ascii="Courier New" w:hAnsi="Courier New" w:cs="Courier New"/>
          <w:sz w:val="24"/>
          <w:szCs w:val="24"/>
          <w:lang w:val="en-US"/>
        </w:rPr>
        <w:instrText>Num&gt;&lt;record&gt;&lt;rec-number&gt;125&lt;/rec-number&gt;&lt;foreign-keys&gt;&lt;key app="EN" db-id="vtvfa0a0wwspxdezrw7x90p9t955pdvpdrw2" timestamp="1531221756"&gt;125&lt;/key&gt;&lt;/foreign-keys&gt;&lt;ref-type name="Journal Article"&gt;17&lt;/ref-type&gt;&lt;contributors&gt;&lt;authors&gt;&lt;author&gt;Butchart, Alexander</w:instrText>
      </w:r>
      <w:r>
        <w:rPr>
          <w:rFonts w:ascii="Courier New" w:hAnsi="Courier New" w:cs="Courier New"/>
          <w:sz w:val="24"/>
          <w:szCs w:val="24"/>
          <w:lang w:val="en-US"/>
        </w:rPr>
        <w:instrText>&lt;/author&gt;&lt;author&gt;Mikton, Christopher&lt;/author&gt;&lt;/authors&gt;&lt;/contributors&gt;&lt;titles&gt;&lt;title&gt;Global status report on violence prevention, 2014&lt;/title&gt;&lt;/titles&gt;&lt;dates&gt;&lt;year&gt;2014&lt;/year&gt;&lt;/dates&gt;&lt;urls&gt;&lt;/urls&gt;&lt;/record&gt;&lt;/Cite&gt;&lt;/EndNote&gt;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sz w:val="24"/>
          <w:szCs w:val="24"/>
          <w:lang w:val="en-US"/>
        </w:rPr>
        <w:t>(22, 23)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commentRangeEnd w:id="136"/>
      <w:r>
        <w:rPr>
          <w:rStyle w:val="Refdecomentario"/>
        </w:rPr>
        <w:commentReference w:id="136"/>
      </w:r>
      <w:r>
        <w:rPr>
          <w:rFonts w:ascii="Courier New" w:hAnsi="Courier New" w:cs="Courier New"/>
          <w:sz w:val="24"/>
          <w:szCs w:val="24"/>
          <w:lang w:val="en-US"/>
        </w:rPr>
        <w:t xml:space="preserve"> understanding its consequences from a public health perspective is a step towards explaining the impact of Mexico’s epidemic of violence on women’s health.</w:t>
      </w:r>
    </w:p>
    <w:p w14:paraId="464F6EA3" w14:textId="43974DCF" w:rsidR="00124BD8" w:rsidRDefault="009605A0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Study Data </w:t>
      </w:r>
      <w:r w:rsidRPr="008421DC">
        <w:rPr>
          <w:rFonts w:ascii="Courier New" w:hAnsi="Courier New" w:cs="Courier New"/>
          <w:b/>
          <w:sz w:val="24"/>
          <w:szCs w:val="24"/>
          <w:lang w:val="en-US"/>
        </w:rPr>
        <w:t>A</w:t>
      </w:r>
      <w:r w:rsidRPr="008421DC">
        <w:rPr>
          <w:rFonts w:ascii="Courier New" w:hAnsi="Courier New" w:cs="Courier New"/>
          <w:b/>
          <w:sz w:val="24"/>
          <w:szCs w:val="24"/>
          <w:lang w:val="en-US"/>
        </w:rPr>
        <w:t>nd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Methods [650 including limitations]</w:t>
      </w:r>
    </w:p>
    <w:p w14:paraId="7054424C" w14:textId="0E2AC569" w:rsidR="00124BD8" w:rsidRDefault="009605A0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We used publicly available data on homicides fro</w:t>
      </w:r>
      <w:r>
        <w:rPr>
          <w:rFonts w:ascii="Courier New" w:hAnsi="Courier New" w:cs="Courier New"/>
          <w:sz w:val="24"/>
          <w:szCs w:val="24"/>
          <w:lang w:val="en-US"/>
        </w:rPr>
        <w:t>m the Mexican National Institute of Statistics.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(INEGI)&lt;/Author&gt;&lt;Year&gt;2018&lt;/Year&gt;&lt;RecNum&gt;93&lt;/RecNum&gt;&lt;DisplayText&gt;(3)&lt;/DisplayText&gt;&lt;record&gt;&lt;rec-number&gt;93&lt;/rec-number&gt;&lt;foreign-keys&gt;</w:instrText>
      </w:r>
      <w:r>
        <w:rPr>
          <w:rFonts w:ascii="Courier New" w:hAnsi="Courier New" w:cs="Courier New"/>
          <w:sz w:val="24"/>
          <w:szCs w:val="24"/>
          <w:lang w:val="en-US"/>
        </w:rPr>
        <w:instrText>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</w:instrText>
      </w:r>
      <w:r>
        <w:rPr>
          <w:rFonts w:ascii="Courier New" w:hAnsi="Courier New" w:cs="Courier New"/>
          <w:sz w:val="24"/>
          <w:szCs w:val="24"/>
          <w:lang w:val="en-US"/>
        </w:rPr>
        <w:instrText>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</w:instrText>
      </w:r>
      <w:r>
        <w:rPr>
          <w:rFonts w:ascii="Courier New" w:hAnsi="Courier New" w:cs="Courier New"/>
          <w:sz w:val="24"/>
          <w:szCs w:val="24"/>
          <w:lang w:val="en-US"/>
        </w:rPr>
        <w:instrText>vitales/mortalidad/default.html&lt;/url&gt;&lt;/related-urls&gt;&lt;/urls&gt;&lt;/record&gt;&lt;/Cite&gt;&lt;/EndNote&gt;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sz w:val="24"/>
          <w:szCs w:val="24"/>
          <w:lang w:val="en-US"/>
        </w:rPr>
        <w:t>(3)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These files include information on cause of death using the International Classification of Diseases 10</w:t>
      </w:r>
      <w:r>
        <w:rPr>
          <w:rFonts w:ascii="Courier New" w:hAnsi="Courier New" w:cs="Courier New"/>
          <w:sz w:val="24"/>
          <w:szCs w:val="24"/>
          <w:vertAlign w:val="superscript"/>
          <w:lang w:val="en-US"/>
        </w:rPr>
        <w:t>th</w:t>
      </w:r>
      <w:r>
        <w:rPr>
          <w:rFonts w:ascii="Courier New" w:hAnsi="Courier New" w:cs="Courier New"/>
          <w:sz w:val="24"/>
          <w:szCs w:val="24"/>
          <w:lang w:val="en-US"/>
        </w:rPr>
        <w:t xml:space="preserve"> revision (ICD-10), by age, sex, and state of residence in </w:t>
      </w:r>
      <w:r>
        <w:rPr>
          <w:rFonts w:ascii="Courier New" w:hAnsi="Courier New" w:cs="Courier New"/>
          <w:sz w:val="24"/>
          <w:szCs w:val="24"/>
          <w:lang w:val="en-US"/>
        </w:rPr>
        <w:t xml:space="preserve">a given year. </w:t>
      </w:r>
      <w:r w:rsidR="005B2069" w:rsidRPr="005B2069">
        <w:rPr>
          <w:rFonts w:ascii="Courier New" w:hAnsi="Courier New" w:cs="Courier New"/>
          <w:sz w:val="24"/>
          <w:szCs w:val="24"/>
          <w:lang w:val="en-US"/>
        </w:rPr>
        <w:t>W</w:t>
      </w:r>
      <w:r w:rsidRPr="005B2069">
        <w:rPr>
          <w:rFonts w:ascii="Courier New" w:hAnsi="Courier New" w:cs="Courier New"/>
          <w:sz w:val="24"/>
          <w:szCs w:val="24"/>
          <w:lang w:val="en-US"/>
        </w:rPr>
        <w:t>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also </w:t>
      </w:r>
      <w:r>
        <w:rPr>
          <w:rFonts w:ascii="Courier New" w:hAnsi="Courier New" w:cs="Courier New"/>
          <w:sz w:val="24"/>
          <w:szCs w:val="24"/>
          <w:lang w:val="en-US"/>
        </w:rPr>
        <w:t>used population estimates corrected for completeness, age misstatement, and international migration from Mexico’s National Population Council (CONAPO).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&lt;EndNote&gt;&lt;Cite&gt;&lt;Author&gt;CONAPO&lt;/Author&gt;&lt;Year&gt;2017&lt;/Year&gt;&lt;RecNum&gt;94&lt;/R</w:instrText>
      </w:r>
      <w:r>
        <w:rPr>
          <w:rFonts w:ascii="Courier New" w:hAnsi="Courier New" w:cs="Courier New"/>
          <w:sz w:val="24"/>
          <w:szCs w:val="24"/>
          <w:lang w:val="en-US"/>
        </w:rPr>
        <w:instrText>ecNum&gt;&lt;DisplayText&gt;(24)&lt;/DisplayText&gt;&lt;record&gt;&lt;rec-number&gt;94&lt;/rec-number&gt;&lt;foreign-keys&gt;&lt;key app="EN" db-id="vtvfa0a0wwspxdezrw7x90p9t955pdvpdrw2" timestamp="0"&gt;94&lt;/key&gt;&lt;/foreign-keys&gt;&lt;ref-type name="Web Page"&gt;12&lt;/ref-type&gt;&lt;contributors&gt;&lt;authors&gt;&lt;author&gt;CONA</w:instrText>
      </w:r>
      <w:r>
        <w:rPr>
          <w:rFonts w:ascii="Courier New" w:hAnsi="Courier New" w:cs="Courier New"/>
          <w:sz w:val="24"/>
          <w:szCs w:val="24"/>
          <w:lang w:val="en-US"/>
        </w:rPr>
        <w:instrText>PO&lt;/author&gt;&lt;/authors&gt;&lt;/contributors&gt;&lt;titles&gt;&lt;title&gt;Mexican Population Council: Population estimates.&lt;/title&gt;&lt;/titles&gt;&lt;volume&gt;2017&lt;/volume&gt;&lt;number&gt;21/4/2017&lt;/number&gt;&lt;dates&gt;&lt;year&gt;2017&lt;/year&gt;&lt;/dates&gt;&lt;urls&gt;&lt;related-urls&gt;&lt;url&gt;https://datos.gob.mx/busca/dataset/</w:instrText>
      </w:r>
      <w:r>
        <w:rPr>
          <w:rFonts w:ascii="Courier New" w:hAnsi="Courier New" w:cs="Courier New"/>
          <w:sz w:val="24"/>
          <w:szCs w:val="24"/>
          <w:lang w:val="en-US"/>
        </w:rPr>
        <w:instrText>activity/proyecciones-de-la-poblacion-de-mexico&lt;/url&gt;&lt;/related-urls&gt;&lt;/urls&gt;&lt;/record&gt;&lt;/Cite&gt;&lt;/EndNote&gt;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sz w:val="24"/>
          <w:szCs w:val="24"/>
          <w:lang w:val="en-US"/>
        </w:rPr>
        <w:t>(24)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B804AB4" w14:textId="45309B0B" w:rsidR="00124BD8" w:rsidRDefault="009605A0" w:rsidP="00124BD8">
      <w:pPr>
        <w:spacing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  <w:pPrChange w:id="137" w:author="Arte" w:date="2019-09-24T00:17:00Z">
          <w:pPr>
            <w:spacing w:line="360" w:lineRule="auto"/>
            <w:jc w:val="both"/>
          </w:pPr>
        </w:pPrChange>
      </w:pPr>
      <w:ins w:id="138" w:author="Arte" w:date="2019-09-24T00:17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Although the War on Drugs officially ended in 2012, </w:t>
        </w:r>
      </w:ins>
      <w:ins w:id="139" w:author="Arte" w:date="2019-09-24T22:36:00Z">
        <w:r w:rsidR="00E938BD">
          <w:rPr>
            <w:rFonts w:ascii="Courier New" w:hAnsi="Courier New" w:cs="Courier New"/>
            <w:sz w:val="24"/>
            <w:szCs w:val="24"/>
            <w:lang w:val="en-US"/>
          </w:rPr>
          <w:t xml:space="preserve">the Mexican government followed the same repressive strategy </w:t>
        </w:r>
      </w:ins>
      <w:ins w:id="140" w:author="Arte" w:date="2019-09-24T22:43:00Z">
        <w:r w:rsidR="00D80E77">
          <w:rPr>
            <w:rFonts w:ascii="Courier New" w:hAnsi="Courier New" w:cs="Courier New"/>
            <w:sz w:val="24"/>
            <w:szCs w:val="24"/>
            <w:lang w:val="en-US"/>
          </w:rPr>
          <w:t>un</w:t>
        </w:r>
      </w:ins>
      <w:ins w:id="141" w:author="Arte" w:date="2019-09-24T22:36:00Z">
        <w:r w:rsidR="00E938BD">
          <w:rPr>
            <w:rFonts w:ascii="Courier New" w:hAnsi="Courier New" w:cs="Courier New"/>
            <w:sz w:val="24"/>
            <w:szCs w:val="24"/>
            <w:lang w:val="en-US"/>
          </w:rPr>
          <w:t xml:space="preserve">til </w:t>
        </w:r>
        <w:r w:rsidR="00E938BD">
          <w:rPr>
            <w:rFonts w:ascii="Courier New" w:hAnsi="Courier New" w:cs="Courier New"/>
            <w:sz w:val="24"/>
            <w:szCs w:val="24"/>
            <w:lang w:val="en-US"/>
          </w:rPr>
          <w:lastRenderedPageBreak/>
          <w:t>2018</w:t>
        </w:r>
      </w:ins>
      <w:ins w:id="142" w:author="Arte" w:date="2019-09-24T22:45:00Z">
        <w:r w:rsidR="00D80E77">
          <w:rPr>
            <w:rFonts w:ascii="Courier New" w:hAnsi="Courier New" w:cs="Courier New"/>
            <w:sz w:val="24"/>
            <w:szCs w:val="24"/>
            <w:lang w:val="en-US"/>
          </w:rPr>
          <w:t xml:space="preserve">, and drug-related violence has been on the rise since 2006. Thus </w:t>
        </w:r>
        <w:r w:rsidR="00D80E77" w:rsidRPr="00D80E77">
          <w:rPr>
            <w:rFonts w:ascii="Courier New" w:hAnsi="Courier New" w:cs="Courier New"/>
            <w:sz w:val="24"/>
            <w:szCs w:val="24"/>
            <w:u w:val="single"/>
            <w:lang w:val="en-US"/>
            <w:rPrChange w:id="143" w:author="Arte" w:date="2019-09-24T22:45:00Z">
              <w:rPr>
                <w:rFonts w:ascii="Courier New" w:hAnsi="Courier New" w:cs="Courier New"/>
                <w:sz w:val="24"/>
                <w:szCs w:val="24"/>
                <w:lang w:val="en-US"/>
              </w:rPr>
            </w:rPrChange>
          </w:rPr>
          <w:t>i</w:t>
        </w:r>
      </w:ins>
      <w:del w:id="144" w:author="Arte" w:date="2019-09-24T00:18:00Z">
        <w:r w:rsidRPr="00D80E77">
          <w:rPr>
            <w:rFonts w:ascii="Courier New" w:hAnsi="Courier New" w:cs="Courier New"/>
            <w:sz w:val="24"/>
            <w:szCs w:val="24"/>
            <w:u w:val="single"/>
            <w:lang w:val="en-US"/>
            <w:rPrChange w:id="145" w:author="Arte" w:date="2019-09-24T22:45:00Z">
              <w:rPr>
                <w:rFonts w:ascii="Courier New" w:hAnsi="Courier New" w:cs="Courier New"/>
                <w:sz w:val="24"/>
                <w:szCs w:val="24"/>
                <w:lang w:val="en-US"/>
              </w:rPr>
            </w:rPrChange>
          </w:rPr>
          <w:delText>I</w:delText>
        </w:r>
      </w:del>
      <w:r w:rsidRPr="00D80E77">
        <w:rPr>
          <w:rFonts w:ascii="Courier New" w:hAnsi="Courier New" w:cs="Courier New"/>
          <w:sz w:val="24"/>
          <w:szCs w:val="24"/>
          <w:u w:val="single"/>
          <w:lang w:val="en-US"/>
          <w:rPrChange w:id="146" w:author="Arte" w:date="2019-09-24T22:45:00Z">
            <w:rPr>
              <w:rFonts w:ascii="Courier New" w:hAnsi="Courier New" w:cs="Courier New"/>
              <w:sz w:val="24"/>
              <w:szCs w:val="24"/>
              <w:lang w:val="en-US"/>
            </w:rPr>
          </w:rPrChange>
        </w:rPr>
        <w:t>n</w:t>
      </w:r>
      <w:r>
        <w:rPr>
          <w:rFonts w:ascii="Courier New" w:hAnsi="Courier New" w:cs="Courier New"/>
          <w:sz w:val="24"/>
          <w:szCs w:val="24"/>
          <w:lang w:val="en-US"/>
        </w:rPr>
        <w:t xml:space="preserve"> order to cover the period before and after the upsurge of violence, data on perceived vulnerability </w:t>
      </w:r>
      <w:ins w:id="147" w:author="Arte" w:date="2019-09-25T00:53:00Z">
        <w:r w:rsidR="00783391">
          <w:rPr>
            <w:rFonts w:ascii="Courier New" w:hAnsi="Courier New" w:cs="Courier New"/>
            <w:sz w:val="24"/>
            <w:szCs w:val="24"/>
            <w:lang w:val="en-US"/>
          </w:rPr>
          <w:t xml:space="preserve">to crime 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come from two sources: </w:t>
      </w:r>
      <w:ins w:id="148" w:author="Arte" w:date="2019-09-24T00:09:00Z">
        <w:r>
          <w:rPr>
            <w:rFonts w:ascii="Courier New" w:hAnsi="Courier New" w:cs="Courier New"/>
            <w:sz w:val="24"/>
            <w:szCs w:val="24"/>
            <w:lang w:val="en-US"/>
          </w:rPr>
          <w:t>T</w:t>
        </w:r>
      </w:ins>
      <w:del w:id="149" w:author="Arte" w:date="2019-09-24T00:09:00Z">
        <w:r>
          <w:rPr>
            <w:rFonts w:ascii="Courier New" w:hAnsi="Courier New" w:cs="Courier New"/>
            <w:sz w:val="24"/>
            <w:szCs w:val="24"/>
            <w:lang w:val="en-US"/>
          </w:rPr>
          <w:delText>t</w:delText>
        </w:r>
      </w:del>
      <w:r>
        <w:rPr>
          <w:rFonts w:ascii="Courier New" w:hAnsi="Courier New" w:cs="Courier New"/>
          <w:sz w:val="24"/>
          <w:szCs w:val="24"/>
          <w:lang w:val="en-US"/>
        </w:rPr>
        <w:t>he National Survey of Security (ENSI), and the National Survey of Victimization and Perception on Public Security (ENVIPE). Both a</w:t>
      </w:r>
      <w:r>
        <w:rPr>
          <w:rFonts w:ascii="Courier New" w:hAnsi="Courier New" w:cs="Courier New"/>
          <w:sz w:val="24"/>
          <w:szCs w:val="24"/>
          <w:lang w:val="en-US"/>
        </w:rPr>
        <w:t>re cross-sectional household surveys with a multistage, area-probability, city-stratified cluster sample design which are representative at the national and state levels.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&lt;EndNote&gt;&lt;Cite&gt;&lt;Author&gt;ENVIPE&lt;/Author&gt;&lt;Year&gt;2017&lt;/Year&gt;&lt;RecNum&gt;145&lt;/Rec</w:instrText>
      </w:r>
      <w:r>
        <w:rPr>
          <w:rFonts w:ascii="Courier New" w:hAnsi="Courier New" w:cs="Courier New"/>
          <w:sz w:val="24"/>
          <w:szCs w:val="24"/>
          <w:lang w:val="en-US"/>
        </w:rPr>
        <w:instrText>Num&gt;&lt;DisplayText&gt;(25)&lt;/DisplayText&gt;&lt;record&gt;&lt;rec-number&gt;145&lt;/rec-number&gt;&lt;foreign-keys&gt;&lt;key app="EN" db-id="vtvfa0a0wwspxdezrw7x90p9t955pdvpdrw2" timestamp="1537309780"&gt;145&lt;/key&gt;&lt;/foreign-keys&gt;&lt;ref-type name="Web Page"&gt;12&lt;/ref-type&gt;&lt;contributors&gt;&lt;authors&gt;&lt;au</w:instrText>
      </w:r>
      <w:r>
        <w:rPr>
          <w:rFonts w:ascii="Courier New" w:hAnsi="Courier New" w:cs="Courier New"/>
          <w:sz w:val="24"/>
          <w:szCs w:val="24"/>
          <w:lang w:val="en-US"/>
        </w:rPr>
        <w:instrText>thor&gt;ENVIPE&lt;/author&gt;&lt;/authors&gt;&lt;/contributors&gt;&lt;titles&gt;&lt;title&gt;Encuesta Nacional sobre Victimización y Percepción de la Seguridad&lt;/title&gt;&lt;/titles&gt;&lt;dates&gt;&lt;year&gt;2017&lt;/year&gt;&lt;/dates&gt;&lt;publisher&gt;http://www.beta.inegi.org.mx/app/biblioteca/ficha.html?upc=70282500240</w:instrText>
      </w:r>
      <w:r>
        <w:rPr>
          <w:rFonts w:ascii="Courier New" w:hAnsi="Courier New" w:cs="Courier New"/>
          <w:sz w:val="24"/>
          <w:szCs w:val="24"/>
          <w:lang w:val="en-US"/>
        </w:rPr>
        <w:instrText>8&lt;/publisher&gt;&lt;label&gt;HMD&lt;/label&gt;&lt;urls&gt;&lt;/urls&gt;&lt;/record&gt;&lt;/Cite&gt;&lt;/EndNote&gt;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sz w:val="24"/>
          <w:szCs w:val="24"/>
          <w:lang w:val="en-US"/>
        </w:rPr>
        <w:t>(25</w:t>
      </w:r>
      <w:ins w:id="150" w:author="Arte" w:date="2019-09-23T16:21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, </w:t>
        </w:r>
      </w:ins>
      <w:del w:id="151" w:author="Arte" w:date="2019-09-23T16:21:00Z">
        <w:r>
          <w:rPr>
            <w:rFonts w:ascii="Courier New" w:hAnsi="Courier New" w:cs="Courier New"/>
            <w:sz w:val="24"/>
            <w:szCs w:val="24"/>
            <w:lang w:val="en-US"/>
          </w:rPr>
          <w:delText>)</w:delText>
        </w:r>
      </w:del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&lt;EndNote&gt;&lt;Cite&gt;&lt;Author&gt;ENSI&lt;/Author&gt;&lt;Year&gt;2005&lt;/Year&gt;&lt;RecNum&gt;146&lt;/RecNum&gt;&lt;DisplayText&gt;(26)&lt;/DisplayText&gt;&lt;record&gt;&lt;rec-number&gt;146&lt;/rec-number&gt;&lt;foreign-keys&gt;&lt;key ap</w:instrText>
      </w:r>
      <w:r>
        <w:rPr>
          <w:rFonts w:ascii="Courier New" w:hAnsi="Courier New" w:cs="Courier New"/>
          <w:sz w:val="24"/>
          <w:szCs w:val="24"/>
          <w:lang w:val="en-US"/>
        </w:rPr>
        <w:instrText>p="EN" db-id="vtvfa0a0wwspxdezrw7x90p9t955pdvpdrw2" timestamp="1537309873"&gt;146&lt;/key&gt;&lt;/foreign-keys&gt;&lt;ref-type name="Web Page"&gt;12&lt;/ref-type&gt;&lt;contributors&gt;&lt;authors&gt;&lt;author&gt;ENSI&lt;/author&gt;&lt;/authors&gt;&lt;/contributors&gt;&lt;titles&gt;&lt;title&gt;Encuesta Nacional sobre Insegurida</w:instrText>
      </w:r>
      <w:r>
        <w:rPr>
          <w:rFonts w:ascii="Courier New" w:hAnsi="Courier New" w:cs="Courier New"/>
          <w:sz w:val="24"/>
          <w:szCs w:val="24"/>
          <w:lang w:val="en-US"/>
        </w:rPr>
        <w:instrText>d&lt;/title&gt;&lt;/titles&gt;&lt;dates&gt;&lt;year&gt;2005&lt;/year&gt;&lt;/dates&gt;&lt;publisher&gt;http://internet.contenidos.inegi.org.mx/contenidos/Productos/prod_serv/contenidos/espanol/bvinegi/productos/metodologias/est/dm_ensi05.pdf&lt;/publisher&gt;&lt;label&gt;HMD&lt;/label&gt;&lt;urls&gt;&lt;/urls&gt;&lt;/record&gt;&lt;/Cit</w:instrText>
      </w:r>
      <w:r>
        <w:rPr>
          <w:rFonts w:ascii="Courier New" w:hAnsi="Courier New" w:cs="Courier New"/>
          <w:sz w:val="24"/>
          <w:szCs w:val="24"/>
          <w:lang w:val="en-US"/>
        </w:rPr>
        <w:instrText>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del w:id="152" w:author="Arte" w:date="2019-09-23T16:21:00Z">
        <w:r>
          <w:rPr>
            <w:rFonts w:ascii="Courier New" w:hAnsi="Courier New" w:cs="Courier New"/>
            <w:sz w:val="24"/>
            <w:szCs w:val="24"/>
            <w:lang w:val="en-US"/>
          </w:rPr>
          <w:delText>(</w:delText>
        </w:r>
      </w:del>
      <w:r>
        <w:rPr>
          <w:rFonts w:ascii="Courier New" w:hAnsi="Courier New" w:cs="Courier New"/>
          <w:sz w:val="24"/>
          <w:szCs w:val="24"/>
          <w:lang w:val="en-US"/>
        </w:rPr>
        <w:t>26)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ins w:id="153" w:author="Arte" w:date="2019-09-24T22:47:00Z">
        <w:r w:rsidR="00D80E77"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</w:ins>
      <w:r>
        <w:rPr>
          <w:rFonts w:ascii="Courier New" w:hAnsi="Courier New" w:cs="Courier New"/>
          <w:sz w:val="24"/>
          <w:szCs w:val="24"/>
          <w:lang w:val="en-US"/>
        </w:rPr>
        <w:t>ENSI was conducted in 2005, 2009, and 2010</w:t>
      </w:r>
      <w:ins w:id="154" w:author="Arte" w:date="2019-09-23T16:49:00Z">
        <w:r>
          <w:rPr>
            <w:rFonts w:ascii="Courier New" w:hAnsi="Courier New" w:cs="Courier New"/>
            <w:sz w:val="24"/>
            <w:szCs w:val="24"/>
            <w:lang w:val="en-US"/>
          </w:rPr>
          <w:t>,</w:t>
        </w:r>
      </w:ins>
      <w:del w:id="155" w:author="Arte" w:date="2019-09-23T16:48:00Z">
        <w:r>
          <w:rPr>
            <w:rFonts w:ascii="Courier New" w:hAnsi="Courier New" w:cs="Courier New"/>
            <w:sz w:val="24"/>
            <w:szCs w:val="24"/>
            <w:lang w:val="en-US"/>
          </w:rPr>
          <w:delText>.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ins w:id="156" w:author="Arte" w:date="2019-09-23T16:49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and 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ENVIPE </w:t>
      </w:r>
      <w:ins w:id="157" w:author="Arte" w:date="2019-09-23T16:49:00Z">
        <w:r>
          <w:rPr>
            <w:rFonts w:ascii="Courier New" w:hAnsi="Courier New" w:cs="Courier New"/>
            <w:sz w:val="24"/>
            <w:szCs w:val="24"/>
            <w:lang w:val="en-US"/>
          </w:rPr>
          <w:t>.</w:t>
        </w:r>
      </w:ins>
      <w:del w:id="158" w:author="Arte" w:date="2019-09-23T16:49:00Z">
        <w:r>
          <w:rPr>
            <w:rFonts w:ascii="Courier New" w:hAnsi="Courier New" w:cs="Courier New"/>
            <w:sz w:val="24"/>
            <w:szCs w:val="24"/>
            <w:lang w:val="en-US"/>
          </w:rPr>
          <w:delText>has been conducted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each year since 2011. We use data on </w:t>
      </w:r>
      <w:ins w:id="159" w:author="Arte" w:date="2019-09-25T00:58:00Z">
        <w:r w:rsidR="00D941B8">
          <w:rPr>
            <w:rFonts w:ascii="Courier New" w:hAnsi="Courier New" w:cs="Courier New"/>
            <w:sz w:val="24"/>
            <w:szCs w:val="24"/>
            <w:lang w:val="en-US"/>
          </w:rPr>
          <w:t xml:space="preserve">fear of / </w:t>
        </w:r>
      </w:ins>
      <w:r>
        <w:rPr>
          <w:rFonts w:ascii="Courier New" w:hAnsi="Courier New" w:cs="Courier New"/>
          <w:sz w:val="24"/>
          <w:szCs w:val="24"/>
          <w:lang w:val="en-US"/>
        </w:rPr>
        <w:t>perceived vulnerability</w:t>
      </w:r>
      <w:ins w:id="160" w:author="Arte" w:date="2019-09-23T18:14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</w:ins>
      <w:ins w:id="161" w:author="Arte" w:date="2019-09-25T00:58:00Z">
        <w:r w:rsidR="00D941B8">
          <w:rPr>
            <w:rFonts w:ascii="Courier New" w:hAnsi="Courier New" w:cs="Courier New"/>
            <w:sz w:val="24"/>
            <w:szCs w:val="24"/>
            <w:lang w:val="en-US"/>
          </w:rPr>
          <w:t xml:space="preserve">to </w:t>
        </w:r>
      </w:ins>
      <w:ins w:id="162" w:author="Arte" w:date="2019-09-23T18:14:00Z">
        <w:r>
          <w:rPr>
            <w:rFonts w:ascii="Courier New" w:hAnsi="Courier New" w:cs="Courier New"/>
            <w:sz w:val="24"/>
            <w:szCs w:val="24"/>
            <w:lang w:val="en-US"/>
          </w:rPr>
          <w:t>crime</w:t>
        </w:r>
      </w:ins>
      <w:del w:id="163" w:author="Arte" w:date="2019-09-23T16:50:00Z">
        <w:r>
          <w:rPr>
            <w:rFonts w:ascii="Courier New" w:hAnsi="Courier New" w:cs="Courier New"/>
            <w:sz w:val="24"/>
            <w:szCs w:val="24"/>
            <w:lang w:val="en-US"/>
          </w:rPr>
          <w:delText>, or fear to crime,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from ENSI 2005 (N=66,000 households), and from ENVIPE 2017 (N= 102,000 households). The exact question used</w:t>
      </w:r>
      <w:del w:id="164" w:author="Arte" w:date="2019-09-21T19:02:00Z">
        <w:r>
          <w:rPr>
            <w:rFonts w:ascii="Courier New" w:hAnsi="Courier New" w:cs="Courier New"/>
            <w:sz w:val="24"/>
            <w:szCs w:val="24"/>
            <w:lang w:val="en-US"/>
          </w:rPr>
          <w:delText>, and available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in both surveys</w:t>
      </w:r>
      <w:del w:id="165" w:author="Arte" w:date="2019-09-21T19:02:00Z">
        <w:r>
          <w:rPr>
            <w:rFonts w:ascii="Courier New" w:hAnsi="Courier New" w:cs="Courier New"/>
            <w:sz w:val="24"/>
            <w:szCs w:val="24"/>
            <w:lang w:val="en-US"/>
          </w:rPr>
          <w:delText>,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is</w:t>
      </w:r>
      <w:ins w:id="166" w:author="Arte" w:date="2019-09-21T19:02:00Z">
        <w:r>
          <w:rPr>
            <w:rFonts w:ascii="Courier New" w:hAnsi="Courier New" w:cs="Courier New"/>
            <w:sz w:val="24"/>
            <w:szCs w:val="24"/>
            <w:lang w:val="en-US"/>
          </w:rPr>
          <w:t>: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 ‘In terms of crime, how do you consider living in your state is?’</w:t>
      </w:r>
      <w:r>
        <w:rPr>
          <w:rFonts w:ascii="Courier New" w:hAnsi="Courier New" w:cs="Courier New"/>
          <w:sz w:val="24"/>
          <w:szCs w:val="24"/>
          <w:lang w:val="en-US"/>
        </w:rPr>
        <w:t xml:space="preserve"> The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response options</w:t>
      </w:r>
      <w:r>
        <w:rPr>
          <w:rFonts w:ascii="Courier New" w:hAnsi="Courier New" w:cs="Courier New"/>
          <w:sz w:val="24"/>
          <w:szCs w:val="24"/>
          <w:lang w:val="en-US"/>
        </w:rPr>
        <w:t xml:space="preserve"> were</w:t>
      </w:r>
      <w:r>
        <w:rPr>
          <w:rFonts w:ascii="Courier New" w:hAnsi="Courier New" w:cs="Courier New"/>
          <w:sz w:val="24"/>
          <w:szCs w:val="24"/>
          <w:lang w:val="en-US"/>
        </w:rPr>
        <w:t xml:space="preserve">: ‘vulnerable’, and </w:t>
      </w:r>
      <w:r>
        <w:rPr>
          <w:rFonts w:ascii="Courier New" w:hAnsi="Courier New" w:cs="Courier New"/>
          <w:sz w:val="24"/>
          <w:szCs w:val="24"/>
          <w:lang w:val="en-US"/>
        </w:rPr>
        <w:t>‘safe’.</w:t>
      </w:r>
    </w:p>
    <w:p w14:paraId="33BEC737" w14:textId="77777777" w:rsidR="00124BD8" w:rsidRDefault="00124BD8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ED4B25" w14:textId="4496974D" w:rsidR="00124BD8" w:rsidRDefault="009605A0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Methods.</w:t>
      </w:r>
      <w:r>
        <w:rPr>
          <w:rFonts w:ascii="Courier New" w:hAnsi="Courier New" w:cs="Courier New"/>
          <w:sz w:val="24"/>
          <w:szCs w:val="24"/>
          <w:lang w:val="en-US"/>
        </w:rPr>
        <w:t xml:space="preserve"> We computed annual age-standardized homicide rates (ICD-10 codes X85-Y09) per 100,000 population for women between ages 15 and 65 for the years 2002 to 2007, and 2011 to 2016 using the 2005 </w:t>
      </w:r>
      <w:commentRangeStart w:id="167"/>
      <w:r>
        <w:rPr>
          <w:rFonts w:ascii="Courier New" w:hAnsi="Courier New" w:cs="Courier New"/>
          <w:sz w:val="24"/>
          <w:szCs w:val="24"/>
          <w:lang w:val="en-US"/>
        </w:rPr>
        <w:t>national</w:t>
      </w:r>
      <w:commentRangeEnd w:id="167"/>
      <w:r w:rsidR="00CB59E9">
        <w:rPr>
          <w:rStyle w:val="Refdecomentario"/>
        </w:rPr>
        <w:commentReference w:id="167"/>
      </w:r>
      <w:r>
        <w:rPr>
          <w:rFonts w:ascii="Courier New" w:hAnsi="Courier New" w:cs="Courier New"/>
          <w:sz w:val="24"/>
          <w:szCs w:val="24"/>
          <w:lang w:val="en-US"/>
        </w:rPr>
        <w:t xml:space="preserve"> female population as standard. </w:t>
      </w:r>
      <w:r>
        <w:rPr>
          <w:rFonts w:ascii="Courier New" w:hAnsi="Courier New" w:cs="Courier New"/>
          <w:sz w:val="24"/>
          <w:szCs w:val="24"/>
          <w:lang w:val="en-US"/>
        </w:rPr>
        <w:t>In a</w:t>
      </w:r>
      <w:r>
        <w:rPr>
          <w:rFonts w:ascii="Courier New" w:hAnsi="Courier New" w:cs="Courier New"/>
          <w:sz w:val="24"/>
          <w:szCs w:val="24"/>
          <w:lang w:val="en-US"/>
        </w:rPr>
        <w:t>ddit</w:t>
      </w:r>
      <w:r>
        <w:rPr>
          <w:rFonts w:ascii="Courier New" w:hAnsi="Courier New" w:cs="Courier New"/>
          <w:sz w:val="24"/>
          <w:szCs w:val="24"/>
          <w:lang w:val="en-US"/>
        </w:rPr>
        <w:t>ion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we calculated the proportion of the </w:t>
      </w:r>
      <w:ins w:id="168" w:author="Arte" w:date="2019-09-25T00:01:00Z">
        <w:r w:rsidR="0093009B">
          <w:rPr>
            <w:rFonts w:ascii="Courier New" w:hAnsi="Courier New" w:cs="Courier New"/>
            <w:sz w:val="24"/>
            <w:szCs w:val="24"/>
            <w:lang w:val="en-US"/>
          </w:rPr>
          <w:t xml:space="preserve">female 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population </w:t>
      </w:r>
      <w:ins w:id="169" w:author="Arte" w:date="2019-09-25T00:01:00Z">
        <w:r w:rsidR="0093009B">
          <w:rPr>
            <w:rFonts w:ascii="Courier New" w:hAnsi="Courier New" w:cs="Courier New"/>
            <w:sz w:val="24"/>
            <w:szCs w:val="24"/>
            <w:lang w:val="en-US"/>
          </w:rPr>
          <w:t xml:space="preserve">feeling 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vulnerable </w:t>
      </w:r>
      <w:ins w:id="170" w:author="Arte" w:date="2019-09-25T00:02:00Z">
        <w:r w:rsidR="0093009B">
          <w:rPr>
            <w:rFonts w:ascii="Courier New" w:hAnsi="Courier New" w:cs="Courier New"/>
            <w:sz w:val="24"/>
            <w:szCs w:val="24"/>
            <w:lang w:val="en-US"/>
          </w:rPr>
          <w:t>to crime</w:t>
        </w:r>
      </w:ins>
      <w:del w:id="171" w:author="Arte" w:date="2019-09-25T00:02:00Z">
        <w:r w:rsidDel="0093009B">
          <w:rPr>
            <w:rFonts w:ascii="Courier New" w:hAnsi="Courier New" w:cs="Courier New"/>
            <w:sz w:val="24"/>
            <w:szCs w:val="24"/>
            <w:lang w:val="en-US"/>
          </w:rPr>
          <w:delText>of becoming a victim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in 2005 and in 2017</w:t>
      </w:r>
      <w:ins w:id="172" w:author="Arte" w:date="2019-09-25T00:06:00Z">
        <w:r w:rsidR="008F7AC6">
          <w:rPr>
            <w:rFonts w:ascii="Courier New" w:hAnsi="Courier New" w:cs="Courier New"/>
            <w:sz w:val="24"/>
            <w:szCs w:val="24"/>
            <w:lang w:val="en-US"/>
          </w:rPr>
          <w:t xml:space="preserve"> for each Mexican state</w:t>
        </w:r>
      </w:ins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02688CD5" w14:textId="77777777" w:rsidR="00124BD8" w:rsidRDefault="009605A0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Study Preliminary results</w:t>
      </w:r>
    </w:p>
    <w:p w14:paraId="7FEF784E" w14:textId="71BFAEE5" w:rsidR="00124BD8" w:rsidRDefault="009605A0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73"/>
      <w:r>
        <w:rPr>
          <w:rFonts w:ascii="Courier New" w:hAnsi="Courier New" w:cs="Courier New"/>
          <w:sz w:val="24"/>
          <w:szCs w:val="24"/>
          <w:lang w:val="en-US"/>
        </w:rPr>
        <w:t>Exhibit</w:t>
      </w:r>
      <w:commentRangeEnd w:id="173"/>
      <w:r>
        <w:rPr>
          <w:rStyle w:val="Refdecomentario"/>
        </w:rPr>
        <w:commentReference w:id="173"/>
      </w:r>
      <w:r>
        <w:rPr>
          <w:rFonts w:ascii="Courier New" w:hAnsi="Courier New" w:cs="Courier New"/>
          <w:sz w:val="24"/>
          <w:szCs w:val="24"/>
          <w:lang w:val="en-US"/>
        </w:rPr>
        <w:t xml:space="preserve"> 1 shows the change in age-standardized homicide rates (x-axis) between 2002-07 and 2011-16 for </w:t>
      </w:r>
      <w:ins w:id="174" w:author="Arte" w:date="2019-09-25T00:14:00Z">
        <w:r w:rsidR="00873AB5">
          <w:rPr>
            <w:rFonts w:ascii="Courier New" w:hAnsi="Courier New" w:cs="Courier New"/>
            <w:sz w:val="24"/>
            <w:szCs w:val="24"/>
            <w:lang w:val="en-US"/>
          </w:rPr>
          <w:t>women</w:t>
        </w:r>
      </w:ins>
      <w:del w:id="175" w:author="Arte" w:date="2019-09-25T00:14:00Z">
        <w:r w:rsidDel="00873AB5">
          <w:rPr>
            <w:rFonts w:ascii="Courier New" w:hAnsi="Courier New" w:cs="Courier New"/>
            <w:sz w:val="24"/>
            <w:szCs w:val="24"/>
            <w:lang w:val="en-US"/>
          </w:rPr>
          <w:delText>females</w:delText>
        </w:r>
      </w:del>
      <w:r>
        <w:rPr>
          <w:rFonts w:ascii="Courier New" w:hAnsi="Courier New" w:cs="Courier New"/>
          <w:sz w:val="24"/>
          <w:szCs w:val="24"/>
          <w:lang w:val="en-US"/>
        </w:rPr>
        <w:t>, and the ch</w:t>
      </w:r>
      <w:r>
        <w:rPr>
          <w:rFonts w:ascii="Courier New" w:hAnsi="Courier New" w:cs="Courier New"/>
          <w:sz w:val="24"/>
          <w:szCs w:val="24"/>
          <w:lang w:val="en-US"/>
        </w:rPr>
        <w:t xml:space="preserve">ange in </w:t>
      </w:r>
      <w:del w:id="176" w:author="Arte" w:date="2019-09-23T18:12:00Z">
        <w:r>
          <w:rPr>
            <w:rFonts w:ascii="Courier New" w:hAnsi="Courier New" w:cs="Courier New"/>
            <w:sz w:val="24"/>
            <w:szCs w:val="24"/>
            <w:lang w:val="en-US"/>
          </w:rPr>
          <w:delText xml:space="preserve">the </w:delText>
        </w:r>
      </w:del>
      <w:ins w:id="177" w:author="Arte" w:date="2019-09-23T18:12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perceived 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vulnerability </w:t>
      </w:r>
      <w:ins w:id="178" w:author="Arte" w:date="2019-09-25T00:07:00Z">
        <w:r w:rsidR="00B247C9">
          <w:rPr>
            <w:rFonts w:ascii="Courier New" w:hAnsi="Courier New" w:cs="Courier New"/>
            <w:sz w:val="24"/>
            <w:szCs w:val="24"/>
            <w:lang w:val="en-US"/>
          </w:rPr>
          <w:t>to</w:t>
        </w:r>
      </w:ins>
      <w:del w:id="179" w:author="Arte" w:date="2019-09-25T00:07:00Z">
        <w:r w:rsidDel="00B247C9">
          <w:rPr>
            <w:rFonts w:ascii="Courier New" w:hAnsi="Courier New" w:cs="Courier New"/>
            <w:sz w:val="24"/>
            <w:szCs w:val="24"/>
            <w:lang w:val="en-US"/>
          </w:rPr>
          <w:delText>of becoming a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ins w:id="180" w:author="Arte" w:date="2019-09-23T18:13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crime </w:t>
        </w:r>
      </w:ins>
      <w:del w:id="181" w:author="Arte" w:date="2019-09-25T00:07:00Z">
        <w:r w:rsidDel="00467037">
          <w:rPr>
            <w:rFonts w:ascii="Courier New" w:hAnsi="Courier New" w:cs="Courier New"/>
            <w:sz w:val="24"/>
            <w:szCs w:val="24"/>
            <w:lang w:val="en-US"/>
          </w:rPr>
          <w:delText xml:space="preserve">victim 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between 2005 and 2017 by </w:t>
      </w:r>
      <w:ins w:id="182" w:author="Arte" w:date="2019-09-25T00:10:00Z">
        <w:r w:rsidR="009250BD">
          <w:rPr>
            <w:rFonts w:ascii="Courier New" w:hAnsi="Courier New" w:cs="Courier New"/>
            <w:sz w:val="24"/>
            <w:szCs w:val="24"/>
            <w:lang w:val="en-US"/>
          </w:rPr>
          <w:t>state</w:t>
        </w:r>
        <w:r w:rsidR="00EC7218">
          <w:rPr>
            <w:rFonts w:ascii="Courier New" w:hAnsi="Courier New" w:cs="Courier New"/>
            <w:sz w:val="24"/>
            <w:szCs w:val="24"/>
            <w:lang w:val="en-US"/>
          </w:rPr>
          <w:t xml:space="preserve">, </w:t>
        </w:r>
      </w:ins>
      <w:ins w:id="183" w:author="Arte" w:date="2019-09-25T00:11:00Z">
        <w:r w:rsidR="00CF24CE">
          <w:rPr>
            <w:rFonts w:ascii="Courier New" w:hAnsi="Courier New" w:cs="Courier New"/>
            <w:sz w:val="24"/>
            <w:szCs w:val="24"/>
            <w:lang w:val="en-US"/>
          </w:rPr>
          <w:t xml:space="preserve">clustering the latter by </w:t>
        </w:r>
      </w:ins>
      <w:r>
        <w:rPr>
          <w:rFonts w:ascii="Courier New" w:hAnsi="Courier New" w:cs="Courier New"/>
          <w:sz w:val="24"/>
          <w:szCs w:val="24"/>
          <w:lang w:val="en-US"/>
        </w:rPr>
        <w:t>region (North, Central, and South</w:t>
      </w:r>
      <w:r>
        <w:rPr>
          <w:rFonts w:ascii="Courier New" w:hAnsi="Courier New" w:cs="Courier New"/>
          <w:sz w:val="24"/>
          <w:szCs w:val="24"/>
          <w:lang w:val="en-US"/>
        </w:rPr>
        <w:t>)</w:t>
      </w:r>
      <w:del w:id="184" w:author="Arte" w:date="2019-09-25T00:12:00Z">
        <w:r w:rsidDel="00CF24CE">
          <w:rPr>
            <w:rFonts w:ascii="Courier New" w:hAnsi="Courier New" w:cs="Courier New"/>
            <w:sz w:val="24"/>
            <w:szCs w:val="24"/>
            <w:lang w:val="en-US"/>
          </w:rPr>
          <w:delText>, and state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14:paraId="619AB89E" w14:textId="027EEF1B" w:rsidR="00124BD8" w:rsidRPr="002A06C0" w:rsidRDefault="009605A0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ins w:id="185" w:author="Arte" w:date="2019-09-24T17:20:00Z">
        <w:r>
          <w:rPr>
            <w:rFonts w:ascii="Courier New" w:hAnsi="Courier New" w:cs="Courier New"/>
            <w:sz w:val="24"/>
            <w:szCs w:val="24"/>
            <w:lang w:val="en-US"/>
          </w:rPr>
          <w:lastRenderedPageBreak/>
          <w:t xml:space="preserve">In </w:t>
        </w:r>
      </w:ins>
      <w:ins w:id="186" w:author="Arte" w:date="2019-09-24T17:29:00Z">
        <w:r>
          <w:rPr>
            <w:rFonts w:ascii="Courier New" w:hAnsi="Courier New" w:cs="Courier New"/>
            <w:sz w:val="24"/>
            <w:szCs w:val="24"/>
            <w:lang w:val="en-US"/>
          </w:rPr>
          <w:t>2002-07</w:t>
        </w:r>
      </w:ins>
      <w:ins w:id="187" w:author="Arte" w:date="2019-09-24T17:20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, the average state-level homicide rate for women </w:t>
        </w:r>
      </w:ins>
      <w:ins w:id="188" w:author="Arte" w:date="2019-09-24T17:40:00Z">
        <w:r>
          <w:rPr>
            <w:rFonts w:ascii="Courier New" w:hAnsi="Courier New" w:cs="Courier New"/>
            <w:sz w:val="24"/>
            <w:szCs w:val="24"/>
            <w:lang w:val="en-US"/>
          </w:rPr>
          <w:t>was</w:t>
        </w:r>
      </w:ins>
      <w:ins w:id="189" w:author="Arte" w:date="2019-09-24T17:20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1.6 </w:t>
        </w:r>
      </w:ins>
      <w:ins w:id="190" w:author="Arte" w:date="2019-09-24T17:41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deaths </w:t>
        </w:r>
      </w:ins>
      <w:ins w:id="191" w:author="Arte" w:date="2019-09-24T17:20:00Z">
        <w:r>
          <w:rPr>
            <w:rFonts w:ascii="Courier New" w:hAnsi="Courier New" w:cs="Courier New"/>
            <w:sz w:val="24"/>
            <w:szCs w:val="24"/>
            <w:lang w:val="en-US"/>
          </w:rPr>
          <w:t>per 100,000 female</w:t>
        </w:r>
      </w:ins>
      <w:ins w:id="192" w:author="Arte" w:date="2019-09-24T17:37:00Z">
        <w:r>
          <w:rPr>
            <w:rFonts w:ascii="Courier New" w:hAnsi="Courier New" w:cs="Courier New"/>
            <w:sz w:val="24"/>
            <w:szCs w:val="24"/>
            <w:lang w:val="en-US"/>
          </w:rPr>
          <w:t>s</w:t>
        </w:r>
      </w:ins>
      <w:ins w:id="193" w:author="Arte" w:date="2019-09-24T17:40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; </w:t>
        </w:r>
      </w:ins>
      <w:ins w:id="194" w:author="Arte" w:date="2019-09-24T17:22:00Z">
        <w:r>
          <w:rPr>
            <w:rFonts w:ascii="Courier New" w:hAnsi="Courier New" w:cs="Courier New"/>
            <w:sz w:val="24"/>
            <w:szCs w:val="24"/>
            <w:lang w:val="en-US"/>
          </w:rPr>
          <w:t>in</w:t>
        </w:r>
      </w:ins>
      <w:ins w:id="195" w:author="Arte" w:date="2019-09-24T17:21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2011-16, it </w:t>
        </w:r>
        <w:commentRangeStart w:id="196"/>
        <w:r>
          <w:rPr>
            <w:rFonts w:ascii="Courier New" w:hAnsi="Courier New" w:cs="Courier New"/>
            <w:sz w:val="24"/>
            <w:szCs w:val="24"/>
            <w:lang w:val="en-US"/>
          </w:rPr>
          <w:t>had</w:t>
        </w:r>
      </w:ins>
      <w:commentRangeEnd w:id="196"/>
      <w:ins w:id="197" w:author="Arte" w:date="2019-09-24T17:22:00Z">
        <w:r>
          <w:rPr>
            <w:rStyle w:val="Refdecomentario"/>
          </w:rPr>
          <w:commentReference w:id="196"/>
        </w:r>
      </w:ins>
      <w:ins w:id="198" w:author="Arte" w:date="2019-09-24T17:21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more than doubled, </w:t>
        </w:r>
        <w:r>
          <w:rPr>
            <w:rFonts w:ascii="Courier New" w:hAnsi="Courier New" w:cs="Courier New"/>
            <w:sz w:val="24"/>
            <w:szCs w:val="24"/>
            <w:lang w:val="en-US"/>
          </w:rPr>
          <w:t>reach</w:t>
        </w:r>
      </w:ins>
      <w:ins w:id="199" w:author="Arte" w:date="2019-09-24T22:54:00Z">
        <w:r w:rsidR="00FA7BB2">
          <w:rPr>
            <w:rFonts w:ascii="Courier New" w:hAnsi="Courier New" w:cs="Courier New"/>
            <w:sz w:val="24"/>
            <w:szCs w:val="24"/>
            <w:lang w:val="en-US"/>
          </w:rPr>
          <w:t>ing</w:t>
        </w:r>
      </w:ins>
      <w:ins w:id="200" w:author="Arte" w:date="2019-09-24T17:21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3.5 murdered women</w:t>
        </w:r>
      </w:ins>
      <w:ins w:id="201" w:author="Arte" w:date="2019-09-25T00:17:00Z">
        <w:r w:rsidR="00DA4B80">
          <w:rPr>
            <w:rFonts w:ascii="Courier New" w:hAnsi="Courier New" w:cs="Courier New"/>
            <w:sz w:val="24"/>
            <w:szCs w:val="24"/>
            <w:lang w:val="en-US"/>
          </w:rPr>
          <w:t>. T</w:t>
        </w:r>
      </w:ins>
      <w:ins w:id="202" w:author="Arte" w:date="2019-09-24T17:26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his </w:t>
        </w:r>
      </w:ins>
      <w:ins w:id="203" w:author="Arte" w:date="2019-09-25T00:16:00Z">
        <w:r w:rsidR="00762DD2">
          <w:rPr>
            <w:rFonts w:ascii="Courier New" w:hAnsi="Courier New" w:cs="Courier New"/>
            <w:sz w:val="24"/>
            <w:szCs w:val="24"/>
            <w:lang w:val="en-US"/>
          </w:rPr>
          <w:t>r</w:t>
        </w:r>
      </w:ins>
      <w:ins w:id="204" w:author="Arte" w:date="2019-09-24T17:26:00Z">
        <w:r>
          <w:rPr>
            <w:rFonts w:ascii="Courier New" w:hAnsi="Courier New" w:cs="Courier New"/>
            <w:sz w:val="24"/>
            <w:szCs w:val="24"/>
            <w:lang w:val="en-US"/>
          </w:rPr>
          <w:t>esult</w:t>
        </w:r>
      </w:ins>
      <w:ins w:id="205" w:author="Arte" w:date="2019-09-25T00:16:00Z">
        <w:r w:rsidR="00762DD2">
          <w:rPr>
            <w:rFonts w:ascii="Courier New" w:hAnsi="Courier New" w:cs="Courier New"/>
            <w:sz w:val="24"/>
            <w:szCs w:val="24"/>
            <w:lang w:val="en-US"/>
          </w:rPr>
          <w:t>s</w:t>
        </w:r>
      </w:ins>
      <w:ins w:id="206" w:author="Arte" w:date="2019-09-24T17:26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</w:ins>
      <w:ins w:id="207" w:author="Arte" w:date="2019-09-25T00:16:00Z">
        <w:r w:rsidR="00762DD2">
          <w:rPr>
            <w:rFonts w:ascii="Courier New" w:hAnsi="Courier New" w:cs="Courier New"/>
            <w:sz w:val="24"/>
            <w:szCs w:val="24"/>
            <w:lang w:val="en-US"/>
          </w:rPr>
          <w:t>from</w:t>
        </w:r>
      </w:ins>
      <w:ins w:id="208" w:author="Arte" w:date="2019-09-24T17:26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</w:ins>
      <w:ins w:id="209" w:author="Arte" w:date="2019-09-24T17:30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growing </w:t>
        </w:r>
      </w:ins>
      <w:ins w:id="210" w:author="Arte" w:date="2019-09-24T17:27:00Z">
        <w:r>
          <w:rPr>
            <w:rFonts w:ascii="Courier New" w:hAnsi="Courier New" w:cs="Courier New"/>
            <w:sz w:val="24"/>
            <w:szCs w:val="24"/>
            <w:lang w:val="en-US"/>
          </w:rPr>
          <w:t>h</w:t>
        </w:r>
      </w:ins>
      <w:del w:id="211" w:author="Arte" w:date="2019-09-24T17:27:00Z">
        <w:r>
          <w:rPr>
            <w:rFonts w:ascii="Courier New" w:hAnsi="Courier New" w:cs="Courier New"/>
            <w:sz w:val="24"/>
            <w:szCs w:val="24"/>
            <w:lang w:val="en-US"/>
          </w:rPr>
          <w:delText>H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omicide rates </w:t>
      </w:r>
      <w:del w:id="212" w:author="Arte" w:date="2019-09-24T00:41:00Z">
        <w:r>
          <w:rPr>
            <w:rFonts w:ascii="Courier New" w:hAnsi="Courier New" w:cs="Courier New"/>
            <w:sz w:val="24"/>
            <w:szCs w:val="24"/>
            <w:lang w:val="en-US"/>
          </w:rPr>
          <w:delText xml:space="preserve">increased 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in </w:t>
      </w:r>
      <w:proofErr w:type="spellStart"/>
      <w:ins w:id="213" w:author="Arte" w:date="2019-09-25T00:16:00Z">
        <w:r w:rsidR="000D2BB6">
          <w:rPr>
            <w:rFonts w:ascii="Courier New" w:hAnsi="Courier New" w:cs="Courier New"/>
            <w:sz w:val="24"/>
            <w:szCs w:val="24"/>
            <w:lang w:val="en-US"/>
          </w:rPr>
          <w:t>each</w:t>
        </w:r>
      </w:ins>
      <w:del w:id="214" w:author="Arte" w:date="2019-09-25T00:16:00Z">
        <w:r w:rsidDel="000D2BB6">
          <w:rPr>
            <w:rFonts w:ascii="Courier New" w:hAnsi="Courier New" w:cs="Courier New"/>
            <w:sz w:val="24"/>
            <w:szCs w:val="24"/>
            <w:lang w:val="en-US"/>
          </w:rPr>
          <w:delText xml:space="preserve">every Mexican </w:delText>
        </w:r>
      </w:del>
      <w:r>
        <w:rPr>
          <w:rFonts w:ascii="Courier New" w:hAnsi="Courier New" w:cs="Courier New"/>
          <w:sz w:val="24"/>
          <w:szCs w:val="24"/>
          <w:lang w:val="en-US"/>
        </w:rPr>
        <w:t>state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ins w:id="215" w:author="Arte" w:date="2019-09-24T17:28:00Z">
        <w:r>
          <w:rPr>
            <w:rFonts w:ascii="Courier New" w:hAnsi="Courier New" w:cs="Courier New"/>
            <w:sz w:val="24"/>
            <w:szCs w:val="24"/>
            <w:lang w:val="en-US"/>
          </w:rPr>
          <w:t>between those two periods</w:t>
        </w:r>
      </w:ins>
      <w:del w:id="216" w:author="Arte" w:date="2019-09-24T17:28:00Z">
        <w:r>
          <w:rPr>
            <w:rFonts w:ascii="Courier New" w:hAnsi="Courier New" w:cs="Courier New"/>
            <w:sz w:val="24"/>
            <w:szCs w:val="24"/>
            <w:lang w:val="en-US"/>
          </w:rPr>
          <w:delText>from 2002-07 to 2011-16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. The largest increases occurred in the northern state of </w:t>
      </w:r>
      <w:r>
        <w:rPr>
          <w:rFonts w:ascii="Courier New" w:hAnsi="Courier New" w:cs="Courier New"/>
          <w:sz w:val="24"/>
          <w:szCs w:val="24"/>
          <w:lang w:val="en-US"/>
        </w:rPr>
        <w:t>Chihuahua, bordering with Texas</w:t>
      </w:r>
      <w:del w:id="217" w:author="Arte" w:date="2019-09-24T00:27:00Z">
        <w:r>
          <w:rPr>
            <w:rFonts w:ascii="Courier New" w:hAnsi="Courier New" w:cs="Courier New"/>
            <w:sz w:val="24"/>
            <w:szCs w:val="24"/>
            <w:lang w:val="en-US"/>
          </w:rPr>
          <w:delText>, USA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, Guerrero in the South, and Colima in the central region. </w:t>
      </w:r>
      <w:ins w:id="218" w:author="Arte" w:date="2019-09-23T19:10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At </w:t>
        </w:r>
        <w:commentRangeStart w:id="219"/>
        <w:r>
          <w:rPr>
            <w:rFonts w:ascii="Courier New" w:hAnsi="Courier New" w:cs="Courier New"/>
            <w:sz w:val="24"/>
            <w:szCs w:val="24"/>
            <w:lang w:val="en-US"/>
          </w:rPr>
          <w:t>least</w:t>
        </w:r>
      </w:ins>
      <w:del w:id="220" w:author="Arte" w:date="2019-09-23T19:10:00Z">
        <w:r>
          <w:rPr>
            <w:rFonts w:ascii="Courier New" w:hAnsi="Courier New" w:cs="Courier New"/>
            <w:sz w:val="24"/>
            <w:szCs w:val="24"/>
            <w:lang w:val="en-US"/>
          </w:rPr>
          <w:delText>Over</w:delText>
        </w:r>
      </w:del>
      <w:commentRangeEnd w:id="219"/>
      <w:r>
        <w:rPr>
          <w:rStyle w:val="Refdecomentario"/>
        </w:rPr>
        <w:commentReference w:id="219"/>
      </w:r>
      <w:r>
        <w:rPr>
          <w:rFonts w:ascii="Courier New" w:hAnsi="Courier New" w:cs="Courier New"/>
          <w:sz w:val="24"/>
          <w:szCs w:val="24"/>
          <w:lang w:val="en-US"/>
        </w:rPr>
        <w:t xml:space="preserve"> five more women were victims of homicides compared to the previous decade in these states. Paralleling the rise in homicide mortality, the propor</w:t>
      </w:r>
      <w:r>
        <w:rPr>
          <w:rFonts w:ascii="Courier New" w:hAnsi="Courier New" w:cs="Courier New"/>
          <w:sz w:val="24"/>
          <w:szCs w:val="24"/>
          <w:lang w:val="en-US"/>
        </w:rPr>
        <w:t xml:space="preserve">tion of </w:t>
      </w:r>
      <w:proofErr w:type="spellStart"/>
      <w:ins w:id="221" w:author="Arte" w:date="2019-09-24T17:33:00Z">
        <w:r>
          <w:rPr>
            <w:rFonts w:ascii="Courier New" w:hAnsi="Courier New" w:cs="Courier New"/>
            <w:sz w:val="24"/>
            <w:szCs w:val="24"/>
            <w:lang w:val="en-US"/>
          </w:rPr>
          <w:t>females</w:t>
        </w:r>
      </w:ins>
      <w:del w:id="222" w:author="Arte" w:date="2019-09-23T18:45:00Z">
        <w:r>
          <w:rPr>
            <w:rFonts w:ascii="Courier New" w:hAnsi="Courier New" w:cs="Courier New"/>
            <w:sz w:val="24"/>
            <w:szCs w:val="24"/>
            <w:lang w:val="en-US"/>
          </w:rPr>
          <w:delText xml:space="preserve">population </w:delText>
        </w:r>
      </w:del>
      <w:ins w:id="223" w:author="Arte" w:date="2019-09-23T18:42:00Z">
        <w:r>
          <w:rPr>
            <w:rFonts w:ascii="Courier New" w:hAnsi="Courier New" w:cs="Courier New"/>
            <w:sz w:val="24"/>
            <w:szCs w:val="24"/>
            <w:lang w:val="en-US"/>
          </w:rPr>
          <w:t>fearing</w:t>
        </w:r>
        <w:proofErr w:type="spellEnd"/>
        <w:r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</w:ins>
      <w:del w:id="224" w:author="Arte" w:date="2019-09-23T18:42:00Z">
        <w:r>
          <w:rPr>
            <w:rFonts w:ascii="Courier New" w:hAnsi="Courier New" w:cs="Courier New"/>
            <w:sz w:val="24"/>
            <w:szCs w:val="24"/>
            <w:lang w:val="en-US"/>
          </w:rPr>
          <w:delText>vulnerable of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becoming a victim </w:t>
      </w:r>
      <w:ins w:id="225" w:author="Arte" w:date="2019-09-24T17:31:00Z">
        <w:r>
          <w:rPr>
            <w:rFonts w:ascii="Courier New" w:hAnsi="Courier New" w:cs="Courier New"/>
            <w:sz w:val="24"/>
            <w:szCs w:val="24"/>
            <w:lang w:val="en-US"/>
          </w:rPr>
          <w:t>went up</w:t>
        </w:r>
      </w:ins>
      <w:del w:id="226" w:author="Arte" w:date="2019-09-24T17:31:00Z">
        <w:r>
          <w:rPr>
            <w:rFonts w:ascii="Courier New" w:hAnsi="Courier New" w:cs="Courier New"/>
            <w:sz w:val="24"/>
            <w:szCs w:val="24"/>
            <w:lang w:val="en-US"/>
          </w:rPr>
          <w:delText>increased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ins w:id="227" w:author="Arte" w:date="2019-09-23T19:16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28 out of the 32 </w:t>
        </w:r>
      </w:ins>
      <w:ins w:id="228" w:author="Arte" w:date="2019-09-24T17:54:00Z">
        <w:r>
          <w:rPr>
            <w:rFonts w:ascii="Courier New" w:hAnsi="Courier New" w:cs="Courier New"/>
            <w:sz w:val="24"/>
            <w:szCs w:val="24"/>
            <w:lang w:val="en-US"/>
          </w:rPr>
          <w:t>Mexican</w:t>
        </w:r>
      </w:ins>
      <w:del w:id="229" w:author="Arte" w:date="2019-09-23T19:16:00Z">
        <w:r>
          <w:rPr>
            <w:rFonts w:ascii="Courier New" w:hAnsi="Courier New" w:cs="Courier New"/>
            <w:sz w:val="24"/>
            <w:szCs w:val="24"/>
            <w:lang w:val="en-US"/>
          </w:rPr>
          <w:delText>87.5% of the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states</w:t>
      </w:r>
      <w:ins w:id="230" w:author="Arte" w:date="2019-09-23T19:16:00Z">
        <w:r>
          <w:rPr>
            <w:rFonts w:ascii="Courier New" w:hAnsi="Courier New" w:cs="Courier New"/>
            <w:sz w:val="24"/>
            <w:szCs w:val="24"/>
            <w:lang w:val="en-US"/>
          </w:rPr>
          <w:t>, or 87.5% of the total</w:t>
        </w:r>
      </w:ins>
      <w:r>
        <w:rPr>
          <w:rFonts w:ascii="Courier New" w:hAnsi="Courier New" w:cs="Courier New"/>
          <w:sz w:val="24"/>
          <w:szCs w:val="24"/>
          <w:lang w:val="en-US"/>
        </w:rPr>
        <w:t>. The largest incre</w:t>
      </w:r>
      <w:ins w:id="231" w:author="Arte" w:date="2019-09-24T00:45:00Z">
        <w:r>
          <w:rPr>
            <w:rFonts w:ascii="Courier New" w:hAnsi="Courier New" w:cs="Courier New"/>
            <w:sz w:val="24"/>
            <w:szCs w:val="24"/>
            <w:lang w:val="en-US"/>
          </w:rPr>
          <w:t>ment</w:t>
        </w:r>
      </w:ins>
      <w:del w:id="232" w:author="Arte" w:date="2019-09-24T00:45:00Z">
        <w:r>
          <w:rPr>
            <w:rFonts w:ascii="Courier New" w:hAnsi="Courier New" w:cs="Courier New"/>
            <w:sz w:val="24"/>
            <w:szCs w:val="24"/>
            <w:lang w:val="en-US"/>
          </w:rPr>
          <w:delText>ase</w:delText>
        </w:r>
      </w:del>
      <w:del w:id="233" w:author="Arte" w:date="2019-09-23T18:42:00Z">
        <w:r>
          <w:rPr>
            <w:rFonts w:ascii="Courier New" w:hAnsi="Courier New" w:cs="Courier New"/>
            <w:sz w:val="24"/>
            <w:szCs w:val="24"/>
            <w:lang w:val="en-US"/>
          </w:rPr>
          <w:delText>d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happened in Colima</w:t>
      </w:r>
      <w:ins w:id="234" w:author="Arte" w:date="2019-09-24T17:46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</w:ins>
      <w:ins w:id="235" w:author="Arte" w:date="2019-09-24T17:47:00Z">
        <w:r>
          <w:rPr>
            <w:rFonts w:ascii="Courier New" w:hAnsi="Courier New" w:cs="Courier New"/>
            <w:sz w:val="24"/>
            <w:szCs w:val="24"/>
            <w:lang w:val="en-US"/>
          </w:rPr>
          <w:t>–</w:t>
        </w:r>
      </w:ins>
      <w:ins w:id="236" w:author="Arte" w:date="2019-09-24T17:46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the </w:t>
        </w:r>
      </w:ins>
      <w:ins w:id="237" w:author="Arte" w:date="2019-09-24T17:49:00Z">
        <w:r>
          <w:rPr>
            <w:rFonts w:ascii="Courier New" w:hAnsi="Courier New" w:cs="Courier New"/>
            <w:sz w:val="24"/>
            <w:szCs w:val="24"/>
            <w:lang w:val="en-US"/>
          </w:rPr>
          <w:t>least populated state</w:t>
        </w:r>
      </w:ins>
      <w:ins w:id="238" w:author="Arte" w:date="2019-09-24T17:58:00Z">
        <w:r>
          <w:rPr>
            <w:rFonts w:ascii="Courier New" w:hAnsi="Courier New" w:cs="Courier New"/>
            <w:sz w:val="24"/>
            <w:szCs w:val="24"/>
            <w:lang w:val="en-US"/>
          </w:rPr>
          <w:t>, with</w:t>
        </w:r>
      </w:ins>
      <w:ins w:id="239" w:author="Arte" w:date="2019-09-24T17:55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</w:ins>
      <w:ins w:id="240" w:author="Arte" w:date="2019-09-24T23:27:00Z">
        <w:r w:rsidR="00DA6A72">
          <w:rPr>
            <w:rFonts w:ascii="Courier New" w:hAnsi="Courier New" w:cs="Courier New"/>
            <w:sz w:val="24"/>
            <w:szCs w:val="24"/>
            <w:lang w:val="en-US"/>
          </w:rPr>
          <w:t xml:space="preserve">only </w:t>
        </w:r>
      </w:ins>
      <w:ins w:id="241" w:author="Arte" w:date="2019-09-24T23:25:00Z">
        <w:r w:rsidR="00DA6A72">
          <w:rPr>
            <w:rFonts w:ascii="Courier New" w:hAnsi="Courier New" w:cs="Courier New"/>
            <w:sz w:val="24"/>
            <w:szCs w:val="24"/>
            <w:lang w:val="en-US"/>
          </w:rPr>
          <w:t>about 700,000</w:t>
        </w:r>
      </w:ins>
      <w:ins w:id="242" w:author="Arte" w:date="2019-09-24T17:55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</w:ins>
      <w:ins w:id="243" w:author="Arte" w:date="2019-09-24T23:27:00Z">
        <w:r w:rsidR="00DA6A72">
          <w:rPr>
            <w:rFonts w:ascii="Courier New" w:hAnsi="Courier New" w:cs="Courier New"/>
            <w:sz w:val="24"/>
            <w:szCs w:val="24"/>
            <w:lang w:val="en-US"/>
          </w:rPr>
          <w:t xml:space="preserve">people </w:t>
        </w:r>
      </w:ins>
      <w:ins w:id="244" w:author="Arte" w:date="2019-09-24T17:55:00Z">
        <w:r>
          <w:rPr>
            <w:rFonts w:ascii="Courier New" w:hAnsi="Courier New" w:cs="Courier New"/>
            <w:sz w:val="24"/>
            <w:szCs w:val="24"/>
            <w:lang w:val="en-US"/>
          </w:rPr>
          <w:t>in 2015</w:t>
        </w:r>
      </w:ins>
      <w:r>
        <w:rPr>
          <w:rFonts w:ascii="Courier New" w:hAnsi="Courier New" w:cs="Courier New"/>
          <w:sz w:val="24"/>
          <w:szCs w:val="24"/>
          <w:lang w:val="en-US"/>
        </w:rPr>
        <w:t>, where 54.</w:t>
      </w:r>
      <w:ins w:id="245" w:author="Arte" w:date="2019-09-23T18:44:00Z">
        <w:r>
          <w:rPr>
            <w:rFonts w:ascii="Courier New" w:hAnsi="Courier New" w:cs="Courier New"/>
            <w:sz w:val="24"/>
            <w:szCs w:val="24"/>
            <w:lang w:val="en-US"/>
          </w:rPr>
          <w:t>4</w:t>
        </w:r>
      </w:ins>
      <w:del w:id="246" w:author="Arte" w:date="2019-09-23T18:44:00Z">
        <w:r>
          <w:rPr>
            <w:rFonts w:ascii="Courier New" w:hAnsi="Courier New" w:cs="Courier New"/>
            <w:sz w:val="24"/>
            <w:szCs w:val="24"/>
            <w:lang w:val="en-US"/>
          </w:rPr>
          <w:delText>3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% more </w:t>
      </w:r>
      <w:del w:id="247" w:author="Arte" w:date="2019-09-23T18:45:00Z">
        <w:r>
          <w:rPr>
            <w:rFonts w:ascii="Courier New" w:hAnsi="Courier New" w:cs="Courier New"/>
            <w:sz w:val="24"/>
            <w:szCs w:val="24"/>
            <w:lang w:val="en-US"/>
          </w:rPr>
          <w:delText>(</w:delText>
        </w:r>
      </w:del>
      <w:r>
        <w:rPr>
          <w:rFonts w:ascii="Courier New" w:hAnsi="Courier New" w:cs="Courier New"/>
          <w:sz w:val="24"/>
          <w:szCs w:val="24"/>
          <w:lang w:val="en-US"/>
        </w:rPr>
        <w:t>women</w:t>
      </w:r>
      <w:del w:id="248" w:author="Arte" w:date="2019-09-23T18:45:00Z">
        <w:r>
          <w:rPr>
            <w:rFonts w:ascii="Courier New" w:hAnsi="Courier New" w:cs="Courier New"/>
            <w:sz w:val="24"/>
            <w:szCs w:val="24"/>
            <w:lang w:val="en-US"/>
          </w:rPr>
          <w:delText>?)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declared to feel unsafe in 2017 compared to 2005. Apart from Colima, in other six states (Zacatecas, Veracruz, San Luis Potosí, Nayarit, Guanajuato and Tamaulipas) </w:t>
      </w:r>
      <w:del w:id="249" w:author="Arte" w:date="2019-09-24T00:29:00Z">
        <w:r>
          <w:rPr>
            <w:rFonts w:ascii="Courier New" w:hAnsi="Courier New" w:cs="Courier New"/>
            <w:sz w:val="24"/>
            <w:szCs w:val="24"/>
            <w:lang w:val="en-US"/>
          </w:rPr>
          <w:delText xml:space="preserve">the increase in 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the proportion of </w:t>
      </w:r>
      <w:ins w:id="250" w:author="Arte" w:date="2019-09-24T17:34:00Z">
        <w:r>
          <w:rPr>
            <w:rFonts w:ascii="Courier New" w:hAnsi="Courier New" w:cs="Courier New"/>
            <w:sz w:val="24"/>
            <w:szCs w:val="24"/>
            <w:lang w:val="en-US"/>
          </w:rPr>
          <w:t>females</w:t>
        </w:r>
      </w:ins>
      <w:del w:id="251" w:author="Arte" w:date="2019-09-24T00:30:00Z">
        <w:r>
          <w:rPr>
            <w:rFonts w:ascii="Courier New" w:hAnsi="Courier New" w:cs="Courier New"/>
            <w:sz w:val="24"/>
            <w:szCs w:val="24"/>
            <w:lang w:val="en-US"/>
          </w:rPr>
          <w:delText>the population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feeling vulnerable </w:t>
      </w:r>
      <w:ins w:id="252" w:author="Arte" w:date="2019-09-25T00:21:00Z">
        <w:r w:rsidR="00550CF8">
          <w:rPr>
            <w:rFonts w:ascii="Courier New" w:hAnsi="Courier New" w:cs="Courier New"/>
            <w:sz w:val="24"/>
            <w:szCs w:val="24"/>
            <w:lang w:val="en-US"/>
          </w:rPr>
          <w:t xml:space="preserve">to crime </w:t>
        </w:r>
      </w:ins>
      <w:ins w:id="253" w:author="Arte" w:date="2019-09-24T00:30:00Z">
        <w:r>
          <w:rPr>
            <w:rFonts w:ascii="Courier New" w:hAnsi="Courier New" w:cs="Courier New"/>
            <w:sz w:val="24"/>
            <w:szCs w:val="24"/>
            <w:lang w:val="en-US"/>
          </w:rPr>
          <w:t>grew by more than</w:t>
        </w:r>
      </w:ins>
      <w:del w:id="254" w:author="Arte" w:date="2019-09-24T00:30:00Z">
        <w:r>
          <w:rPr>
            <w:rFonts w:ascii="Courier New" w:hAnsi="Courier New" w:cs="Courier New"/>
            <w:sz w:val="24"/>
            <w:szCs w:val="24"/>
            <w:lang w:val="en-US"/>
          </w:rPr>
          <w:delText>was over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30%. In </w:t>
      </w:r>
      <w:ins w:id="255" w:author="Arte" w:date="2019-09-24T00:46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contrast, the </w:t>
        </w:r>
      </w:ins>
      <w:r>
        <w:rPr>
          <w:rFonts w:ascii="Courier New" w:hAnsi="Courier New" w:cs="Courier New"/>
          <w:sz w:val="24"/>
          <w:szCs w:val="24"/>
          <w:lang w:val="en-US"/>
        </w:rPr>
        <w:t>four states</w:t>
      </w:r>
      <w:del w:id="256" w:author="Arte" w:date="2019-09-24T00:49:00Z">
        <w:r>
          <w:rPr>
            <w:rFonts w:ascii="Courier New" w:hAnsi="Courier New" w:cs="Courier New"/>
            <w:sz w:val="24"/>
            <w:szCs w:val="24"/>
            <w:lang w:val="en-US"/>
          </w:rPr>
          <w:delText>,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ins w:id="257" w:author="Arte" w:date="2019-09-24T00:47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where </w:t>
        </w:r>
      </w:ins>
      <w:del w:id="258" w:author="Arte" w:date="2019-09-23T18:49:00Z">
        <w:r>
          <w:rPr>
            <w:rFonts w:ascii="Courier New" w:hAnsi="Courier New" w:cs="Courier New"/>
            <w:sz w:val="24"/>
            <w:szCs w:val="24"/>
            <w:lang w:val="en-US"/>
          </w:rPr>
          <w:delText xml:space="preserve">the </w:delText>
        </w:r>
      </w:del>
      <w:proofErr w:type="spellStart"/>
      <w:ins w:id="259" w:author="Arte" w:date="2019-09-23T18:49:00Z">
        <w:r>
          <w:rPr>
            <w:rFonts w:ascii="Courier New" w:hAnsi="Courier New" w:cs="Courier New"/>
            <w:sz w:val="24"/>
            <w:szCs w:val="24"/>
            <w:lang w:val="en-US"/>
          </w:rPr>
          <w:t>thatx</w:t>
        </w:r>
        <w:proofErr w:type="spellEnd"/>
        <w:r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proportion </w:t>
      </w:r>
      <w:del w:id="260" w:author="Arte" w:date="2019-09-23T18:49:00Z">
        <w:r>
          <w:rPr>
            <w:rFonts w:ascii="Courier New" w:hAnsi="Courier New" w:cs="Courier New"/>
            <w:sz w:val="24"/>
            <w:szCs w:val="24"/>
            <w:lang w:val="en-US"/>
          </w:rPr>
          <w:delText xml:space="preserve">of (female?) vulnerable population </w:delText>
        </w:r>
      </w:del>
      <w:del w:id="261" w:author="Arte" w:date="2019-09-24T00:32:00Z">
        <w:r>
          <w:rPr>
            <w:rFonts w:ascii="Courier New" w:hAnsi="Courier New" w:cs="Courier New"/>
            <w:sz w:val="24"/>
            <w:szCs w:val="24"/>
            <w:lang w:val="en-US"/>
          </w:rPr>
          <w:delText xml:space="preserve">decreased </w:delText>
        </w:r>
      </w:del>
      <w:ins w:id="262" w:author="Arte" w:date="2019-09-24T00:32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fell </w:t>
        </w:r>
      </w:ins>
      <w:ins w:id="263" w:author="Arte" w:date="2019-09-24T23:04:00Z">
        <w:r w:rsidR="00FB4372">
          <w:rPr>
            <w:rFonts w:ascii="Courier New" w:hAnsi="Courier New" w:cs="Courier New"/>
            <w:sz w:val="24"/>
            <w:szCs w:val="24"/>
            <w:lang w:val="en-US"/>
          </w:rPr>
          <w:t>-</w:t>
        </w:r>
        <w:r w:rsidR="00FB4372">
          <w:rPr>
            <w:rFonts w:ascii="Courier New" w:hAnsi="Courier New" w:cs="Courier New"/>
            <w:sz w:val="24"/>
            <w:szCs w:val="24"/>
            <w:lang w:val="en-US"/>
          </w:rPr>
          <w:t>between 2.3 and 6.8 percent</w:t>
        </w:r>
      </w:ins>
      <w:ins w:id="264" w:author="Arte" w:date="2019-09-24T23:10:00Z">
        <w:r w:rsidR="00FB4372">
          <w:rPr>
            <w:rFonts w:ascii="Courier New" w:hAnsi="Courier New" w:cs="Courier New"/>
            <w:sz w:val="24"/>
            <w:szCs w:val="24"/>
            <w:lang w:val="en-US"/>
          </w:rPr>
          <w:t>,</w:t>
        </w:r>
      </w:ins>
      <w:ins w:id="265" w:author="Arte" w:date="2019-09-24T23:04:00Z">
        <w:r w:rsidR="00FB4372"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despite </w:t>
      </w:r>
      <w:del w:id="266" w:author="Arte" w:date="2019-09-24T23:11:00Z">
        <w:r w:rsidDel="00FB4372">
          <w:rPr>
            <w:rFonts w:ascii="Courier New" w:hAnsi="Courier New" w:cs="Courier New"/>
            <w:sz w:val="24"/>
            <w:szCs w:val="24"/>
            <w:lang w:val="en-US"/>
          </w:rPr>
          <w:delText xml:space="preserve">rising </w:delText>
        </w:r>
        <w:r w:rsidRPr="00FB4372" w:rsidDel="00FB4372">
          <w:rPr>
            <w:rFonts w:ascii="Courier New" w:hAnsi="Courier New" w:cs="Courier New"/>
            <w:sz w:val="24"/>
            <w:szCs w:val="24"/>
            <w:lang w:val="en-US"/>
          </w:rPr>
          <w:delText>female</w:delText>
        </w:r>
        <w:r w:rsidDel="00FB4372">
          <w:rPr>
            <w:rFonts w:ascii="Courier New" w:hAnsi="Courier New" w:cs="Courier New"/>
            <w:sz w:val="24"/>
            <w:szCs w:val="24"/>
            <w:lang w:val="en-US"/>
          </w:rPr>
          <w:delText xml:space="preserve"> </w:delText>
        </w:r>
      </w:del>
      <w:r>
        <w:rPr>
          <w:rFonts w:ascii="Courier New" w:hAnsi="Courier New" w:cs="Courier New"/>
          <w:sz w:val="24"/>
          <w:szCs w:val="24"/>
          <w:lang w:val="en-US"/>
        </w:rPr>
        <w:t>homicide</w:t>
      </w:r>
      <w:ins w:id="267" w:author="Arte" w:date="2019-09-23T19:06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rate</w:t>
        </w:r>
      </w:ins>
      <w:r>
        <w:rPr>
          <w:rFonts w:ascii="Courier New" w:hAnsi="Courier New" w:cs="Courier New"/>
          <w:sz w:val="24"/>
          <w:szCs w:val="24"/>
          <w:lang w:val="en-US"/>
        </w:rPr>
        <w:t>s</w:t>
      </w:r>
      <w:ins w:id="268" w:author="Arte" w:date="2019-09-23T19:06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</w:ins>
      <w:ins w:id="269" w:author="Arte" w:date="2019-09-24T23:11:00Z">
        <w:r w:rsidR="00FB4372">
          <w:rPr>
            <w:rFonts w:ascii="Courier New" w:hAnsi="Courier New" w:cs="Courier New"/>
            <w:sz w:val="24"/>
            <w:szCs w:val="24"/>
            <w:lang w:val="en-US"/>
          </w:rPr>
          <w:t>rising</w:t>
        </w:r>
      </w:ins>
      <w:ins w:id="270" w:author="Arte" w:date="2019-09-24T23:09:00Z">
        <w:r w:rsidR="00FB4372"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  <w:r w:rsidR="00FB4372" w:rsidRPr="00FA7BB2">
          <w:rPr>
            <w:rFonts w:ascii="Courier New" w:hAnsi="Courier New" w:cs="Courier New"/>
            <w:sz w:val="24"/>
            <w:szCs w:val="24"/>
            <w:lang w:val="en-US"/>
          </w:rPr>
          <w:t xml:space="preserve">between 0.1 and 2.9 </w:t>
        </w:r>
      </w:ins>
      <w:ins w:id="271" w:author="Arte" w:date="2019-09-25T00:22:00Z">
        <w:r w:rsidR="0036530E">
          <w:rPr>
            <w:rFonts w:ascii="Courier New" w:hAnsi="Courier New" w:cs="Courier New"/>
            <w:sz w:val="24"/>
            <w:szCs w:val="24"/>
            <w:lang w:val="en-US"/>
          </w:rPr>
          <w:t xml:space="preserve">extra women </w:t>
        </w:r>
      </w:ins>
      <w:ins w:id="272" w:author="Arte" w:date="2019-09-24T23:12:00Z">
        <w:r w:rsidR="00A47D5C">
          <w:rPr>
            <w:rFonts w:ascii="Courier New" w:hAnsi="Courier New" w:cs="Courier New"/>
            <w:sz w:val="24"/>
            <w:szCs w:val="24"/>
            <w:lang w:val="en-US"/>
          </w:rPr>
          <w:t xml:space="preserve">murdered </w:t>
        </w:r>
      </w:ins>
      <w:ins w:id="273" w:author="Arte" w:date="2019-09-24T23:09:00Z">
        <w:r w:rsidR="00FB4372" w:rsidRPr="00FA7BB2">
          <w:rPr>
            <w:rFonts w:ascii="Courier New" w:hAnsi="Courier New" w:cs="Courier New"/>
            <w:sz w:val="24"/>
            <w:szCs w:val="24"/>
            <w:lang w:val="en-US"/>
          </w:rPr>
          <w:t>per 100,000 females</w:t>
        </w:r>
        <w:r w:rsidR="00FB4372">
          <w:rPr>
            <w:rFonts w:ascii="Courier New" w:hAnsi="Courier New" w:cs="Courier New"/>
            <w:sz w:val="24"/>
            <w:szCs w:val="24"/>
            <w:lang w:val="en-US"/>
          </w:rPr>
          <w:t xml:space="preserve"> we</w:t>
        </w:r>
      </w:ins>
      <w:ins w:id="274" w:author="Arte" w:date="2019-09-24T00:49:00Z">
        <w:r>
          <w:rPr>
            <w:rFonts w:ascii="Courier New" w:hAnsi="Courier New" w:cs="Courier New"/>
            <w:sz w:val="24"/>
            <w:szCs w:val="24"/>
            <w:lang w:val="en-US"/>
          </w:rPr>
          <w:t>re</w:t>
        </w:r>
      </w:ins>
      <w:r>
        <w:rPr>
          <w:rFonts w:ascii="Courier New" w:hAnsi="Courier New" w:cs="Courier New"/>
          <w:sz w:val="24"/>
          <w:szCs w:val="24"/>
          <w:lang w:val="en-US"/>
        </w:rPr>
        <w:t>: Yucatán in the South</w:t>
      </w:r>
      <w:del w:id="275" w:author="Arte" w:date="2019-09-24T00:51:00Z">
        <w:r>
          <w:rPr>
            <w:rFonts w:ascii="Courier New" w:hAnsi="Courier New" w:cs="Courier New"/>
            <w:sz w:val="24"/>
            <w:szCs w:val="24"/>
            <w:lang w:val="en-US"/>
          </w:rPr>
          <w:delText xml:space="preserve"> -which is still the </w:delText>
        </w:r>
        <w:r w:rsidRPr="00A018E5">
          <w:rPr>
            <w:rFonts w:ascii="Courier New" w:hAnsi="Courier New" w:cs="Courier New"/>
            <w:sz w:val="24"/>
            <w:szCs w:val="24"/>
            <w:lang w:val="en-US"/>
          </w:rPr>
          <w:delText>safest state in the country</w:delText>
        </w:r>
      </w:del>
      <w:r w:rsidRPr="00A018E5">
        <w:rPr>
          <w:rFonts w:ascii="Courier New" w:hAnsi="Courier New" w:cs="Courier New"/>
          <w:sz w:val="24"/>
          <w:szCs w:val="24"/>
          <w:lang w:val="en-US"/>
        </w:rPr>
        <w:t>, Mexico City in the Center, and Sinaloa and Baja California in the North.</w:t>
      </w:r>
      <w:ins w:id="276" w:author="Arte" w:date="2019-09-24T23:00:00Z">
        <w:r w:rsidR="00FA7BB2" w:rsidRPr="002A06C0"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</w:ins>
      <w:ins w:id="277" w:author="Arte" w:date="2019-09-24T23:13:00Z">
        <w:r w:rsidR="00A47D5C" w:rsidRPr="002A06C0">
          <w:rPr>
            <w:rFonts w:ascii="Courier New" w:hAnsi="Courier New" w:cs="Courier New"/>
            <w:sz w:val="24"/>
            <w:szCs w:val="24"/>
            <w:lang w:val="en-US"/>
          </w:rPr>
          <w:t xml:space="preserve">The former though </w:t>
        </w:r>
      </w:ins>
      <w:ins w:id="278" w:author="Arte" w:date="2019-09-24T00:51:00Z">
        <w:r w:rsidRPr="002A06C0">
          <w:rPr>
            <w:rFonts w:ascii="Courier New" w:hAnsi="Courier New" w:cs="Courier New"/>
            <w:sz w:val="24"/>
            <w:szCs w:val="24"/>
            <w:lang w:val="en-US"/>
          </w:rPr>
          <w:t xml:space="preserve">is still the safest state </w:t>
        </w:r>
      </w:ins>
      <w:ins w:id="279" w:author="Arte" w:date="2019-09-24T23:14:00Z">
        <w:r w:rsidR="00187A1F" w:rsidRPr="002A06C0">
          <w:rPr>
            <w:rFonts w:ascii="Courier New" w:hAnsi="Courier New" w:cs="Courier New"/>
            <w:sz w:val="24"/>
            <w:szCs w:val="24"/>
            <w:lang w:val="en-US"/>
          </w:rPr>
          <w:t xml:space="preserve">for women, </w:t>
        </w:r>
      </w:ins>
      <w:ins w:id="280" w:author="Arte" w:date="2019-09-24T01:11:00Z">
        <w:r w:rsidRPr="006357F8">
          <w:rPr>
            <w:rFonts w:ascii="Courier New" w:hAnsi="Courier New" w:cs="Courier New"/>
            <w:sz w:val="24"/>
            <w:szCs w:val="24"/>
            <w:lang w:val="en-US"/>
          </w:rPr>
          <w:t xml:space="preserve">with less than one </w:t>
        </w:r>
      </w:ins>
      <w:ins w:id="281" w:author="Arte" w:date="2019-09-24T23:14:00Z">
        <w:r w:rsidR="00187A1F" w:rsidRPr="006357F8">
          <w:rPr>
            <w:rFonts w:ascii="Courier New" w:hAnsi="Courier New" w:cs="Courier New"/>
            <w:sz w:val="24"/>
            <w:szCs w:val="24"/>
            <w:lang w:val="en-US"/>
          </w:rPr>
          <w:t>death</w:t>
        </w:r>
      </w:ins>
      <w:ins w:id="282" w:author="Arte" w:date="2019-09-24T01:11:00Z">
        <w:r w:rsidRPr="006357F8">
          <w:rPr>
            <w:rFonts w:ascii="Courier New" w:hAnsi="Courier New" w:cs="Courier New"/>
            <w:sz w:val="24"/>
            <w:szCs w:val="24"/>
            <w:lang w:val="en-US"/>
          </w:rPr>
          <w:t xml:space="preserve"> per 100,000 female</w:t>
        </w:r>
      </w:ins>
      <w:ins w:id="283" w:author="Arte" w:date="2019-09-24T23:14:00Z">
        <w:r w:rsidR="00187A1F" w:rsidRPr="006357F8">
          <w:rPr>
            <w:rFonts w:ascii="Courier New" w:hAnsi="Courier New" w:cs="Courier New"/>
            <w:sz w:val="24"/>
            <w:szCs w:val="24"/>
            <w:lang w:val="en-US"/>
          </w:rPr>
          <w:t>s</w:t>
        </w:r>
      </w:ins>
      <w:ins w:id="284" w:author="Arte" w:date="2019-09-24T23:15:00Z">
        <w:r w:rsidR="00187A1F" w:rsidRPr="006357F8">
          <w:rPr>
            <w:rFonts w:ascii="Courier New" w:hAnsi="Courier New" w:cs="Courier New"/>
            <w:sz w:val="24"/>
            <w:szCs w:val="24"/>
            <w:lang w:val="en-US"/>
          </w:rPr>
          <w:t>; and Mexico City</w:t>
        </w:r>
      </w:ins>
      <w:ins w:id="285" w:author="Arte" w:date="2019-09-24T23:16:00Z">
        <w:r w:rsidR="00187A1F" w:rsidRPr="006357F8">
          <w:rPr>
            <w:rFonts w:ascii="Courier New" w:hAnsi="Courier New" w:cs="Courier New"/>
            <w:sz w:val="24"/>
            <w:szCs w:val="24"/>
            <w:lang w:val="en-US"/>
          </w:rPr>
          <w:t>’s</w:t>
        </w:r>
        <w:r w:rsidR="00187A1F" w:rsidRPr="006357F8">
          <w:rPr>
            <w:rFonts w:ascii="Courier New" w:hAnsi="Courier New" w:cs="Courier New"/>
            <w:sz w:val="24"/>
            <w:szCs w:val="24"/>
            <w:u w:val="single"/>
            <w:lang w:val="en-US"/>
          </w:rPr>
          <w:t xml:space="preserve"> rate fell below the country’s average, while it used to be above it.</w:t>
        </w:r>
      </w:ins>
      <w:ins w:id="286" w:author="Arte" w:date="2019-09-24T00:51:00Z">
        <w:r w:rsidRPr="00A018E5"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</w:ins>
      <w:ins w:id="287" w:author="Arte" w:date="2019-09-24T23:40:00Z">
        <w:r w:rsidR="00B15363" w:rsidRPr="00A018E5">
          <w:rPr>
            <w:rFonts w:ascii="Courier New" w:hAnsi="Courier New" w:cs="Courier New"/>
            <w:sz w:val="24"/>
            <w:szCs w:val="24"/>
            <w:lang w:val="en-US"/>
          </w:rPr>
          <w:t>Sinaloa borders Chihuahua</w:t>
        </w:r>
        <w:r w:rsidR="00B15363" w:rsidRPr="002A06C0">
          <w:rPr>
            <w:rFonts w:ascii="Courier New" w:hAnsi="Courier New" w:cs="Courier New"/>
            <w:sz w:val="24"/>
            <w:szCs w:val="24"/>
            <w:lang w:val="en-US"/>
          </w:rPr>
          <w:t>, w</w:t>
        </w:r>
      </w:ins>
      <w:ins w:id="288" w:author="Arte" w:date="2019-09-24T23:44:00Z">
        <w:r w:rsidR="00682381">
          <w:rPr>
            <w:rFonts w:ascii="Courier New" w:hAnsi="Courier New" w:cs="Courier New"/>
            <w:sz w:val="24"/>
            <w:szCs w:val="24"/>
            <w:lang w:val="en-US"/>
          </w:rPr>
          <w:t>h</w:t>
        </w:r>
      </w:ins>
      <w:ins w:id="289" w:author="Arte" w:date="2019-09-24T23:40:00Z">
        <w:r w:rsidR="00B15363" w:rsidRPr="002A06C0">
          <w:rPr>
            <w:rFonts w:ascii="Courier New" w:hAnsi="Courier New" w:cs="Courier New"/>
            <w:sz w:val="24"/>
            <w:szCs w:val="24"/>
            <w:lang w:val="en-US"/>
          </w:rPr>
          <w:t xml:space="preserve">ere </w:t>
        </w:r>
      </w:ins>
      <w:ins w:id="290" w:author="Arte" w:date="2019-09-24T23:45:00Z">
        <w:r w:rsidR="00682381" w:rsidRPr="002A06C0">
          <w:rPr>
            <w:rFonts w:ascii="Courier New" w:hAnsi="Courier New" w:cs="Courier New"/>
            <w:sz w:val="24"/>
            <w:szCs w:val="24"/>
            <w:lang w:val="en-US"/>
          </w:rPr>
          <w:t xml:space="preserve">female homicide rates </w:t>
        </w:r>
        <w:r w:rsidR="00682381">
          <w:rPr>
            <w:rFonts w:ascii="Courier New" w:hAnsi="Courier New" w:cs="Courier New"/>
            <w:sz w:val="24"/>
            <w:szCs w:val="24"/>
            <w:lang w:val="en-US"/>
          </w:rPr>
          <w:t>in</w:t>
        </w:r>
      </w:ins>
      <w:ins w:id="291" w:author="Arte" w:date="2019-09-24T23:40:00Z">
        <w:r w:rsidR="00B15363" w:rsidRPr="002A06C0">
          <w:rPr>
            <w:rFonts w:ascii="Courier New" w:hAnsi="Courier New" w:cs="Courier New"/>
            <w:sz w:val="24"/>
            <w:szCs w:val="24"/>
            <w:lang w:val="en-US"/>
          </w:rPr>
          <w:t>crease</w:t>
        </w:r>
      </w:ins>
      <w:ins w:id="292" w:author="Arte" w:date="2019-09-24T23:45:00Z">
        <w:r w:rsidR="00682381">
          <w:rPr>
            <w:rFonts w:ascii="Courier New" w:hAnsi="Courier New" w:cs="Courier New"/>
            <w:sz w:val="24"/>
            <w:szCs w:val="24"/>
            <w:lang w:val="en-US"/>
          </w:rPr>
          <w:t>d</w:t>
        </w:r>
      </w:ins>
      <w:ins w:id="293" w:author="Arte" w:date="2019-09-24T23:40:00Z">
        <w:r w:rsidR="00B15363" w:rsidRPr="002A06C0"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</w:ins>
      <w:ins w:id="294" w:author="Arte" w:date="2019-09-24T23:45:00Z">
        <w:r w:rsidR="00682381">
          <w:rPr>
            <w:rFonts w:ascii="Courier New" w:hAnsi="Courier New" w:cs="Courier New"/>
            <w:sz w:val="24"/>
            <w:szCs w:val="24"/>
            <w:lang w:val="en-US"/>
          </w:rPr>
          <w:t>the most</w:t>
        </w:r>
      </w:ins>
      <w:ins w:id="295" w:author="Arte" w:date="2019-09-24T23:40:00Z">
        <w:r w:rsidR="00B15363" w:rsidRPr="002A06C0">
          <w:rPr>
            <w:rFonts w:ascii="Courier New" w:hAnsi="Courier New" w:cs="Courier New"/>
            <w:sz w:val="24"/>
            <w:szCs w:val="24"/>
            <w:lang w:val="en-US"/>
          </w:rPr>
          <w:t>,</w:t>
        </w:r>
        <w:r w:rsidR="00B15363" w:rsidRPr="006357F8">
          <w:rPr>
            <w:rFonts w:ascii="Courier New" w:hAnsi="Courier New" w:cs="Courier New"/>
            <w:sz w:val="24"/>
            <w:szCs w:val="24"/>
            <w:lang w:val="en-US"/>
          </w:rPr>
          <w:t xml:space="preserve"> so </w:t>
        </w:r>
      </w:ins>
      <w:ins w:id="296" w:author="Arte" w:date="2019-09-24T23:41:00Z">
        <w:r w:rsidR="00B15363" w:rsidRPr="006357F8">
          <w:rPr>
            <w:rFonts w:ascii="Courier New" w:hAnsi="Courier New" w:cs="Courier New"/>
            <w:sz w:val="24"/>
            <w:szCs w:val="24"/>
            <w:lang w:val="en-US"/>
          </w:rPr>
          <w:t xml:space="preserve">women in </w:t>
        </w:r>
      </w:ins>
      <w:ins w:id="297" w:author="Arte" w:date="2019-09-25T00:24:00Z">
        <w:r w:rsidR="00A460D5">
          <w:rPr>
            <w:rFonts w:ascii="Courier New" w:hAnsi="Courier New" w:cs="Courier New"/>
            <w:sz w:val="24"/>
            <w:szCs w:val="24"/>
            <w:lang w:val="en-US"/>
          </w:rPr>
          <w:t>the former state</w:t>
        </w:r>
      </w:ins>
      <w:ins w:id="298" w:author="Arte" w:date="2019-09-24T23:41:00Z">
        <w:r w:rsidR="00B15363" w:rsidRPr="006357F8">
          <w:rPr>
            <w:rFonts w:ascii="Courier New" w:hAnsi="Courier New" w:cs="Courier New"/>
            <w:sz w:val="24"/>
            <w:szCs w:val="24"/>
            <w:lang w:val="en-US"/>
          </w:rPr>
          <w:t xml:space="preserve"> may feel </w:t>
        </w:r>
      </w:ins>
      <w:ins w:id="299" w:author="Arte" w:date="2019-09-24T23:42:00Z">
        <w:r w:rsidR="00B15363" w:rsidRPr="006357F8">
          <w:rPr>
            <w:rFonts w:ascii="Courier New" w:hAnsi="Courier New" w:cs="Courier New"/>
            <w:sz w:val="24"/>
            <w:szCs w:val="24"/>
            <w:lang w:val="en-US"/>
          </w:rPr>
          <w:t>relatively safe</w:t>
        </w:r>
      </w:ins>
      <w:ins w:id="300" w:author="Arte" w:date="2019-09-25T00:24:00Z">
        <w:r w:rsidR="00515947">
          <w:rPr>
            <w:rFonts w:ascii="Courier New" w:hAnsi="Courier New" w:cs="Courier New"/>
            <w:sz w:val="24"/>
            <w:szCs w:val="24"/>
            <w:lang w:val="en-US"/>
          </w:rPr>
          <w:t xml:space="preserve">. The </w:t>
        </w:r>
      </w:ins>
      <w:ins w:id="301" w:author="Arte" w:date="2019-09-24T23:30:00Z">
        <w:r w:rsidR="00DA6A72" w:rsidRPr="006357F8">
          <w:rPr>
            <w:rFonts w:ascii="Courier New" w:hAnsi="Courier New" w:cs="Courier New"/>
            <w:sz w:val="24"/>
            <w:szCs w:val="24"/>
            <w:lang w:val="en-US"/>
          </w:rPr>
          <w:t xml:space="preserve">case of </w:t>
        </w:r>
      </w:ins>
      <w:ins w:id="302" w:author="Arte" w:date="2019-09-24T23:45:00Z">
        <w:r w:rsidR="00D85B9D">
          <w:rPr>
            <w:rFonts w:ascii="Courier New" w:hAnsi="Courier New" w:cs="Courier New"/>
            <w:sz w:val="24"/>
            <w:szCs w:val="24"/>
            <w:lang w:val="en-US"/>
          </w:rPr>
          <w:t xml:space="preserve">Baja California </w:t>
        </w:r>
      </w:ins>
      <w:ins w:id="303" w:author="Arte" w:date="2019-09-24T23:30:00Z">
        <w:r w:rsidR="00DA6A72" w:rsidRPr="006357F8">
          <w:rPr>
            <w:rFonts w:ascii="Courier New" w:hAnsi="Courier New" w:cs="Courier New"/>
            <w:sz w:val="24"/>
            <w:szCs w:val="24"/>
            <w:lang w:val="en-US"/>
          </w:rPr>
          <w:t>might be trickier to explain</w:t>
        </w:r>
      </w:ins>
      <w:ins w:id="304" w:author="Arte" w:date="2019-09-24T23:43:00Z">
        <w:r w:rsidR="00A018E5" w:rsidRPr="006357F8">
          <w:rPr>
            <w:rFonts w:ascii="Courier New" w:hAnsi="Courier New" w:cs="Courier New"/>
            <w:sz w:val="24"/>
            <w:szCs w:val="24"/>
            <w:lang w:val="en-US"/>
          </w:rPr>
          <w:t>.</w:t>
        </w:r>
      </w:ins>
    </w:p>
    <w:p w14:paraId="225F2163" w14:textId="15380128" w:rsidR="00124BD8" w:rsidRDefault="009605A0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A7BB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Table 1 shows the levels of age-standardized homicide rates </w:t>
      </w:r>
      <w:del w:id="305" w:author="Arte" w:date="2019-09-24T23:51:00Z">
        <w:r w:rsidRPr="00FA7BB2" w:rsidDel="00520CFE">
          <w:rPr>
            <w:rFonts w:ascii="Courier New" w:hAnsi="Courier New" w:cs="Courier New"/>
            <w:sz w:val="24"/>
            <w:szCs w:val="24"/>
            <w:lang w:val="en-US"/>
          </w:rPr>
          <w:delText>in</w:delText>
        </w:r>
        <w:r w:rsidDel="00520CFE">
          <w:rPr>
            <w:rFonts w:ascii="Courier New" w:hAnsi="Courier New" w:cs="Courier New"/>
            <w:sz w:val="24"/>
            <w:szCs w:val="24"/>
            <w:lang w:val="en-US"/>
          </w:rPr>
          <w:delText xml:space="preserve"> 2002-07 and 2011-16 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ins w:id="306" w:author="Arte" w:date="2019-09-24T23:51:00Z">
        <w:r w:rsidR="00CF19D3">
          <w:rPr>
            <w:rFonts w:ascii="Courier New" w:hAnsi="Courier New" w:cs="Courier New"/>
            <w:sz w:val="24"/>
            <w:szCs w:val="24"/>
            <w:lang w:val="en-US"/>
          </w:rPr>
          <w:t>women</w:t>
        </w:r>
      </w:ins>
      <w:del w:id="307" w:author="Arte" w:date="2019-09-24T23:51:00Z">
        <w:r w:rsidDel="00CF19D3">
          <w:rPr>
            <w:rFonts w:ascii="Courier New" w:hAnsi="Courier New" w:cs="Courier New"/>
            <w:sz w:val="24"/>
            <w:szCs w:val="24"/>
            <w:lang w:val="en-US"/>
          </w:rPr>
          <w:delText>females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aged 15 to 65 years</w:t>
      </w:r>
      <w:ins w:id="308" w:author="Arte" w:date="2019-09-24T23:52:00Z">
        <w:r w:rsidR="00520CFE"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  <w:r w:rsidR="00520CFE" w:rsidRPr="00FA7BB2">
          <w:rPr>
            <w:rFonts w:ascii="Courier New" w:hAnsi="Courier New" w:cs="Courier New"/>
            <w:sz w:val="24"/>
            <w:szCs w:val="24"/>
            <w:lang w:val="en-US"/>
          </w:rPr>
          <w:t>in</w:t>
        </w:r>
        <w:r w:rsidR="00520CFE">
          <w:rPr>
            <w:rFonts w:ascii="Courier New" w:hAnsi="Courier New" w:cs="Courier New"/>
            <w:sz w:val="24"/>
            <w:szCs w:val="24"/>
            <w:lang w:val="en-US"/>
          </w:rPr>
          <w:t xml:space="preserve"> 2002-07 and 2011-16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, and the proportion of the </w:t>
      </w:r>
      <w:ins w:id="309" w:author="Arte" w:date="2019-09-24T23:51:00Z">
        <w:r w:rsidR="00326B4E">
          <w:rPr>
            <w:rFonts w:ascii="Courier New" w:hAnsi="Courier New" w:cs="Courier New"/>
            <w:sz w:val="24"/>
            <w:szCs w:val="24"/>
            <w:lang w:val="en-US"/>
          </w:rPr>
          <w:t xml:space="preserve">female 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population </w:t>
      </w:r>
      <w:del w:id="310" w:author="Arte" w:date="2019-09-25T00:25:00Z">
        <w:r w:rsidDel="006E389E">
          <w:rPr>
            <w:rFonts w:ascii="Courier New" w:hAnsi="Courier New" w:cs="Courier New"/>
            <w:sz w:val="24"/>
            <w:szCs w:val="24"/>
            <w:lang w:val="en-US"/>
          </w:rPr>
          <w:delText xml:space="preserve">vulnerable of </w:delText>
        </w:r>
      </w:del>
      <w:ins w:id="311" w:author="Arte" w:date="2019-09-25T00:25:00Z">
        <w:r w:rsidR="001D34F5">
          <w:rPr>
            <w:rFonts w:ascii="Courier New" w:hAnsi="Courier New" w:cs="Courier New"/>
            <w:sz w:val="24"/>
            <w:szCs w:val="24"/>
            <w:lang w:val="en-US"/>
          </w:rPr>
          <w:t xml:space="preserve">fearing </w:t>
        </w:r>
      </w:ins>
      <w:del w:id="312" w:author="Arte" w:date="2019-09-25T00:27:00Z">
        <w:r w:rsidDel="00D619C5">
          <w:rPr>
            <w:rFonts w:ascii="Courier New" w:hAnsi="Courier New" w:cs="Courier New"/>
            <w:sz w:val="24"/>
            <w:szCs w:val="24"/>
            <w:lang w:val="en-US"/>
          </w:rPr>
          <w:delText xml:space="preserve">becoming a </w:delText>
        </w:r>
      </w:del>
      <w:ins w:id="313" w:author="Arte" w:date="2019-09-25T00:25:00Z">
        <w:r w:rsidR="001D34F5">
          <w:rPr>
            <w:rFonts w:ascii="Courier New" w:hAnsi="Courier New" w:cs="Courier New"/>
            <w:sz w:val="24"/>
            <w:szCs w:val="24"/>
            <w:lang w:val="en-US"/>
          </w:rPr>
          <w:t xml:space="preserve">crime </w:t>
        </w:r>
      </w:ins>
      <w:del w:id="314" w:author="Arte" w:date="2019-09-25T00:27:00Z">
        <w:r w:rsidDel="002D7810">
          <w:rPr>
            <w:rFonts w:ascii="Courier New" w:hAnsi="Courier New" w:cs="Courier New"/>
            <w:sz w:val="24"/>
            <w:szCs w:val="24"/>
            <w:lang w:val="en-US"/>
          </w:rPr>
          <w:delText xml:space="preserve">victim 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in </w:t>
      </w:r>
      <w:r>
        <w:rPr>
          <w:rFonts w:ascii="Courier New" w:hAnsi="Courier New" w:cs="Courier New"/>
          <w:sz w:val="24"/>
          <w:szCs w:val="24"/>
          <w:lang w:val="en-US"/>
        </w:rPr>
        <w:t>2005 and 2017 by state</w:t>
      </w:r>
      <w:ins w:id="315" w:author="Arte" w:date="2019-09-25T00:25:00Z">
        <w:r w:rsidR="005873DA">
          <w:rPr>
            <w:rFonts w:ascii="Courier New" w:hAnsi="Courier New" w:cs="Courier New"/>
            <w:sz w:val="24"/>
            <w:szCs w:val="24"/>
            <w:lang w:val="en-US"/>
          </w:rPr>
          <w:t>, the</w:t>
        </w:r>
      </w:ins>
      <w:ins w:id="316" w:author="Arte" w:date="2019-09-25T00:26:00Z">
        <w:r w:rsidR="00673505">
          <w:rPr>
            <w:rFonts w:ascii="Courier New" w:hAnsi="Courier New" w:cs="Courier New"/>
            <w:sz w:val="24"/>
            <w:szCs w:val="24"/>
            <w:lang w:val="en-US"/>
          </w:rPr>
          <w:t>n</w:t>
        </w:r>
      </w:ins>
      <w:ins w:id="317" w:author="Arte" w:date="2019-09-25T00:25:00Z">
        <w:r w:rsidR="005873DA"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</w:ins>
      <w:ins w:id="318" w:author="Arte" w:date="2019-09-25T00:26:00Z">
        <w:r w:rsidR="005873DA">
          <w:rPr>
            <w:rFonts w:ascii="Courier New" w:hAnsi="Courier New" w:cs="Courier New"/>
            <w:sz w:val="24"/>
            <w:szCs w:val="24"/>
            <w:lang w:val="en-US"/>
          </w:rPr>
          <w:t>c</w:t>
        </w:r>
      </w:ins>
      <w:ins w:id="319" w:author="Arte" w:date="2019-09-25T00:25:00Z">
        <w:r w:rsidR="005873DA">
          <w:rPr>
            <w:rFonts w:ascii="Courier New" w:hAnsi="Courier New" w:cs="Courier New"/>
            <w:sz w:val="24"/>
            <w:szCs w:val="24"/>
            <w:lang w:val="en-US"/>
          </w:rPr>
          <w:t>l</w:t>
        </w:r>
      </w:ins>
      <w:ins w:id="320" w:author="Arte" w:date="2019-09-25T00:26:00Z">
        <w:r w:rsidR="005873DA">
          <w:rPr>
            <w:rFonts w:ascii="Courier New" w:hAnsi="Courier New" w:cs="Courier New"/>
            <w:sz w:val="24"/>
            <w:szCs w:val="24"/>
            <w:lang w:val="en-US"/>
          </w:rPr>
          <w:t>ustering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ins w:id="321" w:author="Arte" w:date="2019-09-25T00:26:00Z">
        <w:r w:rsidR="005873DA">
          <w:rPr>
            <w:rFonts w:ascii="Courier New" w:hAnsi="Courier New" w:cs="Courier New"/>
            <w:sz w:val="24"/>
            <w:szCs w:val="24"/>
            <w:lang w:val="en-US"/>
          </w:rPr>
          <w:t xml:space="preserve">the latter by </w:t>
        </w:r>
      </w:ins>
      <w:del w:id="322" w:author="Arte" w:date="2019-09-25T00:26:00Z">
        <w:r w:rsidDel="005873DA">
          <w:rPr>
            <w:rFonts w:ascii="Courier New" w:hAnsi="Courier New" w:cs="Courier New"/>
            <w:sz w:val="24"/>
            <w:szCs w:val="24"/>
            <w:lang w:val="en-US"/>
          </w:rPr>
          <w:delText xml:space="preserve">and </w:delText>
        </w:r>
      </w:del>
      <w:r>
        <w:rPr>
          <w:rFonts w:ascii="Courier New" w:hAnsi="Courier New" w:cs="Courier New"/>
          <w:sz w:val="24"/>
          <w:szCs w:val="24"/>
          <w:lang w:val="en-US"/>
        </w:rPr>
        <w:t>region.</w:t>
      </w:r>
    </w:p>
    <w:p w14:paraId="36909008" w14:textId="1C9D8F15" w:rsidR="00124BD8" w:rsidRDefault="009605A0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Homicide rates </w:t>
      </w:r>
      <w:ins w:id="323" w:author="Arte" w:date="2019-09-24T23:50:00Z">
        <w:r w:rsidR="0023750B">
          <w:rPr>
            <w:rFonts w:ascii="Courier New" w:hAnsi="Courier New" w:cs="Courier New"/>
            <w:sz w:val="24"/>
            <w:szCs w:val="24"/>
            <w:lang w:val="en-US"/>
          </w:rPr>
          <w:t xml:space="preserve">for women 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vary from 0.5 to 3.0 per 100,000 </w:t>
      </w:r>
      <w:ins w:id="324" w:author="Arte" w:date="2019-09-25T00:29:00Z">
        <w:r w:rsidR="00685C84">
          <w:rPr>
            <w:rFonts w:ascii="Courier New" w:hAnsi="Courier New" w:cs="Courier New"/>
            <w:sz w:val="24"/>
            <w:szCs w:val="24"/>
            <w:lang w:val="en-US"/>
          </w:rPr>
          <w:t xml:space="preserve">female 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population in 2002-07, and from 0.6 to 10.3 in 2011-16. </w:t>
      </w:r>
      <w:ins w:id="325" w:author="Arte" w:date="2019-09-25T00:29:00Z">
        <w:r w:rsidR="00864B47">
          <w:rPr>
            <w:rFonts w:ascii="Courier New" w:hAnsi="Courier New" w:cs="Courier New"/>
            <w:sz w:val="24"/>
            <w:szCs w:val="24"/>
            <w:lang w:val="en-US"/>
          </w:rPr>
          <w:t xml:space="preserve">In both periods, the </w:t>
        </w:r>
      </w:ins>
      <w:ins w:id="326" w:author="Arte" w:date="2019-09-25T00:30:00Z">
        <w:r w:rsidR="00864B47">
          <w:rPr>
            <w:rFonts w:ascii="Courier New" w:hAnsi="Courier New" w:cs="Courier New"/>
            <w:sz w:val="24"/>
            <w:szCs w:val="24"/>
            <w:lang w:val="en-US"/>
          </w:rPr>
          <w:t xml:space="preserve">safest state </w:t>
        </w:r>
      </w:ins>
      <w:ins w:id="327" w:author="Arte" w:date="2019-09-25T00:31:00Z">
        <w:r w:rsidR="00FB266B">
          <w:rPr>
            <w:rFonts w:ascii="Courier New" w:hAnsi="Courier New" w:cs="Courier New"/>
            <w:sz w:val="24"/>
            <w:szCs w:val="24"/>
            <w:lang w:val="en-US"/>
          </w:rPr>
          <w:t xml:space="preserve">for women </w:t>
        </w:r>
      </w:ins>
      <w:ins w:id="328" w:author="Arte" w:date="2019-09-25T00:30:00Z">
        <w:r w:rsidR="00864B47">
          <w:rPr>
            <w:rFonts w:ascii="Courier New" w:hAnsi="Courier New" w:cs="Courier New"/>
            <w:sz w:val="24"/>
            <w:szCs w:val="24"/>
            <w:lang w:val="en-US"/>
          </w:rPr>
          <w:t xml:space="preserve">was Yucatan, and the </w:t>
        </w:r>
      </w:ins>
      <w:ins w:id="329" w:author="Arte" w:date="2019-09-25T00:31:00Z">
        <w:r w:rsidR="0004340B">
          <w:rPr>
            <w:rFonts w:ascii="Courier New" w:hAnsi="Courier New" w:cs="Courier New"/>
            <w:sz w:val="24"/>
            <w:szCs w:val="24"/>
            <w:lang w:val="en-US"/>
          </w:rPr>
          <w:t xml:space="preserve">most dangerous </w:t>
        </w:r>
      </w:ins>
      <w:del w:id="330" w:author="Arte" w:date="2019-09-25T00:32:00Z">
        <w:r w:rsidDel="006D0F99">
          <w:rPr>
            <w:rFonts w:ascii="Courier New" w:hAnsi="Courier New" w:cs="Courier New"/>
            <w:sz w:val="24"/>
            <w:szCs w:val="24"/>
            <w:lang w:val="en-US"/>
          </w:rPr>
          <w:delText xml:space="preserve">The states with the highest female homicide rates in the latter period are </w:delText>
        </w:r>
      </w:del>
      <w:r>
        <w:rPr>
          <w:rFonts w:ascii="Courier New" w:hAnsi="Courier New" w:cs="Courier New"/>
          <w:sz w:val="24"/>
          <w:szCs w:val="24"/>
          <w:lang w:val="en-US"/>
        </w:rPr>
        <w:t>Chihuahua</w:t>
      </w:r>
      <w:del w:id="331" w:author="Arte" w:date="2019-09-25T00:33:00Z">
        <w:r w:rsidDel="00064DCD">
          <w:rPr>
            <w:rFonts w:ascii="Courier New" w:hAnsi="Courier New" w:cs="Courier New"/>
            <w:sz w:val="24"/>
            <w:szCs w:val="24"/>
            <w:lang w:val="en-US"/>
          </w:rPr>
          <w:delText xml:space="preserve"> in the </w:delText>
        </w:r>
        <w:commentRangeStart w:id="332"/>
        <w:r w:rsidDel="00064DCD">
          <w:rPr>
            <w:rFonts w:ascii="Courier New" w:hAnsi="Courier New" w:cs="Courier New"/>
            <w:sz w:val="24"/>
            <w:szCs w:val="24"/>
            <w:lang w:val="en-US"/>
          </w:rPr>
          <w:delText>North</w:delText>
        </w:r>
      </w:del>
      <w:commentRangeEnd w:id="332"/>
      <w:r w:rsidR="00DF65E3">
        <w:rPr>
          <w:rStyle w:val="Refdecomentario"/>
        </w:rPr>
        <w:commentReference w:id="332"/>
      </w:r>
      <w:del w:id="333" w:author="Arte" w:date="2019-09-25T00:33:00Z">
        <w:r w:rsidDel="00064DCD">
          <w:rPr>
            <w:rFonts w:ascii="Courier New" w:hAnsi="Courier New" w:cs="Courier New"/>
            <w:sz w:val="24"/>
            <w:szCs w:val="24"/>
            <w:lang w:val="en-US"/>
          </w:rPr>
          <w:delText xml:space="preserve"> (10.3),</w:delText>
        </w:r>
      </w:del>
      <w:ins w:id="334" w:author="Arte" w:date="2019-09-25T00:33:00Z">
        <w:r w:rsidR="00064DCD">
          <w:rPr>
            <w:rFonts w:ascii="Courier New" w:hAnsi="Courier New" w:cs="Courier New"/>
            <w:sz w:val="24"/>
            <w:szCs w:val="24"/>
            <w:lang w:val="en-US"/>
          </w:rPr>
          <w:t>.</w:t>
        </w:r>
      </w:ins>
      <w:ins w:id="335" w:author="Arte" w:date="2019-09-25T00:34:00Z">
        <w:r w:rsidR="00DB513B">
          <w:rPr>
            <w:rFonts w:ascii="Courier New" w:hAnsi="Courier New" w:cs="Courier New"/>
            <w:sz w:val="24"/>
            <w:szCs w:val="24"/>
            <w:lang w:val="en-US"/>
          </w:rPr>
          <w:t xml:space="preserve"> In the second period, the latter was followed by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 Guerrero </w:t>
      </w:r>
      <w:del w:id="336" w:author="Arte" w:date="2019-09-25T00:40:00Z">
        <w:r w:rsidDel="00BC739A">
          <w:rPr>
            <w:rFonts w:ascii="Courier New" w:hAnsi="Courier New" w:cs="Courier New"/>
            <w:sz w:val="24"/>
            <w:szCs w:val="24"/>
            <w:lang w:val="en-US"/>
          </w:rPr>
          <w:delText>in</w:delText>
        </w:r>
        <w:r w:rsidDel="00BC739A">
          <w:rPr>
            <w:rFonts w:ascii="Courier New" w:hAnsi="Courier New" w:cs="Courier New"/>
            <w:sz w:val="24"/>
            <w:szCs w:val="24"/>
            <w:lang w:val="en-US"/>
          </w:rPr>
          <w:delText xml:space="preserve"> the South </w:delText>
        </w:r>
      </w:del>
      <w:ins w:id="337" w:author="Arte" w:date="2019-09-25T00:35:00Z">
        <w:r w:rsidR="00DB513B">
          <w:rPr>
            <w:rFonts w:ascii="Courier New" w:hAnsi="Courier New" w:cs="Courier New"/>
            <w:sz w:val="24"/>
            <w:szCs w:val="24"/>
            <w:lang w:val="en-US"/>
          </w:rPr>
          <w:t xml:space="preserve">with </w:t>
        </w:r>
      </w:ins>
      <w:del w:id="338" w:author="Arte" w:date="2019-09-25T00:35:00Z">
        <w:r w:rsidDel="00DB513B">
          <w:rPr>
            <w:rFonts w:ascii="Courier New" w:hAnsi="Courier New" w:cs="Courier New"/>
            <w:sz w:val="24"/>
            <w:szCs w:val="24"/>
            <w:lang w:val="en-US"/>
          </w:rPr>
          <w:delText>(</w:delText>
        </w:r>
      </w:del>
      <w:r>
        <w:rPr>
          <w:rFonts w:ascii="Courier New" w:hAnsi="Courier New" w:cs="Courier New"/>
          <w:sz w:val="24"/>
          <w:szCs w:val="24"/>
          <w:lang w:val="en-US"/>
        </w:rPr>
        <w:t>10.2</w:t>
      </w:r>
      <w:ins w:id="339" w:author="Arte" w:date="2019-09-25T00:39:00Z">
        <w:r w:rsidR="005D3E37">
          <w:rPr>
            <w:rFonts w:ascii="Courier New" w:hAnsi="Courier New" w:cs="Courier New"/>
            <w:sz w:val="24"/>
            <w:szCs w:val="24"/>
            <w:lang w:val="en-US"/>
          </w:rPr>
          <w:t xml:space="preserve"> </w:t>
        </w:r>
        <w:r w:rsidR="005D3E37">
          <w:rPr>
            <w:rFonts w:ascii="Courier New" w:hAnsi="Courier New" w:cs="Courier New"/>
            <w:sz w:val="24"/>
            <w:szCs w:val="24"/>
            <w:lang w:val="en-US"/>
          </w:rPr>
          <w:t>women murdered per 100,000 females</w:t>
        </w:r>
      </w:ins>
      <w:del w:id="340" w:author="Arte" w:date="2019-09-25T00:35:00Z">
        <w:r w:rsidDel="00DB513B">
          <w:rPr>
            <w:rFonts w:ascii="Courier New" w:hAnsi="Courier New" w:cs="Courier New"/>
            <w:sz w:val="24"/>
            <w:szCs w:val="24"/>
            <w:lang w:val="en-US"/>
          </w:rPr>
          <w:delText>)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Colima in the Central region </w:t>
      </w:r>
      <w:ins w:id="341" w:author="Arte" w:date="2019-09-25T00:35:00Z">
        <w:r w:rsidR="00044A01">
          <w:rPr>
            <w:rFonts w:ascii="Courier New" w:hAnsi="Courier New" w:cs="Courier New"/>
            <w:sz w:val="24"/>
            <w:szCs w:val="24"/>
            <w:lang w:val="en-US"/>
          </w:rPr>
          <w:t>with</w:t>
        </w:r>
      </w:ins>
      <w:ins w:id="342" w:author="Arte" w:date="2019-09-25T00:39:00Z">
        <w:r w:rsidR="005D3E37">
          <w:rPr>
            <w:rFonts w:ascii="Courier New" w:hAnsi="Courier New" w:cs="Courier New"/>
            <w:sz w:val="24"/>
            <w:szCs w:val="24"/>
            <w:lang w:val="en-US"/>
          </w:rPr>
          <w:t xml:space="preserve"> a rate of </w:t>
        </w:r>
      </w:ins>
      <w:del w:id="343" w:author="Arte" w:date="2019-09-25T00:35:00Z">
        <w:r w:rsidDel="00044A01">
          <w:rPr>
            <w:rFonts w:ascii="Courier New" w:hAnsi="Courier New" w:cs="Courier New"/>
            <w:sz w:val="24"/>
            <w:szCs w:val="24"/>
            <w:lang w:val="en-US"/>
          </w:rPr>
          <w:delText>(</w:delText>
        </w:r>
      </w:del>
      <w:r>
        <w:rPr>
          <w:rFonts w:ascii="Courier New" w:hAnsi="Courier New" w:cs="Courier New"/>
          <w:sz w:val="24"/>
          <w:szCs w:val="24"/>
          <w:lang w:val="en-US"/>
        </w:rPr>
        <w:t>6.3</w:t>
      </w:r>
      <w:ins w:id="344" w:author="Arte" w:date="2019-09-25T00:39:00Z">
        <w:r w:rsidR="005D3E37">
          <w:rPr>
            <w:rFonts w:ascii="Courier New" w:hAnsi="Courier New" w:cs="Courier New"/>
            <w:sz w:val="24"/>
            <w:szCs w:val="24"/>
            <w:lang w:val="en-US"/>
          </w:rPr>
          <w:t xml:space="preserve"> deaths</w:t>
        </w:r>
      </w:ins>
      <w:del w:id="345" w:author="Arte" w:date="2019-09-25T00:35:00Z">
        <w:r w:rsidDel="00044A01">
          <w:rPr>
            <w:rFonts w:ascii="Courier New" w:hAnsi="Courier New" w:cs="Courier New"/>
            <w:sz w:val="24"/>
            <w:szCs w:val="24"/>
            <w:lang w:val="en-US"/>
          </w:rPr>
          <w:delText>)</w:delText>
        </w:r>
      </w:del>
      <w:r>
        <w:rPr>
          <w:rFonts w:ascii="Courier New" w:hAnsi="Courier New" w:cs="Courier New"/>
          <w:sz w:val="24"/>
          <w:szCs w:val="24"/>
          <w:lang w:val="en-US"/>
        </w:rPr>
        <w:t>. In contrast</w:t>
      </w:r>
      <w:ins w:id="346" w:author="Arte" w:date="2019-09-25T00:36:00Z">
        <w:r w:rsidR="00207FF9">
          <w:rPr>
            <w:rFonts w:ascii="Courier New" w:hAnsi="Courier New" w:cs="Courier New"/>
            <w:sz w:val="24"/>
            <w:szCs w:val="24"/>
            <w:lang w:val="en-US"/>
          </w:rPr>
          <w:t>,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the </w:t>
      </w:r>
      <w:del w:id="347" w:author="Arte" w:date="2019-09-25T00:42:00Z">
        <w:r w:rsidDel="00C02FA3">
          <w:rPr>
            <w:rFonts w:ascii="Courier New" w:hAnsi="Courier New" w:cs="Courier New"/>
            <w:sz w:val="24"/>
            <w:szCs w:val="24"/>
            <w:lang w:val="en-US"/>
          </w:rPr>
          <w:delText>safe</w:delText>
        </w:r>
        <w:r w:rsidDel="00C02FA3">
          <w:rPr>
            <w:rFonts w:ascii="Courier New" w:hAnsi="Courier New" w:cs="Courier New"/>
            <w:sz w:val="24"/>
            <w:szCs w:val="24"/>
            <w:lang w:val="en-US"/>
          </w:rPr>
          <w:delText>st</w:delText>
        </w:r>
        <w:r w:rsidDel="00C02FA3">
          <w:rPr>
            <w:rFonts w:ascii="Courier New" w:hAnsi="Courier New" w:cs="Courier New"/>
            <w:sz w:val="24"/>
            <w:szCs w:val="24"/>
            <w:lang w:val="en-US"/>
          </w:rPr>
          <w:delText xml:space="preserve"> states </w:delText>
        </w:r>
        <w:r w:rsidDel="00C02FA3">
          <w:rPr>
            <w:rFonts w:ascii="Courier New" w:hAnsi="Courier New" w:cs="Courier New"/>
            <w:sz w:val="24"/>
            <w:szCs w:val="24"/>
            <w:lang w:val="en-US"/>
          </w:rPr>
          <w:delText>a</w:delText>
        </w:r>
        <w:r w:rsidDel="00C02FA3">
          <w:rPr>
            <w:rFonts w:ascii="Courier New" w:hAnsi="Courier New" w:cs="Courier New"/>
            <w:sz w:val="24"/>
            <w:szCs w:val="24"/>
            <w:lang w:val="en-US"/>
          </w:rPr>
          <w:delText xml:space="preserve">re </w:delText>
        </w:r>
        <w:r w:rsidDel="00C02FA3">
          <w:rPr>
            <w:rFonts w:ascii="Courier New" w:hAnsi="Courier New" w:cs="Courier New"/>
            <w:sz w:val="24"/>
            <w:szCs w:val="24"/>
            <w:lang w:val="en-US"/>
          </w:rPr>
          <w:delText xml:space="preserve">Yucatán in the South, and </w:delText>
        </w:r>
      </w:del>
      <w:ins w:id="348" w:author="Arte" w:date="2019-09-25T00:42:00Z">
        <w:r w:rsidR="00C02FA3">
          <w:rPr>
            <w:rFonts w:ascii="Courier New" w:hAnsi="Courier New" w:cs="Courier New"/>
            <w:sz w:val="24"/>
            <w:szCs w:val="24"/>
            <w:lang w:val="en-US"/>
          </w:rPr>
          <w:t xml:space="preserve">central states of 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Aguascalientes and Querétaro </w:t>
      </w:r>
      <w:ins w:id="349" w:author="Arte" w:date="2019-09-25T00:42:00Z">
        <w:r w:rsidR="00C02FA3">
          <w:rPr>
            <w:rFonts w:ascii="Courier New" w:hAnsi="Courier New" w:cs="Courier New"/>
            <w:sz w:val="24"/>
            <w:szCs w:val="24"/>
            <w:lang w:val="en-US"/>
          </w:rPr>
          <w:t>were also safe</w:t>
        </w:r>
      </w:ins>
      <w:del w:id="350" w:author="Arte" w:date="2019-09-25T00:42:00Z">
        <w:r w:rsidDel="00C02FA3">
          <w:rPr>
            <w:rFonts w:ascii="Courier New" w:hAnsi="Courier New" w:cs="Courier New"/>
            <w:sz w:val="24"/>
            <w:szCs w:val="24"/>
            <w:lang w:val="en-US"/>
          </w:rPr>
          <w:delText>in the Central region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14:paraId="62F25E2B" w14:textId="7D292C7B" w:rsidR="00124BD8" w:rsidRDefault="009605A0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Similarly, the proportion</w:t>
      </w:r>
      <w:del w:id="351" w:author="Arte" w:date="2019-09-25T00:46:00Z">
        <w:r w:rsidDel="00247F51">
          <w:rPr>
            <w:rFonts w:ascii="Courier New" w:hAnsi="Courier New" w:cs="Courier New"/>
            <w:sz w:val="24"/>
            <w:szCs w:val="24"/>
            <w:lang w:val="en-US"/>
          </w:rPr>
          <w:delText>s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of </w:t>
      </w:r>
      <w:ins w:id="352" w:author="Arte" w:date="2019-09-25T00:46:00Z">
        <w:r w:rsidR="00FE4F09">
          <w:rPr>
            <w:rFonts w:ascii="Courier New" w:hAnsi="Courier New" w:cs="Courier New"/>
            <w:sz w:val="24"/>
            <w:szCs w:val="24"/>
            <w:lang w:val="en-US"/>
          </w:rPr>
          <w:t>women</w:t>
        </w:r>
      </w:ins>
      <w:del w:id="353" w:author="Arte" w:date="2019-09-25T00:46:00Z">
        <w:r w:rsidDel="00FE4F09">
          <w:rPr>
            <w:rFonts w:ascii="Courier New" w:hAnsi="Courier New" w:cs="Courier New"/>
            <w:sz w:val="24"/>
            <w:szCs w:val="24"/>
            <w:lang w:val="en-US"/>
          </w:rPr>
          <w:delText>population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ins w:id="354" w:author="Arte" w:date="2019-09-25T00:45:00Z">
        <w:r w:rsidR="00B72F23">
          <w:rPr>
            <w:rFonts w:ascii="Courier New" w:hAnsi="Courier New" w:cs="Courier New"/>
            <w:sz w:val="24"/>
            <w:szCs w:val="24"/>
            <w:lang w:val="en-US"/>
          </w:rPr>
          <w:t xml:space="preserve">feeling 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vulnerable </w:t>
      </w:r>
      <w:ins w:id="355" w:author="Arte" w:date="2019-09-25T00:45:00Z">
        <w:r w:rsidR="00B72F23">
          <w:rPr>
            <w:rFonts w:ascii="Courier New" w:hAnsi="Courier New" w:cs="Courier New"/>
            <w:sz w:val="24"/>
            <w:szCs w:val="24"/>
            <w:lang w:val="en-US"/>
          </w:rPr>
          <w:t>to</w:t>
        </w:r>
      </w:ins>
      <w:del w:id="356" w:author="Arte" w:date="2019-09-25T00:45:00Z">
        <w:r w:rsidDel="00B72F23">
          <w:rPr>
            <w:rFonts w:ascii="Courier New" w:hAnsi="Courier New" w:cs="Courier New"/>
            <w:sz w:val="24"/>
            <w:szCs w:val="24"/>
            <w:lang w:val="en-US"/>
          </w:rPr>
          <w:delText>of becoming a victim</w:delText>
        </w:r>
      </w:del>
      <w:ins w:id="357" w:author="Arte" w:date="2019-09-25T00:45:00Z">
        <w:r w:rsidR="00B72F23">
          <w:rPr>
            <w:rFonts w:ascii="Courier New" w:hAnsi="Courier New" w:cs="Courier New"/>
            <w:sz w:val="24"/>
            <w:szCs w:val="24"/>
            <w:lang w:val="en-US"/>
          </w:rPr>
          <w:t xml:space="preserve"> crime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del w:id="358" w:author="Arte" w:date="2019-09-25T00:47:00Z">
        <w:r w:rsidDel="00024C4F">
          <w:rPr>
            <w:rFonts w:ascii="Courier New" w:hAnsi="Courier New" w:cs="Courier New"/>
            <w:sz w:val="24"/>
            <w:szCs w:val="24"/>
            <w:lang w:val="en-US"/>
          </w:rPr>
          <w:delText xml:space="preserve">in 2005 </w:delText>
        </w:r>
      </w:del>
      <w:r>
        <w:rPr>
          <w:rFonts w:ascii="Courier New" w:hAnsi="Courier New" w:cs="Courier New"/>
          <w:sz w:val="24"/>
          <w:szCs w:val="24"/>
          <w:lang w:val="en-US"/>
        </w:rPr>
        <w:t>var</w:t>
      </w:r>
      <w:r>
        <w:rPr>
          <w:rFonts w:ascii="Courier New" w:hAnsi="Courier New" w:cs="Courier New"/>
          <w:sz w:val="24"/>
          <w:szCs w:val="24"/>
          <w:lang w:val="en-US"/>
        </w:rPr>
        <w:t>y from 20.1 in Colima to 88% in Mexico City</w:t>
      </w:r>
      <w:ins w:id="359" w:author="Arte" w:date="2019-09-25T00:47:00Z">
        <w:r w:rsidR="00024C4F">
          <w:rPr>
            <w:rFonts w:ascii="Courier New" w:hAnsi="Courier New" w:cs="Courier New"/>
            <w:sz w:val="24"/>
            <w:szCs w:val="24"/>
            <w:lang w:val="en-US"/>
          </w:rPr>
          <w:t xml:space="preserve"> in 2005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ins w:id="360" w:author="Arte" w:date="2019-09-25T00:46:00Z">
        <w:r w:rsidR="00332967">
          <w:rPr>
            <w:rFonts w:ascii="Courier New" w:hAnsi="Courier New" w:cs="Courier New"/>
            <w:sz w:val="24"/>
            <w:szCs w:val="24"/>
            <w:lang w:val="en-US"/>
          </w:rPr>
          <w:t xml:space="preserve">and </w:t>
        </w:r>
      </w:ins>
      <w:del w:id="361" w:author="Arte" w:date="2019-09-25T00:47:00Z">
        <w:r w:rsidDel="00332967">
          <w:rPr>
            <w:rFonts w:ascii="Courier New" w:hAnsi="Courier New" w:cs="Courier New"/>
            <w:sz w:val="24"/>
            <w:szCs w:val="24"/>
            <w:lang w:val="en-US"/>
          </w:rPr>
          <w:delText xml:space="preserve">while in 2017 these vary </w:delText>
        </w:r>
      </w:del>
      <w:r>
        <w:rPr>
          <w:rFonts w:ascii="Courier New" w:hAnsi="Courier New" w:cs="Courier New"/>
          <w:sz w:val="24"/>
          <w:szCs w:val="24"/>
          <w:lang w:val="en-US"/>
        </w:rPr>
        <w:t>from 27.2% in Yucatán to 90.7% in Mexico state</w:t>
      </w:r>
      <w:ins w:id="362" w:author="Arte" w:date="2019-09-25T00:47:00Z">
        <w:r w:rsidR="00332967">
          <w:rPr>
            <w:rFonts w:ascii="Courier New" w:hAnsi="Courier New" w:cs="Courier New"/>
            <w:sz w:val="24"/>
            <w:szCs w:val="24"/>
            <w:lang w:val="en-US"/>
          </w:rPr>
          <w:t xml:space="preserve"> in 2017</w:t>
        </w:r>
      </w:ins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07137A9B" w14:textId="77777777" w:rsidR="00124BD8" w:rsidRDefault="009605A0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Next steps</w:t>
      </w:r>
    </w:p>
    <w:p w14:paraId="11533DC4" w14:textId="1E69261D" w:rsidR="00124BD8" w:rsidRDefault="009605A0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Our preliminary results provide clear evidence to suggest that the rise of violence and </w:t>
      </w:r>
      <w:ins w:id="363" w:author="Arte" w:date="2019-09-25T00:43:00Z">
        <w:r w:rsidR="006774A3">
          <w:rPr>
            <w:rFonts w:ascii="Courier New" w:hAnsi="Courier New" w:cs="Courier New"/>
            <w:sz w:val="24"/>
            <w:szCs w:val="24"/>
            <w:lang w:val="en-US"/>
          </w:rPr>
          <w:t xml:space="preserve">female </w:t>
        </w:r>
      </w:ins>
      <w:r>
        <w:rPr>
          <w:rFonts w:ascii="Courier New" w:hAnsi="Courier New" w:cs="Courier New"/>
          <w:sz w:val="24"/>
          <w:szCs w:val="24"/>
          <w:lang w:val="en-US"/>
        </w:rPr>
        <w:t>homicides in Mexico may have a severe i</w:t>
      </w:r>
      <w:r>
        <w:rPr>
          <w:rFonts w:ascii="Courier New" w:hAnsi="Courier New" w:cs="Courier New"/>
          <w:sz w:val="24"/>
          <w:szCs w:val="24"/>
          <w:lang w:val="en-US"/>
        </w:rPr>
        <w:t xml:space="preserve">mpact on the well-being of </w:t>
      </w:r>
      <w:del w:id="364" w:author="Arte" w:date="2019-09-25T00:43:00Z">
        <w:r w:rsidDel="00DA00DE">
          <w:rPr>
            <w:rFonts w:ascii="Courier New" w:hAnsi="Courier New" w:cs="Courier New"/>
            <w:sz w:val="24"/>
            <w:szCs w:val="24"/>
            <w:lang w:val="en-US"/>
          </w:rPr>
          <w:delText xml:space="preserve">Mexican </w:delText>
        </w:r>
      </w:del>
      <w:r>
        <w:rPr>
          <w:rFonts w:ascii="Courier New" w:hAnsi="Courier New" w:cs="Courier New"/>
          <w:sz w:val="24"/>
          <w:szCs w:val="24"/>
          <w:lang w:val="en-US"/>
        </w:rPr>
        <w:t xml:space="preserve">women. Future research will examine the heterogeneity across states to uncover vulnerable populations and explore the association of the upsurge in violence with women’s mortality. </w:t>
      </w:r>
    </w:p>
    <w:p w14:paraId="4175372F" w14:textId="1055349E" w:rsidR="00124BD8" w:rsidRDefault="009605A0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Table 1. Age standardized homicide rate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s for females and proportion of </w:t>
      </w:r>
      <w:ins w:id="365" w:author="Arte" w:date="2019-09-25T01:01:00Z">
        <w:r w:rsidR="00BA5F3E">
          <w:rPr>
            <w:rFonts w:ascii="Courier New" w:hAnsi="Courier New" w:cs="Courier New"/>
            <w:b/>
            <w:sz w:val="24"/>
            <w:szCs w:val="24"/>
            <w:lang w:val="en-US"/>
          </w:rPr>
          <w:t xml:space="preserve">female </w:t>
        </w:r>
      </w:ins>
      <w:r>
        <w:rPr>
          <w:rFonts w:ascii="Courier New" w:hAnsi="Courier New" w:cs="Courier New"/>
          <w:b/>
          <w:sz w:val="24"/>
          <w:szCs w:val="24"/>
          <w:lang w:val="en-US"/>
        </w:rPr>
        <w:t xml:space="preserve">population </w:t>
      </w:r>
      <w:ins w:id="366" w:author="Arte" w:date="2019-09-25T01:01:00Z">
        <w:r w:rsidR="00BA5F3E">
          <w:rPr>
            <w:rFonts w:ascii="Courier New" w:hAnsi="Courier New" w:cs="Courier New"/>
            <w:b/>
            <w:sz w:val="24"/>
            <w:szCs w:val="24"/>
            <w:lang w:val="en-US"/>
          </w:rPr>
          <w:t xml:space="preserve">fearing crime </w:t>
        </w:r>
      </w:ins>
      <w:del w:id="367" w:author="Arte" w:date="2019-09-25T01:01:00Z">
        <w:r w:rsidDel="00BA5F3E">
          <w:rPr>
            <w:rFonts w:ascii="Courier New" w:hAnsi="Courier New" w:cs="Courier New"/>
            <w:b/>
            <w:sz w:val="24"/>
            <w:szCs w:val="24"/>
            <w:lang w:val="en-US"/>
          </w:rPr>
          <w:delText xml:space="preserve">vulnerable of becoming a victim </w:delText>
        </w:r>
      </w:del>
      <w:r>
        <w:rPr>
          <w:rFonts w:ascii="Courier New" w:hAnsi="Courier New" w:cs="Courier New"/>
          <w:b/>
          <w:sz w:val="24"/>
          <w:szCs w:val="24"/>
          <w:lang w:val="en-US"/>
        </w:rPr>
        <w:t>by state.</w:t>
      </w:r>
    </w:p>
    <w:tbl>
      <w:tblPr>
        <w:tblW w:w="8393" w:type="dxa"/>
        <w:tblLayout w:type="fixed"/>
        <w:tblLook w:val="04A0" w:firstRow="1" w:lastRow="0" w:firstColumn="1" w:lastColumn="0" w:noHBand="0" w:noVBand="1"/>
      </w:tblPr>
      <w:tblGrid>
        <w:gridCol w:w="1057"/>
        <w:gridCol w:w="2311"/>
        <w:gridCol w:w="1434"/>
        <w:gridCol w:w="1434"/>
        <w:gridCol w:w="337"/>
        <w:gridCol w:w="910"/>
        <w:gridCol w:w="910"/>
      </w:tblGrid>
      <w:tr w:rsidR="00124BD8" w14:paraId="214C32F9" w14:textId="77777777">
        <w:trPr>
          <w:trHeight w:val="1127"/>
        </w:trPr>
        <w:tc>
          <w:tcPr>
            <w:tcW w:w="105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D2DBA4" w14:textId="77777777" w:rsidR="00124BD8" w:rsidRDefault="009605A0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Region</w:t>
            </w:r>
          </w:p>
        </w:tc>
        <w:tc>
          <w:tcPr>
            <w:tcW w:w="23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C410D0D" w14:textId="77777777" w:rsidR="00124BD8" w:rsidRDefault="009605A0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State</w:t>
            </w:r>
          </w:p>
        </w:tc>
        <w:tc>
          <w:tcPr>
            <w:tcW w:w="2868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69E89D5" w14:textId="77777777" w:rsidR="00124BD8" w:rsidRDefault="009605A0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Age-standardized female homicide rate per 100,000 population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1A8F9D" w14:textId="77777777" w:rsidR="00124BD8" w:rsidRDefault="00124BD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2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5044EB4" w14:textId="15A15257" w:rsidR="00124BD8" w:rsidRDefault="009605A0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Proportion of the </w:t>
            </w:r>
            <w:ins w:id="368" w:author="Arte" w:date="2019-09-23T18:45:00Z">
              <w:r>
                <w:rPr>
                  <w:rFonts w:ascii="Courier New" w:hAnsi="Courier New" w:cs="Courier New"/>
                  <w:b/>
                  <w:bCs/>
                  <w:color w:val="000000"/>
                  <w:sz w:val="20"/>
                  <w:szCs w:val="20"/>
                  <w:lang w:val="en-US"/>
                </w:rPr>
                <w:t>female</w:t>
              </w:r>
            </w:ins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population with </w:t>
            </w:r>
            <w:ins w:id="369" w:author="Arte" w:date="2019-09-23T18:44:00Z">
              <w:r>
                <w:rPr>
                  <w:rFonts w:ascii="Courier New" w:hAnsi="Courier New" w:cs="Courier New"/>
                  <w:b/>
                  <w:bCs/>
                  <w:color w:val="000000"/>
                  <w:sz w:val="20"/>
                  <w:szCs w:val="20"/>
                  <w:lang w:val="en-US"/>
                </w:rPr>
                <w:t xml:space="preserve">perceived </w:t>
              </w:r>
            </w:ins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vulnerability</w:t>
            </w:r>
            <w:ins w:id="370" w:author="Arte" w:date="2019-09-25T00:44:00Z">
              <w:r w:rsidR="004A56C8">
                <w:rPr>
                  <w:rFonts w:ascii="Courier New" w:hAnsi="Courier New" w:cs="Courier New"/>
                  <w:b/>
                  <w:bCs/>
                  <w:color w:val="000000"/>
                  <w:sz w:val="20"/>
                  <w:szCs w:val="20"/>
                  <w:lang w:val="en-US"/>
                </w:rPr>
                <w:t xml:space="preserve"> to crime</w:t>
              </w:r>
            </w:ins>
          </w:p>
        </w:tc>
      </w:tr>
      <w:tr w:rsidR="00124BD8" w14:paraId="7C648F84" w14:textId="77777777">
        <w:trPr>
          <w:trHeight w:val="25"/>
        </w:trPr>
        <w:tc>
          <w:tcPr>
            <w:tcW w:w="105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34C3D4C" w14:textId="77777777" w:rsidR="00124BD8" w:rsidRDefault="00124BD8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ED840FD" w14:textId="77777777" w:rsidR="00124BD8" w:rsidRDefault="00124BD8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6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941DC1D" w14:textId="77777777" w:rsidR="00124BD8" w:rsidRDefault="00124BD8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A629D7" w14:textId="77777777" w:rsidR="00124BD8" w:rsidRDefault="00124BD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14:paraId="679FE6C2" w14:textId="77777777" w:rsidR="00124BD8" w:rsidRDefault="00124BD8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124BD8" w14:paraId="2F5FD24F" w14:textId="77777777">
        <w:trPr>
          <w:trHeight w:val="301"/>
        </w:trPr>
        <w:tc>
          <w:tcPr>
            <w:tcW w:w="105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8E2C280" w14:textId="77777777" w:rsidR="00124BD8" w:rsidRDefault="00124BD8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E4C729A" w14:textId="77777777" w:rsidR="00124BD8" w:rsidRDefault="00124BD8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D57071" w14:textId="77777777" w:rsidR="00124BD8" w:rsidRDefault="009605A0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2002-2007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8474124" w14:textId="77777777" w:rsidR="00124BD8" w:rsidRDefault="009605A0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2011-2016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9AF4B9" w14:textId="77777777" w:rsidR="00124BD8" w:rsidRDefault="00124BD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AB0D3D" w14:textId="77777777" w:rsidR="00124BD8" w:rsidRDefault="009605A0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2005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27A131" w14:textId="77777777" w:rsidR="00124BD8" w:rsidRDefault="009605A0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2017</w:t>
            </w:r>
          </w:p>
        </w:tc>
      </w:tr>
      <w:tr w:rsidR="00124BD8" w14:paraId="1F66AE00" w14:textId="77777777">
        <w:trPr>
          <w:trHeight w:val="301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13DDC5" w14:textId="77777777" w:rsidR="00124BD8" w:rsidRDefault="00124BD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2F8377" w14:textId="77777777" w:rsidR="00124BD8" w:rsidRDefault="00124BD8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D34F36" w14:textId="77777777" w:rsidR="00124BD8" w:rsidRDefault="00124BD8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92A26F" w14:textId="77777777" w:rsidR="00124BD8" w:rsidRDefault="00124BD8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6E51AA" w14:textId="77777777" w:rsidR="00124BD8" w:rsidRDefault="00124BD8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3FE2B1" w14:textId="77777777" w:rsidR="00124BD8" w:rsidRDefault="00124BD8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E8648F" w14:textId="77777777" w:rsidR="00124BD8" w:rsidRDefault="00124BD8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124BD8" w14:paraId="006D4F57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2DE6A1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North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F583E9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Chihuahua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D237D2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3.0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B43348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10.3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200947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0C481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60.4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4F6F4B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74.2</w:t>
            </w:r>
          </w:p>
        </w:tc>
      </w:tr>
      <w:tr w:rsidR="00124BD8" w14:paraId="23FAD608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896DD4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476B2F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Tamaulipas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E7B12F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851A03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5.0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43B8F0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1A8C7B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54.5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8C147E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85.2</w:t>
            </w:r>
          </w:p>
        </w:tc>
      </w:tr>
      <w:tr w:rsidR="00124BD8" w14:paraId="65C0CC5E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F1A37B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1996D4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Sinaloa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BC0123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43F15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4.6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74D848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99F8DB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78.7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CB3F6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74.5</w:t>
            </w:r>
          </w:p>
        </w:tc>
      </w:tr>
      <w:tr w:rsidR="00124BD8" w14:paraId="03082D71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6D107C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E32D2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Coahuila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090F6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15EBB4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4.6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005D63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0B88B1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40.1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87AD18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56.4</w:t>
            </w:r>
          </w:p>
        </w:tc>
      </w:tr>
      <w:tr w:rsidR="00124BD8" w14:paraId="7C8112A5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3F29C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3F2B1B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Baja California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6592E3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2.3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C0CD68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4.3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94D86F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40095F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64.0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43C7A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58.0</w:t>
            </w:r>
          </w:p>
        </w:tc>
      </w:tr>
      <w:tr w:rsidR="00124BD8" w14:paraId="79A7A8A8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B54DBB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7400A3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Nuevo Leon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930E0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0.7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E4DC09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4.1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DA3D3B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6BD2DB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41.1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84EDE8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71.1</w:t>
            </w:r>
          </w:p>
        </w:tc>
      </w:tr>
      <w:tr w:rsidR="00124BD8" w14:paraId="7ADC77F6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FE2AE5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C06264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Zacatecas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8B6FF2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5253AF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4.1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611FF6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1413D4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38.4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49A8C5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84.4</w:t>
            </w:r>
          </w:p>
        </w:tc>
      </w:tr>
      <w:tr w:rsidR="00124BD8" w14:paraId="00BCF137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F315DE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9AEF71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Durango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E09D63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02C8EA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3.4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E28CB5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3CAB1C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42.2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7D2337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57.4</w:t>
            </w:r>
          </w:p>
        </w:tc>
      </w:tr>
      <w:tr w:rsidR="00124BD8" w14:paraId="4B0122A9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E8499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1D592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Sonora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5B2E50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0C78AD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3.0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7E2E82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CB0AC5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42.8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68DD5D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57.4</w:t>
            </w:r>
          </w:p>
        </w:tc>
      </w:tr>
      <w:tr w:rsidR="00124BD8" w14:paraId="38B693EF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9B7A20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8D11A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Baja California Sur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6AA41E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26EC49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3.0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43A11B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887AEC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33.5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E0A214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60.9</w:t>
            </w:r>
          </w:p>
        </w:tc>
      </w:tr>
      <w:tr w:rsidR="00124BD8" w14:paraId="3280A461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561A48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53B098F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San Luis Potosi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EA7EC7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0.9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0E6B3E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2.6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34DFEB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7F35A1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37.7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3933AF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73.7</w:t>
            </w:r>
          </w:p>
        </w:tc>
      </w:tr>
      <w:tr w:rsidR="00124BD8" w14:paraId="58EEA339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2EF4FC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790F90" w14:textId="77777777" w:rsidR="00124BD8" w:rsidRDefault="00124BD8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56BAA4" w14:textId="77777777" w:rsidR="00124BD8" w:rsidRDefault="00124BD8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42E950" w14:textId="77777777" w:rsidR="00124BD8" w:rsidRDefault="00124BD8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FD8F29" w14:textId="77777777" w:rsidR="00124BD8" w:rsidRDefault="00124BD8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69DD5B" w14:textId="77777777" w:rsidR="00124BD8" w:rsidRDefault="00124BD8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5DAE25" w14:textId="77777777" w:rsidR="00124BD8" w:rsidRDefault="00124BD8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124BD8" w14:paraId="799E5346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F89D1E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Central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B078D1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Colima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17B980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343998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6.3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924ABF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4A42A6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20.1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EBBC2A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74.5</w:t>
            </w:r>
          </w:p>
        </w:tc>
      </w:tr>
      <w:tr w:rsidR="00124BD8" w14:paraId="1263997C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ED913A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E92E05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Mexico State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974863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2.9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C0DE3F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3.6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1B0062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AA637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68.7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F75424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90.7</w:t>
            </w:r>
          </w:p>
        </w:tc>
      </w:tr>
      <w:tr w:rsidR="00124BD8" w14:paraId="43453C05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03EA90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4A58D9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Nayarit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3F6210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2.2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A1C27F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3.4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AF754D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33EBC8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23.9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E92536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58.6</w:t>
            </w:r>
          </w:p>
        </w:tc>
      </w:tr>
      <w:tr w:rsidR="00124BD8" w14:paraId="5B44E9B8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C5685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3009D4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Michoacán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F5D7DD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2.3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672EED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3.3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7FF452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CCA66F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52.7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19D673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77.6</w:t>
            </w:r>
          </w:p>
        </w:tc>
      </w:tr>
      <w:tr w:rsidR="00124BD8" w14:paraId="2DDBF927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C71FEA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05FAC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Jalisco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033982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1D28C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2.5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B6FFAE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7B803E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56.4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F38FAF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65.7</w:t>
            </w:r>
          </w:p>
        </w:tc>
      </w:tr>
      <w:tr w:rsidR="00124BD8" w14:paraId="11B9C4C4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F21911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B8A173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Mexico City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16B7C9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9548EC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2.4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1B7AB3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3EED56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88.0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23BA95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85.7</w:t>
            </w:r>
          </w:p>
        </w:tc>
      </w:tr>
      <w:tr w:rsidR="00124BD8" w14:paraId="2D9382BC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BE567E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08D799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Guanajuato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43C86B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0.8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6CA7C8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2.1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6D87B0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FB3138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40.8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9C19B9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75.2</w:t>
            </w:r>
          </w:p>
        </w:tc>
      </w:tr>
      <w:tr w:rsidR="00124BD8" w14:paraId="2AE4189C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0B2670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CE5CBF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Hidalgo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8DEDB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0.7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1A5EBD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2.0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130B4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A66481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42.4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6A524D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55.1</w:t>
            </w:r>
          </w:p>
        </w:tc>
      </w:tr>
      <w:tr w:rsidR="00124BD8" w14:paraId="1CD10B74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90DAD6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280621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Tlaxcala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7FF747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E5016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1.8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93280C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7415D9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30.2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76F63C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59.1</w:t>
            </w:r>
          </w:p>
        </w:tc>
      </w:tr>
      <w:tr w:rsidR="00124BD8" w14:paraId="613CA7C2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B128B3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73206A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Queretaro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AF3DA0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DC0908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1.6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532C95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E21E35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41.9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AD9512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54.4</w:t>
            </w:r>
          </w:p>
        </w:tc>
      </w:tr>
      <w:tr w:rsidR="00124BD8" w14:paraId="1DF9848F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FC9D9B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C37453B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Aguascalientes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67E770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0.9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268907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163CD7A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CE8595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39.5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E76AD0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43.7</w:t>
            </w:r>
          </w:p>
        </w:tc>
      </w:tr>
      <w:tr w:rsidR="00124BD8" w14:paraId="403CB809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5F1102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C2FE6" w14:textId="77777777" w:rsidR="00124BD8" w:rsidRDefault="00124BD8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6670E8" w14:textId="77777777" w:rsidR="00124BD8" w:rsidRDefault="00124BD8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0652C4" w14:textId="77777777" w:rsidR="00124BD8" w:rsidRDefault="00124BD8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A204EA" w14:textId="77777777" w:rsidR="00124BD8" w:rsidRDefault="00124BD8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A36B6E" w14:textId="77777777" w:rsidR="00124BD8" w:rsidRDefault="00124BD8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5D66C7" w14:textId="77777777" w:rsidR="00124BD8" w:rsidRDefault="00124BD8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124BD8" w14:paraId="0357A461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6CFFA4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South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9836A2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Guerrero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74A8AA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3.7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743FE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10.2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7856FF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E2172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58.3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45DDB8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83.1</w:t>
            </w:r>
          </w:p>
        </w:tc>
      </w:tr>
      <w:tr w:rsidR="00124BD8" w14:paraId="688913EC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49CA1F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DBD989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Morelos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35212D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46B555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5.0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A74CA0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392A9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58.2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8E0CAC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86.3</w:t>
            </w:r>
          </w:p>
        </w:tc>
      </w:tr>
      <w:tr w:rsidR="00124BD8" w14:paraId="01413EF2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CE4516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3D3C9A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Oaxaca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4AB118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2.9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78B4B2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3.8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B8D55F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DE8D01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47.4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D443FF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74.1</w:t>
            </w:r>
          </w:p>
        </w:tc>
      </w:tr>
      <w:tr w:rsidR="00124BD8" w14:paraId="72FE7469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186AF5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CC16D1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Quintana Roo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941EBF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2.1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6C88E4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2.7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CC3DE9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6FFE7E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59.1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83025D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68.5</w:t>
            </w:r>
          </w:p>
        </w:tc>
      </w:tr>
      <w:tr w:rsidR="00124BD8" w14:paraId="4B37F31E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C4DD0D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610DC4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Veracruz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5A146F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EC64E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2.4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A9253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EC5AE4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46.7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677D20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89.9</w:t>
            </w:r>
          </w:p>
        </w:tc>
      </w:tr>
      <w:tr w:rsidR="00124BD8" w14:paraId="08175213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76979B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A2D766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Chiapas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2E1F78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7A405F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2.0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44711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726BF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54.0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0669D7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61.1</w:t>
            </w:r>
          </w:p>
        </w:tc>
      </w:tr>
      <w:tr w:rsidR="00124BD8" w14:paraId="61954D2D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B444C6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BF174C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Tabasco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EDC7BA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142AEB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1.9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F7F6C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88040F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63.4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0ABA2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88.8</w:t>
            </w:r>
          </w:p>
        </w:tc>
      </w:tr>
      <w:tr w:rsidR="00124BD8" w14:paraId="28D8B51C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BEA3C5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9D900A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Campeche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AB9072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0.7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D143D2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1.9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23CA65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186F50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44.2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733C2F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57.6</w:t>
            </w:r>
          </w:p>
        </w:tc>
      </w:tr>
      <w:tr w:rsidR="00124BD8" w14:paraId="22900C79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A8CB71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1607B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Puebla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2F0B86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DA0067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1.9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4E3879" w14:textId="77777777" w:rsidR="00124BD8" w:rsidRDefault="00124BD8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D9579F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56.7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03242F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68.1</w:t>
            </w:r>
          </w:p>
        </w:tc>
      </w:tr>
      <w:tr w:rsidR="00124BD8" w14:paraId="64993BDB" w14:textId="77777777">
        <w:trPr>
          <w:trHeight w:val="292"/>
        </w:trPr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B3B38EE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03B40F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Yucatan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1FAD17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403F20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0.6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C2542B" w14:textId="77777777" w:rsidR="00124BD8" w:rsidRDefault="009605A0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A23A92C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34.0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1DD5A1" w14:textId="77777777" w:rsidR="00124BD8" w:rsidRDefault="009605A0">
            <w:pPr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27.2</w:t>
            </w:r>
          </w:p>
        </w:tc>
      </w:tr>
    </w:tbl>
    <w:p w14:paraId="659A2D81" w14:textId="4EE166F7" w:rsidR="00124BD8" w:rsidRDefault="007C1BEE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ins w:id="371" w:author="Arte" w:date="2019-09-25T00:44:00Z">
        <w:r>
          <w:rPr>
            <w:rFonts w:ascii="Courier New" w:hAnsi="Courier New" w:cs="Courier New"/>
            <w:b/>
            <w:sz w:val="24"/>
            <w:szCs w:val="24"/>
            <w:lang w:val="en-US"/>
          </w:rPr>
          <w:t>Country average</w:t>
        </w:r>
        <w:r w:rsidR="00D00525">
          <w:rPr>
            <w:rFonts w:ascii="Courier New" w:hAnsi="Courier New" w:cs="Courier New"/>
            <w:b/>
            <w:sz w:val="24"/>
            <w:szCs w:val="24"/>
            <w:lang w:val="en-US"/>
          </w:rPr>
          <w:tab/>
        </w:r>
        <w:r w:rsidR="00D00525">
          <w:rPr>
            <w:rFonts w:ascii="Courier New" w:hAnsi="Courier New" w:cs="Courier New"/>
            <w:b/>
            <w:sz w:val="24"/>
            <w:szCs w:val="24"/>
            <w:lang w:val="en-US"/>
          </w:rPr>
          <w:tab/>
        </w:r>
        <w:r w:rsidR="00D00525">
          <w:rPr>
            <w:rFonts w:ascii="Courier New" w:hAnsi="Courier New" w:cs="Courier New"/>
            <w:b/>
            <w:sz w:val="24"/>
            <w:szCs w:val="24"/>
            <w:lang w:val="en-US"/>
          </w:rPr>
          <w:tab/>
          <w:t>1.6</w:t>
        </w:r>
        <w:r w:rsidR="00D00525">
          <w:rPr>
            <w:rFonts w:ascii="Courier New" w:hAnsi="Courier New" w:cs="Courier New"/>
            <w:b/>
            <w:sz w:val="24"/>
            <w:szCs w:val="24"/>
            <w:lang w:val="en-US"/>
          </w:rPr>
          <w:tab/>
        </w:r>
        <w:r w:rsidR="00D00525">
          <w:rPr>
            <w:rFonts w:ascii="Courier New" w:hAnsi="Courier New" w:cs="Courier New"/>
            <w:b/>
            <w:sz w:val="24"/>
            <w:szCs w:val="24"/>
            <w:lang w:val="en-US"/>
          </w:rPr>
          <w:tab/>
          <w:t>3.5</w:t>
        </w:r>
      </w:ins>
    </w:p>
    <w:p w14:paraId="66D08BBF" w14:textId="4BEA8BD7" w:rsidR="00124BD8" w:rsidRDefault="009605A0">
      <w:p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Exhibit 1. Change in female homicide rates by 100,000 population between 2002-07 and 2011-16, and change in the proportion of population </w:t>
      </w:r>
      <w:ins w:id="372" w:author="Arte" w:date="2019-09-25T01:02:00Z">
        <w:r w:rsidR="00B77141">
          <w:rPr>
            <w:rFonts w:ascii="Courier New" w:hAnsi="Courier New" w:cs="Courier New"/>
            <w:b/>
            <w:sz w:val="24"/>
            <w:szCs w:val="24"/>
            <w:lang w:val="en-US"/>
          </w:rPr>
          <w:t xml:space="preserve">feeling </w:t>
        </w:r>
      </w:ins>
      <w:r>
        <w:rPr>
          <w:rFonts w:ascii="Courier New" w:hAnsi="Courier New" w:cs="Courier New"/>
          <w:b/>
          <w:sz w:val="24"/>
          <w:szCs w:val="24"/>
          <w:lang w:val="en-US"/>
        </w:rPr>
        <w:t xml:space="preserve">vulnerable </w:t>
      </w:r>
      <w:ins w:id="373" w:author="Arte" w:date="2019-09-25T01:02:00Z">
        <w:r w:rsidR="00B77141">
          <w:rPr>
            <w:rFonts w:ascii="Courier New" w:hAnsi="Courier New" w:cs="Courier New"/>
            <w:b/>
            <w:sz w:val="24"/>
            <w:szCs w:val="24"/>
            <w:lang w:val="en-US"/>
          </w:rPr>
          <w:t>to crime</w:t>
        </w:r>
      </w:ins>
      <w:del w:id="374" w:author="Arte" w:date="2019-09-25T01:02:00Z">
        <w:r w:rsidDel="00B77141">
          <w:rPr>
            <w:rFonts w:ascii="Courier New" w:hAnsi="Courier New" w:cs="Courier New"/>
            <w:b/>
            <w:sz w:val="24"/>
            <w:szCs w:val="24"/>
            <w:lang w:val="en-US"/>
          </w:rPr>
          <w:delText>of becoming a victim</w:delText>
        </w:r>
      </w:del>
      <w:bookmarkStart w:id="375" w:name="_GoBack"/>
      <w:bookmarkEnd w:id="375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between 2005 and 2017 by </w:t>
      </w:r>
      <w:r>
        <w:rPr>
          <w:rFonts w:ascii="Courier New" w:hAnsi="Courier New" w:cs="Courier New"/>
          <w:b/>
          <w:sz w:val="24"/>
          <w:szCs w:val="24"/>
          <w:lang w:val="en-US"/>
        </w:rPr>
        <w:t>state.</w:t>
      </w:r>
    </w:p>
    <w:p w14:paraId="698E0F14" w14:textId="77777777" w:rsidR="00124BD8" w:rsidRDefault="00124BD8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09E5534D" w14:textId="77777777" w:rsidR="00124BD8" w:rsidRDefault="009605A0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31AD108A" wp14:editId="57603D39">
            <wp:extent cx="6120130" cy="5807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6D11" w14:textId="77777777" w:rsidR="00124BD8" w:rsidRDefault="00124BD8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0D99F295" w14:textId="77777777" w:rsidR="00124BD8" w:rsidRDefault="00124BD8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65FBE397" w14:textId="77777777" w:rsidR="00124BD8" w:rsidRDefault="009605A0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commentRangeStart w:id="376"/>
      <w:r>
        <w:rPr>
          <w:rFonts w:ascii="Courier New" w:hAnsi="Courier New" w:cs="Courier New"/>
          <w:b/>
          <w:sz w:val="24"/>
          <w:szCs w:val="24"/>
          <w:lang w:val="en-US"/>
        </w:rPr>
        <w:t>References</w:t>
      </w:r>
      <w:commentRangeEnd w:id="376"/>
      <w:r>
        <w:rPr>
          <w:rStyle w:val="Refdecomentario"/>
        </w:rPr>
        <w:commentReference w:id="376"/>
      </w:r>
    </w:p>
    <w:p w14:paraId="263A5505" w14:textId="77777777" w:rsidR="00124BD8" w:rsidRDefault="009605A0">
      <w:pPr>
        <w:pStyle w:val="EndNoteBibliography"/>
        <w:spacing w:after="0"/>
      </w:pPr>
      <w:r>
        <w:rPr>
          <w:rFonts w:ascii="Courier New" w:hAnsi="Courier New" w:cs="Courier New"/>
          <w:b/>
          <w:sz w:val="24"/>
          <w:szCs w:val="24"/>
        </w:rPr>
        <w:fldChar w:fldCharType="begin"/>
      </w:r>
      <w:r>
        <w:rPr>
          <w:rFonts w:ascii="Courier New" w:hAnsi="Courier New" w:cs="Courier New"/>
          <w:b/>
          <w:sz w:val="24"/>
          <w:szCs w:val="24"/>
        </w:rPr>
        <w:instrText xml:space="preserve"> ADDIN EN.REFLIST </w:instrText>
      </w:r>
      <w:r>
        <w:rPr>
          <w:rFonts w:ascii="Courier New" w:hAnsi="Courier New" w:cs="Courier New"/>
          <w:b/>
          <w:sz w:val="24"/>
          <w:szCs w:val="24"/>
        </w:rPr>
        <w:fldChar w:fldCharType="separate"/>
      </w:r>
      <w:r>
        <w:t>1.</w:t>
      </w:r>
      <w:r>
        <w:tab/>
        <w:t xml:space="preserve">Institute of Health Metrics and Evaluation. GBD cause patterns- intentional injuries </w:t>
      </w:r>
      <w:hyperlink r:id="rId14" w:history="1">
        <w:r>
          <w:rPr>
            <w:rStyle w:val="Hipervnculo"/>
          </w:rPr>
          <w:t>https://vizhub.healthdata.org/gbd-compare/2018</w:t>
        </w:r>
      </w:hyperlink>
      <w:r>
        <w:t xml:space="preserve"> [Available from: </w:t>
      </w:r>
      <w:hyperlink r:id="rId15" w:history="1">
        <w:r>
          <w:rPr>
            <w:rStyle w:val="Hipervnculo"/>
          </w:rPr>
          <w:t>https://vizhub.healthdata.org/gbd-compare/</w:t>
        </w:r>
      </w:hyperlink>
      <w:r>
        <w:t>.</w:t>
      </w:r>
    </w:p>
    <w:p w14:paraId="26DC75B6" w14:textId="77777777" w:rsidR="00124BD8" w:rsidRDefault="009605A0">
      <w:pPr>
        <w:pStyle w:val="EndNoteBibliography"/>
        <w:spacing w:after="0"/>
      </w:pPr>
      <w:r>
        <w:lastRenderedPageBreak/>
        <w:t>2.</w:t>
      </w:r>
      <w:r>
        <w:tab/>
        <w:t>United Nations Office on Drugs and Crime. Global study on homicide 2013: trends, co</w:t>
      </w:r>
      <w:r>
        <w:t>ntexts, data: UNODC; 2014.</w:t>
      </w:r>
    </w:p>
    <w:p w14:paraId="729C993C" w14:textId="77777777" w:rsidR="00124BD8" w:rsidRDefault="009605A0">
      <w:pPr>
        <w:pStyle w:val="EndNoteBibliography"/>
        <w:spacing w:after="0"/>
      </w:pPr>
      <w:r>
        <w:t>3.</w:t>
      </w:r>
      <w:r>
        <w:tab/>
        <w:t xml:space="preserve">Mexican National Institue of Statistics (INEGI). National Institute of Statistics: Micro-data files on mortality data 1995-2017 2018 [Available from: </w:t>
      </w:r>
      <w:hyperlink r:id="rId16" w:history="1">
        <w:r>
          <w:rPr>
            <w:rStyle w:val="Hipervnculo"/>
          </w:rPr>
          <w:t>http://www.beta.inegi.org.mx/proyectos/registros/vitales/mortalidad/default.html</w:t>
        </w:r>
      </w:hyperlink>
      <w:r>
        <w:t>.</w:t>
      </w:r>
    </w:p>
    <w:p w14:paraId="7CAF95FE" w14:textId="77777777" w:rsidR="00124BD8" w:rsidRDefault="009605A0">
      <w:pPr>
        <w:pStyle w:val="EndNoteBibliography"/>
        <w:spacing w:after="0"/>
      </w:pPr>
      <w:r>
        <w:t>4.</w:t>
      </w:r>
      <w:r>
        <w:tab/>
        <w:t>Gamlin J. Violence and homicide in Mexico: a global health issue. The Lancet. 2015;385(9968):605-6.</w:t>
      </w:r>
    </w:p>
    <w:p w14:paraId="771A3392" w14:textId="77777777" w:rsidR="00124BD8" w:rsidRPr="00D85744" w:rsidRDefault="009605A0">
      <w:pPr>
        <w:pStyle w:val="EndNoteBibliography"/>
        <w:spacing w:after="0"/>
        <w:rPr>
          <w:lang w:val="es-MX"/>
        </w:rPr>
      </w:pPr>
      <w:r>
        <w:t>5.</w:t>
      </w:r>
      <w:r>
        <w:tab/>
        <w:t>Aburto JM, Beltrán-Sánchez H, García-Guerrero V</w:t>
      </w:r>
      <w:r>
        <w:t xml:space="preserve">M, Canudas-Romo V. Homicides in Mexico reversed life expectancy gains for men and slowed them for women, 2000–10. </w:t>
      </w:r>
      <w:r w:rsidRPr="00D85744">
        <w:rPr>
          <w:lang w:val="es-MX"/>
        </w:rPr>
        <w:t>Health Affairs. 2016;35(1):88-95.</w:t>
      </w:r>
    </w:p>
    <w:p w14:paraId="43396372" w14:textId="77777777" w:rsidR="00124BD8" w:rsidRDefault="009605A0">
      <w:pPr>
        <w:pStyle w:val="EndNoteBibliography"/>
        <w:spacing w:after="0"/>
      </w:pPr>
      <w:r w:rsidRPr="00D85744">
        <w:rPr>
          <w:lang w:val="es-MX"/>
        </w:rPr>
        <w:t>6.</w:t>
      </w:r>
      <w:r w:rsidRPr="00D85744">
        <w:rPr>
          <w:lang w:val="es-MX"/>
        </w:rPr>
        <w:tab/>
      </w:r>
      <w:proofErr w:type="spellStart"/>
      <w:r w:rsidRPr="00D85744">
        <w:rPr>
          <w:lang w:val="es-MX"/>
        </w:rPr>
        <w:t>Canudas</w:t>
      </w:r>
      <w:proofErr w:type="spellEnd"/>
      <w:r w:rsidRPr="00D85744">
        <w:rPr>
          <w:lang w:val="es-MX"/>
        </w:rPr>
        <w:t xml:space="preserve">-Romo V, García-Guerrero VM, </w:t>
      </w:r>
      <w:proofErr w:type="spellStart"/>
      <w:r w:rsidRPr="00D85744">
        <w:rPr>
          <w:lang w:val="es-MX"/>
        </w:rPr>
        <w:t>Echarri-Cánovas</w:t>
      </w:r>
      <w:proofErr w:type="spellEnd"/>
      <w:r w:rsidRPr="00D85744">
        <w:rPr>
          <w:lang w:val="es-MX"/>
        </w:rPr>
        <w:t xml:space="preserve"> CJ. </w:t>
      </w:r>
      <w:r>
        <w:t>The stagnation of the Mexican male life expectanc</w:t>
      </w:r>
      <w:r>
        <w:t>y in the first decade of the 21st century: the impact of homicides and diabetes mellitus. J Epidemiol Community Health. 2015;69(1):28-34.</w:t>
      </w:r>
    </w:p>
    <w:p w14:paraId="0BA8EC8D" w14:textId="77777777" w:rsidR="00124BD8" w:rsidRDefault="009605A0">
      <w:pPr>
        <w:pStyle w:val="EndNoteBibliography"/>
        <w:spacing w:after="0"/>
      </w:pPr>
      <w:r>
        <w:t>7.</w:t>
      </w:r>
      <w:r>
        <w:tab/>
        <w:t>Ríos V. Why did Mexico become so violent? A self-reinforcing violent equilibrium caused by competition and enforcem</w:t>
      </w:r>
      <w:r>
        <w:t>ent. Trends in organized crime. 2013;16(2):138-55.</w:t>
      </w:r>
    </w:p>
    <w:p w14:paraId="6A87926B" w14:textId="77777777" w:rsidR="00124BD8" w:rsidRDefault="009605A0">
      <w:pPr>
        <w:pStyle w:val="EndNoteBibliography"/>
        <w:spacing w:after="0"/>
      </w:pPr>
      <w:r>
        <w:t>8.</w:t>
      </w:r>
      <w:r>
        <w:tab/>
        <w:t>Csete J, Kamarulzaman A, Kazatchkine M, Altice F, Balicki M, Buxton J, et al. Public health and international drug policy. The Lancet. 2016;387(10026):1427-80.</w:t>
      </w:r>
    </w:p>
    <w:p w14:paraId="6E0911B9" w14:textId="77777777" w:rsidR="00124BD8" w:rsidRDefault="009605A0">
      <w:pPr>
        <w:pStyle w:val="EndNoteBibliography"/>
        <w:spacing w:after="0"/>
      </w:pPr>
      <w:r>
        <w:t>9.</w:t>
      </w:r>
      <w:r>
        <w:tab/>
        <w:t>Heinle K, Ferreira OR, Shirk DA. Drug v</w:t>
      </w:r>
      <w:r>
        <w:t>iolence in Mexico. Data an. 2014.</w:t>
      </w:r>
    </w:p>
    <w:p w14:paraId="6CF9D3E6" w14:textId="77777777" w:rsidR="00124BD8" w:rsidRDefault="009605A0">
      <w:pPr>
        <w:pStyle w:val="EndNoteBibliography"/>
        <w:spacing w:after="0"/>
      </w:pPr>
      <w:r>
        <w:t>10.</w:t>
      </w:r>
      <w:r>
        <w:tab/>
        <w:t>Godlee F, Hurley R. The war on drugs has failed: doctors should lead calls for drug policy reform. BMJ: British Medical Journal (Online). 2016;355.</w:t>
      </w:r>
    </w:p>
    <w:p w14:paraId="47431BC2" w14:textId="77777777" w:rsidR="00124BD8" w:rsidRDefault="009605A0">
      <w:pPr>
        <w:pStyle w:val="EndNoteBibliography"/>
        <w:spacing w:after="0"/>
      </w:pPr>
      <w:r>
        <w:t>11.</w:t>
      </w:r>
      <w:r>
        <w:tab/>
        <w:t xml:space="preserve">Mikton CR, Butchart A, Dahlberg LL, Krug EG. Global status report </w:t>
      </w:r>
      <w:r>
        <w:t>on violence prevention 2014. American journal of preventive medicine. 2016;50(5):652-9.</w:t>
      </w:r>
    </w:p>
    <w:p w14:paraId="748CCF65" w14:textId="77777777" w:rsidR="00124BD8" w:rsidRDefault="009605A0">
      <w:pPr>
        <w:pStyle w:val="EndNoteBibliography"/>
        <w:spacing w:after="0"/>
      </w:pPr>
      <w:r>
        <w:t>12.</w:t>
      </w:r>
      <w:r>
        <w:tab/>
        <w:t>Davidson JR, Hughes DC, George LK, Blazer DG. The association of sexual assault and attempted suicide within the community. Archives of general psychiatry. 1996;53(</w:t>
      </w:r>
      <w:r>
        <w:t>6):550-5.</w:t>
      </w:r>
    </w:p>
    <w:p w14:paraId="58FD4170" w14:textId="77777777" w:rsidR="00124BD8" w:rsidRDefault="009605A0">
      <w:pPr>
        <w:pStyle w:val="EndNoteBibliography"/>
        <w:spacing w:after="0"/>
      </w:pPr>
      <w:r>
        <w:t>13.</w:t>
      </w:r>
      <w:r>
        <w:tab/>
        <w:t>Fergusson DM, Horwood LJ, Lynskey MT. Childhood sexual abuse and psychiatric disorder in young adulthood: II. Psychiatric outcomes of childhood sexual abuse. Journal of the American Academy of Child &amp; Adolescent Psychiatry. 1996;35(10):1365-7</w:t>
      </w:r>
      <w:r>
        <w:t>4.</w:t>
      </w:r>
    </w:p>
    <w:p w14:paraId="06C44753" w14:textId="77777777" w:rsidR="00124BD8" w:rsidRDefault="009605A0">
      <w:pPr>
        <w:pStyle w:val="EndNoteBibliography"/>
        <w:spacing w:after="0"/>
      </w:pPr>
      <w:r>
        <w:t>14.</w:t>
      </w:r>
      <w:r>
        <w:tab/>
        <w:t>Heise L, Ellsberg M, Gottemoeller M. Ending violence against women. Population reports. 1999;27(4):1-.</w:t>
      </w:r>
    </w:p>
    <w:p w14:paraId="32F0E244" w14:textId="77777777" w:rsidR="00124BD8" w:rsidRDefault="009605A0">
      <w:pPr>
        <w:pStyle w:val="EndNoteBibliography"/>
        <w:spacing w:after="0"/>
      </w:pPr>
      <w:r>
        <w:t>15.</w:t>
      </w:r>
      <w:r>
        <w:tab/>
        <w:t>Wiederman MW, Sansone RA, Sansone LA. History of trauma and attempted suicide among women in a primary care setting. Violence and Victims. 199</w:t>
      </w:r>
      <w:r>
        <w:t>8;13(1):3.</w:t>
      </w:r>
    </w:p>
    <w:p w14:paraId="5E251D7F" w14:textId="77777777" w:rsidR="00124BD8" w:rsidRDefault="009605A0">
      <w:pPr>
        <w:pStyle w:val="EndNoteBibliography"/>
        <w:spacing w:after="0"/>
      </w:pPr>
      <w:r>
        <w:t>16.</w:t>
      </w:r>
      <w:r>
        <w:tab/>
        <w:t>Buka SL, Stichick TL, Birdthistle I, Earls FJ. Youth exposure to violence: Prevalence, risks, and consequences. American Journal of Orthopsychiatry. 2001;71(3):298-310.</w:t>
      </w:r>
    </w:p>
    <w:p w14:paraId="50E98653" w14:textId="77777777" w:rsidR="00124BD8" w:rsidRDefault="009605A0">
      <w:pPr>
        <w:pStyle w:val="EndNoteBibliography"/>
        <w:spacing w:after="0"/>
      </w:pPr>
      <w:r>
        <w:t>17.</w:t>
      </w:r>
      <w:r>
        <w:tab/>
        <w:t>Brookmeyer KA, Henrich CC, Schwab‐Stone M. Adolescents who witness c</w:t>
      </w:r>
      <w:r>
        <w:t>ommunity violence: Can parent support and prosocial cognitions protect them from committing violence? Child development. 2005;76(4):917-29.</w:t>
      </w:r>
    </w:p>
    <w:p w14:paraId="29D2FB4A" w14:textId="77777777" w:rsidR="00124BD8" w:rsidRDefault="009605A0">
      <w:pPr>
        <w:pStyle w:val="EndNoteBibliography"/>
        <w:spacing w:after="0"/>
      </w:pPr>
      <w:r>
        <w:t>18.</w:t>
      </w:r>
      <w:r>
        <w:tab/>
        <w:t>Clark C, Ryan L, Kawachi I, Canner MJ, Berkman L, Wright RJ. Witnessing community violence in residential neighb</w:t>
      </w:r>
      <w:r>
        <w:t>orhoods: a mental health hazard for urban women. Journal of Urban Health. 2008;85(1):22-38.</w:t>
      </w:r>
    </w:p>
    <w:p w14:paraId="1DFF1742" w14:textId="77777777" w:rsidR="00124BD8" w:rsidRPr="00D85744" w:rsidRDefault="009605A0">
      <w:pPr>
        <w:pStyle w:val="EndNoteBibliography"/>
        <w:spacing w:after="0"/>
      </w:pPr>
      <w:r>
        <w:t>19.</w:t>
      </w:r>
      <w:r>
        <w:tab/>
        <w:t xml:space="preserve">Espinal-Enríquez J, Larralde H. Analysis of México’s Narco-War Network (2007–2011). </w:t>
      </w:r>
      <w:proofErr w:type="spellStart"/>
      <w:r w:rsidRPr="00D85744">
        <w:t>PloS</w:t>
      </w:r>
      <w:proofErr w:type="spellEnd"/>
      <w:r w:rsidRPr="00D85744">
        <w:t xml:space="preserve"> </w:t>
      </w:r>
      <w:proofErr w:type="spellStart"/>
      <w:r w:rsidRPr="00D85744">
        <w:t>one</w:t>
      </w:r>
      <w:proofErr w:type="spellEnd"/>
      <w:r w:rsidRPr="00D85744">
        <w:t>. 2015;10(5):e0126503.</w:t>
      </w:r>
    </w:p>
    <w:p w14:paraId="5E2BFC7E" w14:textId="77777777" w:rsidR="00124BD8" w:rsidRDefault="009605A0">
      <w:pPr>
        <w:pStyle w:val="EndNoteBibliography"/>
        <w:spacing w:after="0"/>
      </w:pPr>
      <w:r w:rsidRPr="00D85744">
        <w:t>20.</w:t>
      </w:r>
      <w:r w:rsidRPr="00D85744">
        <w:tab/>
        <w:t>Romero Mendoza MP, Gómez-Dantés H, Manríq</w:t>
      </w:r>
      <w:r w:rsidRPr="00D85744">
        <w:t xml:space="preserve">uez Montiel Q, Saldívar Hernández GJ, Campuzano Rincón JC, Lozano R, et al. </w:t>
      </w:r>
      <w:r>
        <w:t>The invisible burden of violence against girls and young women in Mexico: 1990 to 2015. Journal of interpersonal violence. 2018:0886260517753851.</w:t>
      </w:r>
    </w:p>
    <w:p w14:paraId="58824C7B" w14:textId="77777777" w:rsidR="00124BD8" w:rsidRDefault="009605A0">
      <w:pPr>
        <w:pStyle w:val="EndNoteBibliography"/>
        <w:spacing w:after="0"/>
      </w:pPr>
      <w:r>
        <w:t>21.</w:t>
      </w:r>
      <w:r>
        <w:tab/>
        <w:t>Corradi C, Marcuello-Servós C,</w:t>
      </w:r>
      <w:r>
        <w:t xml:space="preserve"> Boira S, Weil S. Theories of femicide and their significance for social research. Current sociology. 2016;64(7):975-95.</w:t>
      </w:r>
    </w:p>
    <w:p w14:paraId="19BCFB4E" w14:textId="77777777" w:rsidR="00124BD8" w:rsidRDefault="009605A0">
      <w:pPr>
        <w:pStyle w:val="EndNoteBibliography"/>
        <w:spacing w:after="0"/>
      </w:pPr>
      <w:r>
        <w:t>22.</w:t>
      </w:r>
      <w:r>
        <w:tab/>
        <w:t xml:space="preserve">Miller TR, Cohen MA, Rossman SB. Victim costs of violent crime and resulting injuries. Health Affairs. </w:t>
      </w:r>
      <w:r>
        <w:t>1993;12(4):186-97.</w:t>
      </w:r>
    </w:p>
    <w:p w14:paraId="0201930A" w14:textId="77777777" w:rsidR="00124BD8" w:rsidRDefault="009605A0">
      <w:pPr>
        <w:pStyle w:val="EndNoteBibliography"/>
        <w:spacing w:after="0"/>
        <w:rPr>
          <w:lang w:val="es-MX"/>
        </w:rPr>
      </w:pPr>
      <w:r>
        <w:t>23.</w:t>
      </w:r>
      <w:r>
        <w:tab/>
        <w:t xml:space="preserve">Butchart A, Mikton C. Global status report on violence prevention, 2014. </w:t>
      </w:r>
      <w:r>
        <w:rPr>
          <w:lang w:val="es-MX"/>
        </w:rPr>
        <w:t>2014.</w:t>
      </w:r>
    </w:p>
    <w:p w14:paraId="1172A6D9" w14:textId="77777777" w:rsidR="00124BD8" w:rsidRDefault="009605A0">
      <w:pPr>
        <w:pStyle w:val="EndNoteBibliography"/>
        <w:spacing w:after="0"/>
        <w:rPr>
          <w:lang w:val="es-MX"/>
        </w:rPr>
      </w:pPr>
      <w:r>
        <w:rPr>
          <w:lang w:val="es-MX"/>
        </w:rPr>
        <w:lastRenderedPageBreak/>
        <w:t>24.</w:t>
      </w:r>
      <w:r>
        <w:rPr>
          <w:lang w:val="es-MX"/>
        </w:rPr>
        <w:tab/>
        <w:t xml:space="preserve">CONAPO. Mexican Population Council: Population estimates. 2017 [Available from: </w:t>
      </w:r>
      <w:r>
        <w:fldChar w:fldCharType="begin"/>
      </w:r>
      <w:r>
        <w:rPr>
          <w:lang w:val="es-MX"/>
          <w:rPrChange w:id="377" w:author="Arte" w:date="2019-09-21T14:01:00Z">
            <w:rPr/>
          </w:rPrChange>
        </w:rPr>
        <w:instrText xml:space="preserve"> HYPERLINK "https://datos.gob.mx/busca/dataset/activity/proyecciones-d</w:instrText>
      </w:r>
      <w:r>
        <w:rPr>
          <w:lang w:val="es-MX"/>
          <w:rPrChange w:id="378" w:author="Arte" w:date="2019-09-21T14:01:00Z">
            <w:rPr/>
          </w:rPrChange>
        </w:rPr>
        <w:instrText xml:space="preserve">e-la-poblacion-de-mexico" </w:instrText>
      </w:r>
      <w:r>
        <w:fldChar w:fldCharType="separate"/>
      </w:r>
      <w:r>
        <w:rPr>
          <w:rStyle w:val="Hipervnculo"/>
          <w:lang w:val="es-MX"/>
        </w:rPr>
        <w:t>https://datos.gob.mx/busca/dataset/activity/proyecciones-de-la-poblacion-de-mexico</w:t>
      </w:r>
      <w:r>
        <w:rPr>
          <w:rStyle w:val="Hipervnculo"/>
          <w:lang w:val="es-MX"/>
        </w:rPr>
        <w:fldChar w:fldCharType="end"/>
      </w:r>
      <w:r>
        <w:rPr>
          <w:lang w:val="es-MX"/>
        </w:rPr>
        <w:t>.</w:t>
      </w:r>
    </w:p>
    <w:p w14:paraId="76779FDC" w14:textId="77777777" w:rsidR="00124BD8" w:rsidRDefault="009605A0">
      <w:pPr>
        <w:pStyle w:val="EndNoteBibliography"/>
        <w:spacing w:after="0"/>
        <w:rPr>
          <w:lang w:val="es-MX"/>
        </w:rPr>
      </w:pPr>
      <w:r>
        <w:rPr>
          <w:lang w:val="es-MX"/>
        </w:rPr>
        <w:t>25.</w:t>
      </w:r>
      <w:r>
        <w:rPr>
          <w:lang w:val="es-MX"/>
        </w:rPr>
        <w:tab/>
        <w:t xml:space="preserve">ENVIPE. Encuesta Nacional sobre Victimización y Percepción de la Seguridad: </w:t>
      </w:r>
      <w:r>
        <w:fldChar w:fldCharType="begin"/>
      </w:r>
      <w:r>
        <w:rPr>
          <w:lang w:val="es-MX"/>
          <w:rPrChange w:id="379" w:author="Arte" w:date="2019-09-21T14:01:00Z">
            <w:rPr/>
          </w:rPrChange>
        </w:rPr>
        <w:instrText xml:space="preserve"> HYPERLINK "http://www.beta.inegi.org.mx/app/biblioteca/ficha.h</w:instrText>
      </w:r>
      <w:r>
        <w:rPr>
          <w:lang w:val="es-MX"/>
          <w:rPrChange w:id="380" w:author="Arte" w:date="2019-09-21T14:01:00Z">
            <w:rPr/>
          </w:rPrChange>
        </w:rPr>
        <w:instrText xml:space="preserve">tml?upc=702825002408" </w:instrText>
      </w:r>
      <w:r>
        <w:fldChar w:fldCharType="separate"/>
      </w:r>
      <w:r>
        <w:rPr>
          <w:rStyle w:val="Hipervnculo"/>
          <w:lang w:val="es-MX"/>
        </w:rPr>
        <w:t>http://www.beta.inegi.org.mx/app/biblioteca/ficha.html?upc=702825002408</w:t>
      </w:r>
      <w:r>
        <w:rPr>
          <w:rStyle w:val="Hipervnculo"/>
          <w:lang w:val="es-MX"/>
        </w:rPr>
        <w:fldChar w:fldCharType="end"/>
      </w:r>
      <w:r>
        <w:rPr>
          <w:lang w:val="es-MX"/>
        </w:rPr>
        <w:t>; 2017 [</w:t>
      </w:r>
    </w:p>
    <w:p w14:paraId="663CA146" w14:textId="77777777" w:rsidR="00124BD8" w:rsidRDefault="009605A0">
      <w:pPr>
        <w:pStyle w:val="EndNoteBibliography"/>
        <w:rPr>
          <w:lang w:val="es-MX"/>
        </w:rPr>
      </w:pPr>
      <w:r>
        <w:rPr>
          <w:lang w:val="es-MX"/>
        </w:rPr>
        <w:t>26.</w:t>
      </w:r>
      <w:r>
        <w:rPr>
          <w:lang w:val="es-MX"/>
        </w:rPr>
        <w:tab/>
        <w:t xml:space="preserve">ENSI. Encuesta Nacional sobre Inseguridad: </w:t>
      </w:r>
      <w:r>
        <w:fldChar w:fldCharType="begin"/>
      </w:r>
      <w:r>
        <w:rPr>
          <w:lang w:val="es-MX"/>
          <w:rPrChange w:id="381" w:author="Arte" w:date="2019-09-21T14:01:00Z">
            <w:rPr/>
          </w:rPrChange>
        </w:rPr>
        <w:instrText xml:space="preserve"> HYPERLINK "http://internet.contenidos.inegi.org.mx/contenidos/Productos/prod_serv/contenidos/espanol/bv</w:instrText>
      </w:r>
      <w:r>
        <w:rPr>
          <w:lang w:val="es-MX"/>
          <w:rPrChange w:id="382" w:author="Arte" w:date="2019-09-21T14:01:00Z">
            <w:rPr/>
          </w:rPrChange>
        </w:rPr>
        <w:instrText xml:space="preserve">inegi/productos/metodologias/est/dm_ensi05.pdf" </w:instrText>
      </w:r>
      <w:r>
        <w:fldChar w:fldCharType="separate"/>
      </w:r>
      <w:r>
        <w:rPr>
          <w:rStyle w:val="Hipervnculo"/>
          <w:lang w:val="es-MX"/>
        </w:rPr>
        <w:t>http://internet.contenidos.inegi.org.mx/contenidos/Productos/prod_serv/contenidos/espanol/bvinegi/productos/metodologias/est/dm_ensi05.pdf</w:t>
      </w:r>
      <w:r>
        <w:rPr>
          <w:rStyle w:val="Hipervnculo"/>
          <w:lang w:val="es-MX"/>
        </w:rPr>
        <w:fldChar w:fldCharType="end"/>
      </w:r>
      <w:r>
        <w:rPr>
          <w:lang w:val="es-MX"/>
        </w:rPr>
        <w:t>; 2005 [</w:t>
      </w:r>
    </w:p>
    <w:p w14:paraId="3F03D911" w14:textId="77777777" w:rsidR="00124BD8" w:rsidRPr="006C1D79" w:rsidRDefault="009605A0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ins w:id="383" w:author="Arte" w:date="2019-09-24T18:07:00Z">
        <w:r w:rsidRPr="006C1D79">
          <w:rPr>
            <w:rFonts w:ascii="Courier New" w:hAnsi="Courier New" w:cs="Courier New"/>
            <w:b/>
            <w:sz w:val="24"/>
            <w:szCs w:val="24"/>
            <w:lang w:val="en-US"/>
          </w:rPr>
          <w:t xml:space="preserve">27. </w:t>
        </w:r>
      </w:ins>
      <w:ins w:id="384" w:author="Arte" w:date="2019-09-24T18:08:00Z">
        <w:r w:rsidRPr="006C1D79">
          <w:rPr>
            <w:rFonts w:ascii="Courier New" w:hAnsi="Courier New" w:cs="Courier New"/>
            <w:b/>
            <w:sz w:val="24"/>
            <w:szCs w:val="24"/>
            <w:lang w:val="en-US"/>
          </w:rPr>
          <w:t>I</w:t>
        </w:r>
        <w:r>
          <w:rPr>
            <w:rFonts w:ascii="Courier New" w:hAnsi="Courier New" w:cs="Courier New"/>
            <w:b/>
            <w:sz w:val="24"/>
            <w:szCs w:val="24"/>
            <w:lang w:val="es-MX"/>
          </w:rPr>
          <w:t xml:space="preserve">NEGI. </w:t>
        </w:r>
      </w:ins>
      <w:r>
        <w:rPr>
          <w:rFonts w:ascii="Courier New" w:hAnsi="Courier New" w:cs="Courier New"/>
          <w:b/>
          <w:sz w:val="24"/>
          <w:szCs w:val="24"/>
          <w:lang w:val="en-US"/>
        </w:rPr>
        <w:fldChar w:fldCharType="end"/>
      </w:r>
      <w:ins w:id="385" w:author="Arte" w:date="2019-09-24T18:07:00Z">
        <w:r w:rsidRPr="006C1D79">
          <w:rPr>
            <w:rFonts w:ascii="Arial" w:hAnsi="Arial" w:cs="Arial"/>
            <w:color w:val="222222"/>
            <w:sz w:val="21"/>
            <w:szCs w:val="21"/>
          </w:rPr>
          <w:t xml:space="preserve">Encuesta Intercensal </w:t>
        </w:r>
        <w:r w:rsidRPr="006C1D79">
          <w:rPr>
            <w:rFonts w:ascii="Arial" w:hAnsi="Arial" w:cs="Arial"/>
            <w:b/>
            <w:bCs/>
            <w:color w:val="222222"/>
            <w:sz w:val="21"/>
            <w:szCs w:val="21"/>
          </w:rPr>
          <w:t>2015</w:t>
        </w:r>
        <w:r w:rsidRPr="006C1D79">
          <w:rPr>
            <w:rFonts w:ascii="Arial" w:hAnsi="Arial" w:cs="Arial"/>
            <w:color w:val="222222"/>
            <w:sz w:val="21"/>
            <w:szCs w:val="21"/>
          </w:rPr>
          <w:t>,</w:t>
        </w:r>
      </w:ins>
    </w:p>
    <w:sectPr w:rsidR="00124BD8" w:rsidRPr="006C1D79">
      <w:footerReference w:type="default" r:id="rId1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Arte" w:date="2019-09-24T23:57:00Z" w:initials="A">
    <w:p w14:paraId="2AFB1209" w14:textId="2679D6EA" w:rsidR="00B64B21" w:rsidRPr="00B64B21" w:rsidRDefault="00B64B2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B64B21">
        <w:rPr>
          <w:lang w:val="es-MX"/>
        </w:rPr>
        <w:t xml:space="preserve">Prefiero </w:t>
      </w:r>
      <w:r w:rsidRPr="00B64B21">
        <w:rPr>
          <w:lang w:val="es-MX"/>
        </w:rPr>
        <w:t>“</w:t>
      </w:r>
      <w:proofErr w:type="spellStart"/>
      <w:r w:rsidRPr="00B64B21">
        <w:rPr>
          <w:lang w:val="es-MX"/>
        </w:rPr>
        <w:t>fear</w:t>
      </w:r>
      <w:proofErr w:type="spellEnd"/>
      <w:r w:rsidRPr="00B64B21">
        <w:rPr>
          <w:lang w:val="es-MX"/>
        </w:rPr>
        <w:t xml:space="preserve"> </w:t>
      </w:r>
      <w:proofErr w:type="spellStart"/>
      <w:r w:rsidRPr="00B64B21">
        <w:rPr>
          <w:lang w:val="es-MX"/>
        </w:rPr>
        <w:t>of</w:t>
      </w:r>
      <w:proofErr w:type="spellEnd"/>
      <w:r w:rsidRPr="00B64B21">
        <w:rPr>
          <w:lang w:val="es-MX"/>
        </w:rPr>
        <w:t xml:space="preserve"> </w:t>
      </w:r>
      <w:proofErr w:type="spellStart"/>
      <w:r w:rsidRPr="00B64B21">
        <w:rPr>
          <w:lang w:val="es-MX"/>
        </w:rPr>
        <w:t>crime</w:t>
      </w:r>
      <w:proofErr w:type="spellEnd"/>
      <w:r w:rsidRPr="00B64B21">
        <w:rPr>
          <w:lang w:val="es-MX"/>
        </w:rPr>
        <w:t>”</w:t>
      </w:r>
      <w:r w:rsidRPr="00B64B21">
        <w:rPr>
          <w:lang w:val="es-MX"/>
        </w:rPr>
        <w:t>? Est</w:t>
      </w:r>
      <w:r w:rsidRPr="00B64B21">
        <w:rPr>
          <w:lang w:val="es-MX"/>
        </w:rPr>
        <w:t>á</w:t>
      </w:r>
      <w:r w:rsidRPr="00B64B21">
        <w:rPr>
          <w:lang w:val="es-MX"/>
        </w:rPr>
        <w:t xml:space="preserve"> m</w:t>
      </w:r>
      <w:r w:rsidRPr="00B64B21">
        <w:rPr>
          <w:lang w:val="es-MX"/>
        </w:rPr>
        <w:t>á</w:t>
      </w:r>
      <w:r>
        <w:rPr>
          <w:lang w:val="es-MX"/>
        </w:rPr>
        <w:t>s corto.</w:t>
      </w:r>
    </w:p>
  </w:comment>
  <w:comment w:id="66" w:author="Arte" w:date="2019-09-24T17:22:00Z" w:initials="A">
    <w:p w14:paraId="749F6116" w14:textId="77777777" w:rsidR="00124BD8" w:rsidRDefault="009605A0">
      <w:pPr>
        <w:pStyle w:val="Textocomentario"/>
        <w:rPr>
          <w:lang w:val="es-MX"/>
        </w:rPr>
      </w:pPr>
      <w:r>
        <w:rPr>
          <w:lang w:val="es-MX"/>
        </w:rPr>
        <w:t>O alguna otra referencia que recuerdes?</w:t>
      </w:r>
    </w:p>
  </w:comment>
  <w:comment w:id="84" w:author="Arte" w:date="2019-09-24T17:22:00Z" w:initials="A">
    <w:p w14:paraId="341C59CB" w14:textId="77777777" w:rsidR="00124BD8" w:rsidRDefault="009605A0">
      <w:pPr>
        <w:pStyle w:val="Textocomentario"/>
        <w:rPr>
          <w:lang w:val="es-MX"/>
        </w:rPr>
      </w:pPr>
      <w:r>
        <w:rPr>
          <w:lang w:val="es-MX"/>
        </w:rPr>
        <w:t>El 14 no lo encontr</w:t>
      </w:r>
      <w:r>
        <w:rPr>
          <w:lang w:val="es-MX"/>
        </w:rPr>
        <w:t>é</w:t>
      </w:r>
      <w:r>
        <w:rPr>
          <w:lang w:val="es-MX"/>
        </w:rPr>
        <w:t xml:space="preserve"> en el repositorio en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>…</w:t>
      </w:r>
    </w:p>
  </w:comment>
  <w:comment w:id="103" w:author="Arte" w:date="2019-09-24T17:22:00Z" w:initials="A">
    <w:p w14:paraId="02130C16" w14:textId="77777777" w:rsidR="00124BD8" w:rsidRDefault="009605A0">
      <w:pPr>
        <w:pStyle w:val="Textocomentario"/>
        <w:rPr>
          <w:lang w:val="es-MX"/>
        </w:rPr>
      </w:pPr>
      <w:r>
        <w:rPr>
          <w:lang w:val="es-MX"/>
        </w:rPr>
        <w:t>Necesitamos comparar con alg</w:t>
      </w:r>
      <w:r>
        <w:rPr>
          <w:lang w:val="es-MX"/>
        </w:rPr>
        <w:t>ú</w:t>
      </w:r>
      <w:r>
        <w:rPr>
          <w:lang w:val="es-MX"/>
        </w:rPr>
        <w:t>n otro pa</w:t>
      </w:r>
      <w:r>
        <w:rPr>
          <w:lang w:val="es-MX"/>
        </w:rPr>
        <w:t>í</w:t>
      </w:r>
      <w:r>
        <w:rPr>
          <w:lang w:val="es-MX"/>
        </w:rPr>
        <w:t>s para mostrar que esto es mucho. He en</w:t>
      </w:r>
      <w:r>
        <w:rPr>
          <w:lang w:val="es-MX"/>
        </w:rPr>
        <w:t>contrado datos pero para a</w:t>
      </w:r>
      <w:r>
        <w:rPr>
          <w:lang w:val="es-MX"/>
        </w:rPr>
        <w:t>ñ</w:t>
      </w:r>
      <w:r>
        <w:rPr>
          <w:lang w:val="es-MX"/>
        </w:rPr>
        <w:t>os espec</w:t>
      </w:r>
      <w:r>
        <w:rPr>
          <w:lang w:val="es-MX"/>
        </w:rPr>
        <w:t>í</w:t>
      </w:r>
      <w:r>
        <w:rPr>
          <w:lang w:val="es-MX"/>
        </w:rPr>
        <w:t>ficos, no para todo lo que va del siglo</w:t>
      </w:r>
      <w:r>
        <w:rPr>
          <w:lang w:val="es-MX"/>
        </w:rPr>
        <w:t>…</w:t>
      </w:r>
    </w:p>
  </w:comment>
  <w:comment w:id="136" w:author="Arte" w:date="2019-09-24T17:22:00Z" w:initials="A">
    <w:p w14:paraId="27284E51" w14:textId="77777777" w:rsidR="00124BD8" w:rsidRDefault="009605A0">
      <w:pPr>
        <w:pStyle w:val="Textocomentario"/>
        <w:rPr>
          <w:lang w:val="es-MX"/>
        </w:rPr>
      </w:pPr>
      <w:r>
        <w:rPr>
          <w:lang w:val="es-MX"/>
        </w:rPr>
        <w:t>No encontr</w:t>
      </w:r>
      <w:r>
        <w:rPr>
          <w:lang w:val="es-MX"/>
        </w:rPr>
        <w:t>é</w:t>
      </w:r>
      <w:r>
        <w:rPr>
          <w:lang w:val="es-MX"/>
        </w:rPr>
        <w:t xml:space="preserve"> 23 en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>. Se parece mucho a la ref. 11. No s</w:t>
      </w:r>
      <w:r>
        <w:rPr>
          <w:lang w:val="es-MX"/>
        </w:rPr>
        <w:t>é</w:t>
      </w:r>
      <w:r>
        <w:rPr>
          <w:lang w:val="es-MX"/>
        </w:rPr>
        <w:t xml:space="preserve"> si esto (el costo en la </w:t>
      </w:r>
      <w:proofErr w:type="spellStart"/>
      <w:r>
        <w:rPr>
          <w:lang w:val="es-MX"/>
        </w:rPr>
        <w:t>soc.</w:t>
      </w:r>
      <w:proofErr w:type="spellEnd"/>
      <w:r>
        <w:rPr>
          <w:lang w:val="es-MX"/>
        </w:rPr>
        <w:t xml:space="preserve"> mexicana y en sus </w:t>
      </w:r>
      <w:proofErr w:type="spellStart"/>
      <w:r>
        <w:rPr>
          <w:lang w:val="es-MX"/>
        </w:rPr>
        <w:t>serv</w:t>
      </w:r>
      <w:proofErr w:type="spellEnd"/>
      <w:r>
        <w:rPr>
          <w:lang w:val="es-MX"/>
        </w:rPr>
        <w:t xml:space="preserve">. de salud) </w:t>
      </w:r>
      <w:proofErr w:type="spellStart"/>
      <w:r>
        <w:rPr>
          <w:lang w:val="es-MX"/>
        </w:rPr>
        <w:t>tmb</w:t>
      </w:r>
      <w:proofErr w:type="spellEnd"/>
      <w:r>
        <w:rPr>
          <w:lang w:val="es-MX"/>
        </w:rPr>
        <w:t>. se muestre en 11. De ser as</w:t>
      </w:r>
      <w:r>
        <w:rPr>
          <w:lang w:val="es-MX"/>
        </w:rPr>
        <w:t>í</w:t>
      </w:r>
      <w:r>
        <w:rPr>
          <w:lang w:val="es-MX"/>
        </w:rPr>
        <w:t>, mejor poner aqu</w:t>
      </w:r>
      <w:r>
        <w:rPr>
          <w:lang w:val="es-MX"/>
        </w:rPr>
        <w:t>í</w:t>
      </w:r>
      <w:r>
        <w:rPr>
          <w:lang w:val="es-MX"/>
        </w:rPr>
        <w:t xml:space="preserve"> (2</w:t>
      </w:r>
      <w:r>
        <w:rPr>
          <w:lang w:val="es-MX"/>
        </w:rPr>
        <w:t>2, 11)? De otro modo, me pasas este reporte, el de la ref. 23 por favor?</w:t>
      </w:r>
    </w:p>
  </w:comment>
  <w:comment w:id="167" w:author="Arte" w:date="2019-09-25T00:04:00Z" w:initials="A">
    <w:p w14:paraId="7F154D95" w14:textId="3B012EFB" w:rsidR="00CB59E9" w:rsidRPr="00CB59E9" w:rsidRDefault="00CB59E9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CB59E9">
        <w:rPr>
          <w:lang w:val="es-MX"/>
        </w:rPr>
        <w:t>Esto no lo entiendo m</w:t>
      </w:r>
      <w:r>
        <w:rPr>
          <w:lang w:val="es-MX"/>
        </w:rPr>
        <w:t xml:space="preserve">uy bien: Entonces para los </w:t>
      </w:r>
      <w:proofErr w:type="spellStart"/>
      <w:r>
        <w:rPr>
          <w:lang w:val="es-MX"/>
        </w:rPr>
        <w:t>state-level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rates</w:t>
      </w:r>
      <w:proofErr w:type="spellEnd"/>
      <w:r>
        <w:rPr>
          <w:lang w:val="es-MX"/>
        </w:rPr>
        <w:t xml:space="preserve"> se usa la </w:t>
      </w:r>
      <w:proofErr w:type="spellStart"/>
      <w:r>
        <w:rPr>
          <w:lang w:val="es-MX"/>
        </w:rPr>
        <w:t>national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female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population</w:t>
      </w:r>
      <w:proofErr w:type="spellEnd"/>
      <w:r>
        <w:rPr>
          <w:lang w:val="es-MX"/>
        </w:rPr>
        <w:t xml:space="preserve">, o la </w:t>
      </w:r>
      <w:r w:rsidR="00F4271D">
        <w:rPr>
          <w:lang w:val="es-MX"/>
        </w:rPr>
        <w:t xml:space="preserve">de </w:t>
      </w:r>
      <w:r>
        <w:rPr>
          <w:lang w:val="es-MX"/>
        </w:rPr>
        <w:t xml:space="preserve">cada </w:t>
      </w:r>
      <w:proofErr w:type="spellStart"/>
      <w:r>
        <w:rPr>
          <w:lang w:val="es-MX"/>
        </w:rPr>
        <w:t>edo</w:t>
      </w:r>
      <w:proofErr w:type="spellEnd"/>
      <w:r w:rsidR="00F4271D">
        <w:rPr>
          <w:lang w:val="es-MX"/>
        </w:rPr>
        <w:t>, seg</w:t>
      </w:r>
      <w:r w:rsidR="00F4271D">
        <w:rPr>
          <w:lang w:val="es-MX"/>
        </w:rPr>
        <w:t>ú</w:t>
      </w:r>
      <w:r w:rsidR="00F4271D">
        <w:rPr>
          <w:lang w:val="es-MX"/>
        </w:rPr>
        <w:t xml:space="preserve">n yo esto </w:t>
      </w:r>
      <w:r w:rsidR="00F4271D">
        <w:rPr>
          <w:lang w:val="es-MX"/>
        </w:rPr>
        <w:t>ú</w:t>
      </w:r>
      <w:r w:rsidR="00F4271D">
        <w:rPr>
          <w:lang w:val="es-MX"/>
        </w:rPr>
        <w:t>ltimo</w:t>
      </w:r>
      <w:r>
        <w:rPr>
          <w:lang w:val="es-MX"/>
        </w:rPr>
        <w:t>??</w:t>
      </w:r>
    </w:p>
  </w:comment>
  <w:comment w:id="173" w:author="Arte" w:date="2019-09-24T17:24:00Z" w:initials="A">
    <w:p w14:paraId="5C514B5A" w14:textId="0AAC8789" w:rsidR="00124BD8" w:rsidRDefault="009605A0">
      <w:pPr>
        <w:pStyle w:val="Textocomentario"/>
        <w:rPr>
          <w:lang w:val="es-MX"/>
        </w:rPr>
      </w:pPr>
      <w:r>
        <w:rPr>
          <w:lang w:val="es-MX"/>
        </w:rPr>
        <w:t>Si tenemos la Table 1 primero, no deber</w:t>
      </w:r>
      <w:r>
        <w:rPr>
          <w:lang w:val="es-MX"/>
        </w:rPr>
        <w:t>í</w:t>
      </w:r>
      <w:r>
        <w:rPr>
          <w:lang w:val="es-MX"/>
        </w:rPr>
        <w:t xml:space="preserve">amos describirla antes del </w:t>
      </w:r>
      <w:proofErr w:type="spellStart"/>
      <w:r>
        <w:rPr>
          <w:lang w:val="es-MX"/>
        </w:rPr>
        <w:t>Exhibit</w:t>
      </w:r>
      <w:proofErr w:type="spellEnd"/>
      <w:r>
        <w:rPr>
          <w:lang w:val="es-MX"/>
        </w:rPr>
        <w:t xml:space="preserve"> 1?</w:t>
      </w:r>
      <w:r w:rsidR="00B56E1B">
        <w:rPr>
          <w:lang w:val="es-MX"/>
        </w:rPr>
        <w:t xml:space="preserve"> Asimismo, en es</w:t>
      </w:r>
      <w:r w:rsidR="00E244A1">
        <w:rPr>
          <w:lang w:val="es-MX"/>
        </w:rPr>
        <w:t>e cuadro</w:t>
      </w:r>
      <w:r w:rsidR="00B56E1B">
        <w:rPr>
          <w:lang w:val="es-MX"/>
        </w:rPr>
        <w:t xml:space="preserve"> tenemos niveles y en la figura cambios, entonces los niveles </w:t>
      </w:r>
      <w:r w:rsidR="00E13EAE">
        <w:rPr>
          <w:lang w:val="es-MX"/>
        </w:rPr>
        <w:t>no deber</w:t>
      </w:r>
      <w:r w:rsidR="00E13EAE">
        <w:rPr>
          <w:lang w:val="es-MX"/>
        </w:rPr>
        <w:t>í</w:t>
      </w:r>
      <w:r w:rsidR="00E13EAE">
        <w:rPr>
          <w:lang w:val="es-MX"/>
        </w:rPr>
        <w:t>an ir</w:t>
      </w:r>
      <w:r w:rsidR="00B56E1B">
        <w:rPr>
          <w:lang w:val="es-MX"/>
        </w:rPr>
        <w:t xml:space="preserve"> primero?</w:t>
      </w:r>
    </w:p>
  </w:comment>
  <w:comment w:id="196" w:author="Arte" w:date="2019-09-24T17:22:00Z" w:initials="A">
    <w:p w14:paraId="45D053B8" w14:textId="77777777" w:rsidR="00124BD8" w:rsidRDefault="009605A0">
      <w:pPr>
        <w:pStyle w:val="Textocomentario"/>
        <w:rPr>
          <w:lang w:val="es-MX"/>
        </w:rPr>
      </w:pPr>
      <w:r>
        <w:rPr>
          <w:lang w:val="es-MX"/>
        </w:rPr>
        <w:t xml:space="preserve">Agregar estos </w:t>
      </w:r>
      <w:proofErr w:type="spellStart"/>
      <w:r>
        <w:rPr>
          <w:lang w:val="es-MX"/>
        </w:rPr>
        <w:t>averages</w:t>
      </w:r>
      <w:proofErr w:type="spellEnd"/>
      <w:r>
        <w:rPr>
          <w:lang w:val="es-MX"/>
        </w:rPr>
        <w:t xml:space="preserve"> a la Table1 por fa.</w:t>
      </w:r>
    </w:p>
  </w:comment>
  <w:comment w:id="219" w:author="Arte" w:date="2019-09-24T17:22:00Z" w:initials="A">
    <w:p w14:paraId="0B532114" w14:textId="77777777" w:rsidR="00124BD8" w:rsidRDefault="009605A0">
      <w:pPr>
        <w:pStyle w:val="Textocomentario"/>
        <w:rPr>
          <w:lang w:val="es-MX"/>
        </w:rPr>
      </w:pPr>
      <w:r>
        <w:rPr>
          <w:lang w:val="es-MX"/>
        </w:rPr>
        <w:t xml:space="preserve"> Colima: 4.9</w:t>
      </w:r>
    </w:p>
  </w:comment>
  <w:comment w:id="332" w:author="Arte" w:date="2019-09-25T00:37:00Z" w:initials="A">
    <w:p w14:paraId="11CD6936" w14:textId="6B2F9125" w:rsidR="00DF65E3" w:rsidRPr="00DF65E3" w:rsidRDefault="00DF65E3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DF65E3">
        <w:rPr>
          <w:lang w:val="es-MX"/>
        </w:rPr>
        <w:t>Antes ya d</w:t>
      </w:r>
      <w:r>
        <w:rPr>
          <w:lang w:val="es-MX"/>
        </w:rPr>
        <w:t>ijimos que est</w:t>
      </w:r>
      <w:r>
        <w:rPr>
          <w:lang w:val="es-MX"/>
        </w:rPr>
        <w:t>á</w:t>
      </w:r>
      <w:r>
        <w:rPr>
          <w:lang w:val="es-MX"/>
        </w:rPr>
        <w:t xml:space="preserve"> en el </w:t>
      </w:r>
      <w:proofErr w:type="spellStart"/>
      <w:r>
        <w:rPr>
          <w:lang w:val="es-MX"/>
        </w:rPr>
        <w:t>nte</w:t>
      </w:r>
      <w:proofErr w:type="spellEnd"/>
      <w:r>
        <w:rPr>
          <w:lang w:val="es-MX"/>
        </w:rPr>
        <w:t xml:space="preserve"> y que colinda con Texas.</w:t>
      </w:r>
      <w:r w:rsidR="00BC739A">
        <w:rPr>
          <w:lang w:val="es-MX"/>
        </w:rPr>
        <w:t xml:space="preserve"> De Guerrero ya </w:t>
      </w:r>
      <w:proofErr w:type="spellStart"/>
      <w:r w:rsidR="00BC739A">
        <w:rPr>
          <w:lang w:val="es-MX"/>
        </w:rPr>
        <w:t>tmb</w:t>
      </w:r>
      <w:proofErr w:type="spellEnd"/>
      <w:r w:rsidR="00BC739A">
        <w:rPr>
          <w:lang w:val="es-MX"/>
        </w:rPr>
        <w:t>. hab</w:t>
      </w:r>
      <w:r w:rsidR="00BC739A">
        <w:rPr>
          <w:lang w:val="es-MX"/>
        </w:rPr>
        <w:t>í</w:t>
      </w:r>
      <w:r w:rsidR="00BC739A">
        <w:rPr>
          <w:lang w:val="es-MX"/>
        </w:rPr>
        <w:t>amos dicho.</w:t>
      </w:r>
    </w:p>
  </w:comment>
  <w:comment w:id="376" w:author="Arte" w:date="2019-09-24T17:22:00Z" w:initials="A">
    <w:p w14:paraId="1DF36664" w14:textId="77777777" w:rsidR="00124BD8" w:rsidRDefault="009605A0">
      <w:pPr>
        <w:pStyle w:val="Textocomentario"/>
        <w:jc w:val="both"/>
        <w:rPr>
          <w:lang w:val="es-MX"/>
        </w:rPr>
      </w:pPr>
      <w:r>
        <w:rPr>
          <w:lang w:val="es-MX"/>
        </w:rPr>
        <w:t>11 y 23 se parecen mucho. Entiendo que 23 es un r</w:t>
      </w:r>
      <w:r>
        <w:rPr>
          <w:lang w:val="es-MX"/>
        </w:rPr>
        <w:t>eporte anterior a la publicaci</w:t>
      </w:r>
      <w:r>
        <w:rPr>
          <w:lang w:val="es-MX"/>
        </w:rPr>
        <w:t>ó</w:t>
      </w:r>
      <w:r>
        <w:rPr>
          <w:lang w:val="es-MX"/>
        </w:rPr>
        <w:t xml:space="preserve">n en el </w:t>
      </w:r>
      <w:proofErr w:type="spellStart"/>
      <w:r>
        <w:rPr>
          <w:lang w:val="es-MX"/>
        </w:rPr>
        <w:t>Amer</w:t>
      </w:r>
      <w:proofErr w:type="spellEnd"/>
      <w:r>
        <w:rPr>
          <w:lang w:val="es-MX"/>
        </w:rPr>
        <w:t xml:space="preserve"> J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Preventive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Med</w:t>
      </w:r>
      <w:proofErr w:type="spellEnd"/>
      <w:r>
        <w:rPr>
          <w:lang w:val="es-MX"/>
        </w:rPr>
        <w:t xml:space="preserve">., pero </w:t>
      </w:r>
      <w:r>
        <w:rPr>
          <w:lang w:val="es-MX"/>
        </w:rPr>
        <w:t>¿</w:t>
      </w:r>
      <w:proofErr w:type="spellStart"/>
      <w:r>
        <w:rPr>
          <w:lang w:val="es-MX"/>
        </w:rPr>
        <w:t>xq</w:t>
      </w:r>
      <w:proofErr w:type="spellEnd"/>
      <w:r>
        <w:rPr>
          <w:lang w:val="es-MX"/>
        </w:rPr>
        <w:t xml:space="preserve"> no sustituir esa ref. m</w:t>
      </w:r>
      <w:r>
        <w:rPr>
          <w:lang w:val="es-MX"/>
        </w:rPr>
        <w:t>á</w:t>
      </w:r>
      <w:r>
        <w:rPr>
          <w:lang w:val="es-MX"/>
        </w:rPr>
        <w:t>s nueva en el texto (p</w:t>
      </w:r>
      <w:r>
        <w:rPr>
          <w:lang w:val="es-MX"/>
        </w:rPr>
        <w:t>á</w:t>
      </w:r>
      <w:r>
        <w:rPr>
          <w:lang w:val="es-MX"/>
        </w:rPr>
        <w:t xml:space="preserve">rrafo anterior a donde empieza </w:t>
      </w:r>
      <w:r>
        <w:rPr>
          <w:lang w:val="es-MX"/>
        </w:rPr>
        <w:t>“</w:t>
      </w:r>
      <w:proofErr w:type="spellStart"/>
      <w:r>
        <w:rPr>
          <w:lang w:val="es-MX"/>
        </w:rPr>
        <w:t>Study</w:t>
      </w:r>
      <w:proofErr w:type="spellEnd"/>
      <w:r>
        <w:rPr>
          <w:lang w:val="es-MX"/>
        </w:rPr>
        <w:t xml:space="preserve"> Data and </w:t>
      </w:r>
      <w:proofErr w:type="spellStart"/>
      <w:r>
        <w:rPr>
          <w:lang w:val="es-MX"/>
        </w:rPr>
        <w:t>Methods</w:t>
      </w:r>
      <w:proofErr w:type="spellEnd"/>
      <w:r>
        <w:rPr>
          <w:lang w:val="es-MX"/>
        </w:rPr>
        <w:t>”</w:t>
      </w:r>
      <w:r>
        <w:rPr>
          <w:lang w:val="es-MX"/>
        </w:rPr>
        <w:t>) y quitar la 23, no dicen lo mismo?</w:t>
      </w:r>
    </w:p>
    <w:p w14:paraId="03141A75" w14:textId="77777777" w:rsidR="00124BD8" w:rsidRDefault="009605A0">
      <w:pPr>
        <w:pStyle w:val="Textocomentario"/>
        <w:jc w:val="both"/>
        <w:rPr>
          <w:lang w:val="es-MX"/>
        </w:rPr>
      </w:pPr>
      <w:r>
        <w:rPr>
          <w:lang w:val="es-MX"/>
        </w:rPr>
        <w:t xml:space="preserve">Asimismo, el de Canudas-Romo </w:t>
      </w:r>
      <w:proofErr w:type="spellStart"/>
      <w:r>
        <w:rPr>
          <w:lang w:val="es-MX"/>
        </w:rPr>
        <w:t>et.al</w:t>
      </w:r>
      <w:proofErr w:type="spellEnd"/>
      <w:r>
        <w:rPr>
          <w:lang w:val="es-MX"/>
        </w:rPr>
        <w:t xml:space="preserve"> no es 2</w:t>
      </w:r>
      <w:r>
        <w:rPr>
          <w:lang w:val="es-MX"/>
        </w:rPr>
        <w:t>014?, Fue cuando fue publicado en l</w:t>
      </w:r>
      <w:r>
        <w:rPr>
          <w:lang w:val="es-MX"/>
        </w:rPr>
        <w:t>í</w:t>
      </w:r>
      <w:r>
        <w:rPr>
          <w:lang w:val="es-MX"/>
        </w:rPr>
        <w:t>nea.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FB1209" w15:done="0"/>
  <w15:commentEx w15:paraId="749F6116" w15:done="0"/>
  <w15:commentEx w15:paraId="341C59CB" w15:done="0"/>
  <w15:commentEx w15:paraId="02130C16" w15:done="0"/>
  <w15:commentEx w15:paraId="27284E51" w15:done="0"/>
  <w15:commentEx w15:paraId="7F154D95" w15:done="0"/>
  <w15:commentEx w15:paraId="5C514B5A" w15:done="0"/>
  <w15:commentEx w15:paraId="45D053B8" w15:done="0"/>
  <w15:commentEx w15:paraId="0B532114" w15:done="0"/>
  <w15:commentEx w15:paraId="11CD6936" w15:done="0"/>
  <w15:commentEx w15:paraId="03141A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FB1209" w16cid:durableId="21352C01"/>
  <w16cid:commentId w16cid:paraId="749F6116" w16cid:durableId="2135126A"/>
  <w16cid:commentId w16cid:paraId="341C59CB" w16cid:durableId="2135126B"/>
  <w16cid:commentId w16cid:paraId="02130C16" w16cid:durableId="2135126C"/>
  <w16cid:commentId w16cid:paraId="27284E51" w16cid:durableId="2135126D"/>
  <w16cid:commentId w16cid:paraId="7F154D95" w16cid:durableId="21352DAB"/>
  <w16cid:commentId w16cid:paraId="5C514B5A" w16cid:durableId="2135126E"/>
  <w16cid:commentId w16cid:paraId="45D053B8" w16cid:durableId="2135126F"/>
  <w16cid:commentId w16cid:paraId="0B532114" w16cid:durableId="21351270"/>
  <w16cid:commentId w16cid:paraId="11CD6936" w16cid:durableId="2135355F"/>
  <w16cid:commentId w16cid:paraId="03141A75" w16cid:durableId="213512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9E52D" w14:textId="77777777" w:rsidR="009605A0" w:rsidRDefault="009605A0">
      <w:pPr>
        <w:spacing w:after="0" w:line="240" w:lineRule="auto"/>
      </w:pPr>
      <w:r>
        <w:separator/>
      </w:r>
    </w:p>
  </w:endnote>
  <w:endnote w:type="continuationSeparator" w:id="0">
    <w:p w14:paraId="1C062540" w14:textId="77777777" w:rsidR="009605A0" w:rsidRDefault="0096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5581178"/>
    </w:sdtPr>
    <w:sdtEndPr/>
    <w:sdtContent>
      <w:p w14:paraId="228A5826" w14:textId="77777777" w:rsidR="00124BD8" w:rsidRDefault="009605A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30646560" w14:textId="77777777" w:rsidR="00124BD8" w:rsidRDefault="00124B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FF3AB" w14:textId="77777777" w:rsidR="009605A0" w:rsidRDefault="009605A0">
      <w:pPr>
        <w:spacing w:after="0" w:line="240" w:lineRule="auto"/>
      </w:pPr>
      <w:r>
        <w:separator/>
      </w:r>
    </w:p>
  </w:footnote>
  <w:footnote w:type="continuationSeparator" w:id="0">
    <w:p w14:paraId="52630EC3" w14:textId="77777777" w:rsidR="009605A0" w:rsidRDefault="009605A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te">
    <w15:presenceInfo w15:providerId="None" w15:userId="Ar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vfa0a0wwspxdezrw7x90p9t955pdvpdrw2&quot;&gt;Pescador_etal_2018&lt;record-ids&gt;&lt;item&gt;89&lt;/item&gt;&lt;item&gt;90&lt;/item&gt;&lt;item&gt;91&lt;/item&gt;&lt;item&gt;93&lt;/item&gt;&lt;item&gt;94&lt;/item&gt;&lt;item&gt;100&lt;/item&gt;&lt;item&gt;106&lt;/item&gt;&lt;item&gt;121&lt;/item&gt;&lt;item&gt;122&lt;/item&gt;&lt;item&gt;125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9&lt;/item&gt;&lt;item&gt;140&lt;/item&gt;&lt;item&gt;141&lt;/item&gt;&lt;item&gt;142&lt;/item&gt;&lt;item&gt;145&lt;/item&gt;&lt;item&gt;146&lt;/item&gt;&lt;/record-ids&gt;&lt;/item&gt;&lt;/Libraries&gt;"/>
  </w:docVars>
  <w:rsids>
    <w:rsidRoot w:val="00257D18"/>
    <w:rsid w:val="00007DEB"/>
    <w:rsid w:val="000117E5"/>
    <w:rsid w:val="00020CAD"/>
    <w:rsid w:val="0002167E"/>
    <w:rsid w:val="0002183E"/>
    <w:rsid w:val="00024C4F"/>
    <w:rsid w:val="0002592B"/>
    <w:rsid w:val="0003024C"/>
    <w:rsid w:val="0003585D"/>
    <w:rsid w:val="00035924"/>
    <w:rsid w:val="000359A8"/>
    <w:rsid w:val="00037234"/>
    <w:rsid w:val="00037882"/>
    <w:rsid w:val="000414A0"/>
    <w:rsid w:val="00041BCC"/>
    <w:rsid w:val="00042D89"/>
    <w:rsid w:val="0004340B"/>
    <w:rsid w:val="00044665"/>
    <w:rsid w:val="00044A01"/>
    <w:rsid w:val="00046624"/>
    <w:rsid w:val="00047A14"/>
    <w:rsid w:val="00051D55"/>
    <w:rsid w:val="00051F64"/>
    <w:rsid w:val="000529FB"/>
    <w:rsid w:val="00053729"/>
    <w:rsid w:val="0005526E"/>
    <w:rsid w:val="00055938"/>
    <w:rsid w:val="0006177F"/>
    <w:rsid w:val="00064686"/>
    <w:rsid w:val="00064DCD"/>
    <w:rsid w:val="00065031"/>
    <w:rsid w:val="000673AB"/>
    <w:rsid w:val="0007286C"/>
    <w:rsid w:val="0007400B"/>
    <w:rsid w:val="0007496B"/>
    <w:rsid w:val="000753E0"/>
    <w:rsid w:val="00080B93"/>
    <w:rsid w:val="00082C1B"/>
    <w:rsid w:val="00083007"/>
    <w:rsid w:val="0008365B"/>
    <w:rsid w:val="00083A8C"/>
    <w:rsid w:val="0008695D"/>
    <w:rsid w:val="00087CE4"/>
    <w:rsid w:val="00090B38"/>
    <w:rsid w:val="00094540"/>
    <w:rsid w:val="00096CC8"/>
    <w:rsid w:val="000A4B2A"/>
    <w:rsid w:val="000A50B4"/>
    <w:rsid w:val="000A5322"/>
    <w:rsid w:val="000A7CF2"/>
    <w:rsid w:val="000B4B0C"/>
    <w:rsid w:val="000C2CA3"/>
    <w:rsid w:val="000C332C"/>
    <w:rsid w:val="000C3BFB"/>
    <w:rsid w:val="000C63FA"/>
    <w:rsid w:val="000D1D25"/>
    <w:rsid w:val="000D2BB6"/>
    <w:rsid w:val="000D3B53"/>
    <w:rsid w:val="000D51F6"/>
    <w:rsid w:val="000E102B"/>
    <w:rsid w:val="000E1870"/>
    <w:rsid w:val="000E1B15"/>
    <w:rsid w:val="000E4B17"/>
    <w:rsid w:val="000E4B36"/>
    <w:rsid w:val="000E50A9"/>
    <w:rsid w:val="000E5B3D"/>
    <w:rsid w:val="000E6814"/>
    <w:rsid w:val="000E6A55"/>
    <w:rsid w:val="000E7F35"/>
    <w:rsid w:val="000F2B1D"/>
    <w:rsid w:val="000F5AFE"/>
    <w:rsid w:val="000F6E45"/>
    <w:rsid w:val="00106E6E"/>
    <w:rsid w:val="00110AEC"/>
    <w:rsid w:val="00121C19"/>
    <w:rsid w:val="00123973"/>
    <w:rsid w:val="00123FE0"/>
    <w:rsid w:val="001247DF"/>
    <w:rsid w:val="00124BD8"/>
    <w:rsid w:val="00126B5E"/>
    <w:rsid w:val="00130369"/>
    <w:rsid w:val="00130481"/>
    <w:rsid w:val="001330B5"/>
    <w:rsid w:val="00140883"/>
    <w:rsid w:val="00141657"/>
    <w:rsid w:val="001416EF"/>
    <w:rsid w:val="00145414"/>
    <w:rsid w:val="00145FCF"/>
    <w:rsid w:val="00151DB4"/>
    <w:rsid w:val="001560C9"/>
    <w:rsid w:val="001605C2"/>
    <w:rsid w:val="00160953"/>
    <w:rsid w:val="00161F8A"/>
    <w:rsid w:val="0016240C"/>
    <w:rsid w:val="001648B2"/>
    <w:rsid w:val="001709E0"/>
    <w:rsid w:val="001713E4"/>
    <w:rsid w:val="001804A1"/>
    <w:rsid w:val="001843DC"/>
    <w:rsid w:val="00185AD3"/>
    <w:rsid w:val="00187A1F"/>
    <w:rsid w:val="00192D50"/>
    <w:rsid w:val="0019342D"/>
    <w:rsid w:val="00193C1D"/>
    <w:rsid w:val="001968A9"/>
    <w:rsid w:val="0019773B"/>
    <w:rsid w:val="001A0FEC"/>
    <w:rsid w:val="001A14B5"/>
    <w:rsid w:val="001A26F1"/>
    <w:rsid w:val="001B3B3E"/>
    <w:rsid w:val="001B6FD4"/>
    <w:rsid w:val="001B718C"/>
    <w:rsid w:val="001C0C82"/>
    <w:rsid w:val="001C0F32"/>
    <w:rsid w:val="001C42B7"/>
    <w:rsid w:val="001C64D0"/>
    <w:rsid w:val="001D147E"/>
    <w:rsid w:val="001D164E"/>
    <w:rsid w:val="001D34F5"/>
    <w:rsid w:val="001D35DC"/>
    <w:rsid w:val="001E095D"/>
    <w:rsid w:val="001E16C7"/>
    <w:rsid w:val="001E18B0"/>
    <w:rsid w:val="001E5A95"/>
    <w:rsid w:val="001E6B03"/>
    <w:rsid w:val="001E79B9"/>
    <w:rsid w:val="001F0CE8"/>
    <w:rsid w:val="001F4C90"/>
    <w:rsid w:val="001F581B"/>
    <w:rsid w:val="0020496C"/>
    <w:rsid w:val="00205434"/>
    <w:rsid w:val="00206176"/>
    <w:rsid w:val="00207FF9"/>
    <w:rsid w:val="002113D8"/>
    <w:rsid w:val="002169F6"/>
    <w:rsid w:val="00217209"/>
    <w:rsid w:val="00217C7F"/>
    <w:rsid w:val="002337AE"/>
    <w:rsid w:val="00233BA9"/>
    <w:rsid w:val="00234595"/>
    <w:rsid w:val="0023750B"/>
    <w:rsid w:val="00243524"/>
    <w:rsid w:val="002454C5"/>
    <w:rsid w:val="00245DF5"/>
    <w:rsid w:val="00246398"/>
    <w:rsid w:val="00247F51"/>
    <w:rsid w:val="00251A12"/>
    <w:rsid w:val="00257D18"/>
    <w:rsid w:val="00261A91"/>
    <w:rsid w:val="00262E9E"/>
    <w:rsid w:val="00262EF5"/>
    <w:rsid w:val="002643F8"/>
    <w:rsid w:val="002656BC"/>
    <w:rsid w:val="00265E85"/>
    <w:rsid w:val="0026655F"/>
    <w:rsid w:val="00271024"/>
    <w:rsid w:val="00273D25"/>
    <w:rsid w:val="00275099"/>
    <w:rsid w:val="00275C20"/>
    <w:rsid w:val="00276BE8"/>
    <w:rsid w:val="00277A2E"/>
    <w:rsid w:val="00281D14"/>
    <w:rsid w:val="00283421"/>
    <w:rsid w:val="0028522C"/>
    <w:rsid w:val="00290885"/>
    <w:rsid w:val="00291707"/>
    <w:rsid w:val="002927C4"/>
    <w:rsid w:val="00294983"/>
    <w:rsid w:val="00296F8B"/>
    <w:rsid w:val="002A06C0"/>
    <w:rsid w:val="002A3CD5"/>
    <w:rsid w:val="002A4F6F"/>
    <w:rsid w:val="002A5CC1"/>
    <w:rsid w:val="002A7339"/>
    <w:rsid w:val="002B0051"/>
    <w:rsid w:val="002B0BA1"/>
    <w:rsid w:val="002B45A3"/>
    <w:rsid w:val="002B6901"/>
    <w:rsid w:val="002B6B06"/>
    <w:rsid w:val="002B77D1"/>
    <w:rsid w:val="002C1A20"/>
    <w:rsid w:val="002C55A0"/>
    <w:rsid w:val="002C65D8"/>
    <w:rsid w:val="002D1A19"/>
    <w:rsid w:val="002D20C5"/>
    <w:rsid w:val="002D33E7"/>
    <w:rsid w:val="002D7810"/>
    <w:rsid w:val="002E0E3E"/>
    <w:rsid w:val="002E27A0"/>
    <w:rsid w:val="002E384C"/>
    <w:rsid w:val="002E4BAE"/>
    <w:rsid w:val="002E6CAC"/>
    <w:rsid w:val="002F0659"/>
    <w:rsid w:val="002F1714"/>
    <w:rsid w:val="002F29D6"/>
    <w:rsid w:val="0030091A"/>
    <w:rsid w:val="00303803"/>
    <w:rsid w:val="0030501A"/>
    <w:rsid w:val="00306BAB"/>
    <w:rsid w:val="00307049"/>
    <w:rsid w:val="00313EA4"/>
    <w:rsid w:val="003140CF"/>
    <w:rsid w:val="00317B91"/>
    <w:rsid w:val="00322304"/>
    <w:rsid w:val="0032236B"/>
    <w:rsid w:val="00322D51"/>
    <w:rsid w:val="00322E8C"/>
    <w:rsid w:val="00326B4E"/>
    <w:rsid w:val="00332308"/>
    <w:rsid w:val="00332967"/>
    <w:rsid w:val="00336842"/>
    <w:rsid w:val="003370DD"/>
    <w:rsid w:val="00337897"/>
    <w:rsid w:val="0034029C"/>
    <w:rsid w:val="0034083B"/>
    <w:rsid w:val="0034236C"/>
    <w:rsid w:val="00342547"/>
    <w:rsid w:val="00342776"/>
    <w:rsid w:val="00343316"/>
    <w:rsid w:val="00346238"/>
    <w:rsid w:val="00346380"/>
    <w:rsid w:val="00346B39"/>
    <w:rsid w:val="00347752"/>
    <w:rsid w:val="00353989"/>
    <w:rsid w:val="00356588"/>
    <w:rsid w:val="00357E54"/>
    <w:rsid w:val="0036488B"/>
    <w:rsid w:val="0036530E"/>
    <w:rsid w:val="00366F26"/>
    <w:rsid w:val="00374DF1"/>
    <w:rsid w:val="00376211"/>
    <w:rsid w:val="003770A9"/>
    <w:rsid w:val="0038433E"/>
    <w:rsid w:val="0038603B"/>
    <w:rsid w:val="003A005E"/>
    <w:rsid w:val="003A2479"/>
    <w:rsid w:val="003A4850"/>
    <w:rsid w:val="003A6045"/>
    <w:rsid w:val="003B1447"/>
    <w:rsid w:val="003B1907"/>
    <w:rsid w:val="003B6A5A"/>
    <w:rsid w:val="003B781A"/>
    <w:rsid w:val="003C6B2B"/>
    <w:rsid w:val="003C79A1"/>
    <w:rsid w:val="003D0A16"/>
    <w:rsid w:val="003D0FA9"/>
    <w:rsid w:val="003E71F9"/>
    <w:rsid w:val="003F368E"/>
    <w:rsid w:val="003F5168"/>
    <w:rsid w:val="003F5EFE"/>
    <w:rsid w:val="003F6A40"/>
    <w:rsid w:val="003F6BB4"/>
    <w:rsid w:val="00400096"/>
    <w:rsid w:val="00400762"/>
    <w:rsid w:val="00400818"/>
    <w:rsid w:val="00401340"/>
    <w:rsid w:val="004018C3"/>
    <w:rsid w:val="004026EA"/>
    <w:rsid w:val="0041104D"/>
    <w:rsid w:val="00415A19"/>
    <w:rsid w:val="00420C14"/>
    <w:rsid w:val="00420E7D"/>
    <w:rsid w:val="00421876"/>
    <w:rsid w:val="00422A38"/>
    <w:rsid w:val="0043685E"/>
    <w:rsid w:val="004416E2"/>
    <w:rsid w:val="00447444"/>
    <w:rsid w:val="00452B19"/>
    <w:rsid w:val="0045603A"/>
    <w:rsid w:val="00457CCD"/>
    <w:rsid w:val="00457DFC"/>
    <w:rsid w:val="00460238"/>
    <w:rsid w:val="00464B0B"/>
    <w:rsid w:val="00467037"/>
    <w:rsid w:val="00471A75"/>
    <w:rsid w:val="00472B4F"/>
    <w:rsid w:val="00475B3A"/>
    <w:rsid w:val="0048043D"/>
    <w:rsid w:val="004813D3"/>
    <w:rsid w:val="004851F2"/>
    <w:rsid w:val="00486AD3"/>
    <w:rsid w:val="00487C97"/>
    <w:rsid w:val="004919C1"/>
    <w:rsid w:val="00492DC8"/>
    <w:rsid w:val="00493559"/>
    <w:rsid w:val="00493798"/>
    <w:rsid w:val="00494642"/>
    <w:rsid w:val="0049743D"/>
    <w:rsid w:val="0049772E"/>
    <w:rsid w:val="004A1937"/>
    <w:rsid w:val="004A1DBF"/>
    <w:rsid w:val="004A3C2C"/>
    <w:rsid w:val="004A56C8"/>
    <w:rsid w:val="004A67A9"/>
    <w:rsid w:val="004A6A9F"/>
    <w:rsid w:val="004A7BF0"/>
    <w:rsid w:val="004B062F"/>
    <w:rsid w:val="004B1D3C"/>
    <w:rsid w:val="004B2C66"/>
    <w:rsid w:val="004B5422"/>
    <w:rsid w:val="004B7646"/>
    <w:rsid w:val="004C0246"/>
    <w:rsid w:val="004C224B"/>
    <w:rsid w:val="004C6784"/>
    <w:rsid w:val="004C700D"/>
    <w:rsid w:val="004C78B7"/>
    <w:rsid w:val="004D0039"/>
    <w:rsid w:val="004D6176"/>
    <w:rsid w:val="004E1E99"/>
    <w:rsid w:val="004E6D4D"/>
    <w:rsid w:val="004F76CF"/>
    <w:rsid w:val="004F772B"/>
    <w:rsid w:val="004F7CA2"/>
    <w:rsid w:val="00500022"/>
    <w:rsid w:val="00500EA7"/>
    <w:rsid w:val="00500F4B"/>
    <w:rsid w:val="00502911"/>
    <w:rsid w:val="0051018E"/>
    <w:rsid w:val="0051410B"/>
    <w:rsid w:val="00514C8D"/>
    <w:rsid w:val="00515947"/>
    <w:rsid w:val="005204A8"/>
    <w:rsid w:val="00520520"/>
    <w:rsid w:val="00520CFE"/>
    <w:rsid w:val="00522047"/>
    <w:rsid w:val="00525299"/>
    <w:rsid w:val="005266C1"/>
    <w:rsid w:val="00532FA1"/>
    <w:rsid w:val="0054018E"/>
    <w:rsid w:val="00541E42"/>
    <w:rsid w:val="00542BCD"/>
    <w:rsid w:val="00543F7E"/>
    <w:rsid w:val="0054592E"/>
    <w:rsid w:val="005461DE"/>
    <w:rsid w:val="00546DA6"/>
    <w:rsid w:val="00546DC1"/>
    <w:rsid w:val="00550CF8"/>
    <w:rsid w:val="00551A0A"/>
    <w:rsid w:val="00552816"/>
    <w:rsid w:val="00553805"/>
    <w:rsid w:val="005619BC"/>
    <w:rsid w:val="005668A3"/>
    <w:rsid w:val="00573E71"/>
    <w:rsid w:val="00574530"/>
    <w:rsid w:val="005778A7"/>
    <w:rsid w:val="00577E7F"/>
    <w:rsid w:val="00580A8E"/>
    <w:rsid w:val="00581680"/>
    <w:rsid w:val="00583303"/>
    <w:rsid w:val="005865AD"/>
    <w:rsid w:val="005869F5"/>
    <w:rsid w:val="005873DA"/>
    <w:rsid w:val="00587B97"/>
    <w:rsid w:val="005913F6"/>
    <w:rsid w:val="00595F4F"/>
    <w:rsid w:val="005964F7"/>
    <w:rsid w:val="005A3508"/>
    <w:rsid w:val="005B2069"/>
    <w:rsid w:val="005B62E0"/>
    <w:rsid w:val="005C18E4"/>
    <w:rsid w:val="005C2575"/>
    <w:rsid w:val="005C352E"/>
    <w:rsid w:val="005C4904"/>
    <w:rsid w:val="005C4C32"/>
    <w:rsid w:val="005C65B2"/>
    <w:rsid w:val="005C6BC7"/>
    <w:rsid w:val="005D21AF"/>
    <w:rsid w:val="005D2787"/>
    <w:rsid w:val="005D2FF6"/>
    <w:rsid w:val="005D3E37"/>
    <w:rsid w:val="005E030B"/>
    <w:rsid w:val="005E0842"/>
    <w:rsid w:val="005E2CB9"/>
    <w:rsid w:val="005E673B"/>
    <w:rsid w:val="005E6DE3"/>
    <w:rsid w:val="005F0C03"/>
    <w:rsid w:val="005F183D"/>
    <w:rsid w:val="005F29D6"/>
    <w:rsid w:val="005F798E"/>
    <w:rsid w:val="005F7D4A"/>
    <w:rsid w:val="00603344"/>
    <w:rsid w:val="00612C1E"/>
    <w:rsid w:val="00612DF8"/>
    <w:rsid w:val="00623313"/>
    <w:rsid w:val="00625788"/>
    <w:rsid w:val="006357F8"/>
    <w:rsid w:val="0063599D"/>
    <w:rsid w:val="00637508"/>
    <w:rsid w:val="0064218E"/>
    <w:rsid w:val="00643F39"/>
    <w:rsid w:val="00646833"/>
    <w:rsid w:val="00656E42"/>
    <w:rsid w:val="00656E64"/>
    <w:rsid w:val="00657D40"/>
    <w:rsid w:val="00661DC6"/>
    <w:rsid w:val="006639BD"/>
    <w:rsid w:val="00664E2E"/>
    <w:rsid w:val="0066675B"/>
    <w:rsid w:val="00667C73"/>
    <w:rsid w:val="00673505"/>
    <w:rsid w:val="006768D6"/>
    <w:rsid w:val="006774A3"/>
    <w:rsid w:val="006804BF"/>
    <w:rsid w:val="00681EF2"/>
    <w:rsid w:val="00682381"/>
    <w:rsid w:val="006841B1"/>
    <w:rsid w:val="00685473"/>
    <w:rsid w:val="00685C84"/>
    <w:rsid w:val="006871A9"/>
    <w:rsid w:val="006A4F0D"/>
    <w:rsid w:val="006A7736"/>
    <w:rsid w:val="006A7C21"/>
    <w:rsid w:val="006B0B11"/>
    <w:rsid w:val="006B2EBE"/>
    <w:rsid w:val="006B62EB"/>
    <w:rsid w:val="006B7B54"/>
    <w:rsid w:val="006C1D79"/>
    <w:rsid w:val="006C3394"/>
    <w:rsid w:val="006C70BE"/>
    <w:rsid w:val="006C7C1D"/>
    <w:rsid w:val="006D0F99"/>
    <w:rsid w:val="006D1BC3"/>
    <w:rsid w:val="006D1F14"/>
    <w:rsid w:val="006D2D20"/>
    <w:rsid w:val="006D7856"/>
    <w:rsid w:val="006E0669"/>
    <w:rsid w:val="006E14B1"/>
    <w:rsid w:val="006E389E"/>
    <w:rsid w:val="006E5E11"/>
    <w:rsid w:val="006E7CFC"/>
    <w:rsid w:val="006F3EBA"/>
    <w:rsid w:val="006F55CD"/>
    <w:rsid w:val="006F7DA6"/>
    <w:rsid w:val="006F7F11"/>
    <w:rsid w:val="00701804"/>
    <w:rsid w:val="00703DED"/>
    <w:rsid w:val="007115C9"/>
    <w:rsid w:val="00713426"/>
    <w:rsid w:val="00716F04"/>
    <w:rsid w:val="007210B3"/>
    <w:rsid w:val="0072461C"/>
    <w:rsid w:val="00733AF2"/>
    <w:rsid w:val="00737291"/>
    <w:rsid w:val="0074148C"/>
    <w:rsid w:val="00741A5C"/>
    <w:rsid w:val="00747B6B"/>
    <w:rsid w:val="007509BC"/>
    <w:rsid w:val="00752B31"/>
    <w:rsid w:val="007553D6"/>
    <w:rsid w:val="007563A6"/>
    <w:rsid w:val="007628A0"/>
    <w:rsid w:val="00762DD2"/>
    <w:rsid w:val="00767508"/>
    <w:rsid w:val="007712D7"/>
    <w:rsid w:val="00774B7D"/>
    <w:rsid w:val="00776CA4"/>
    <w:rsid w:val="00777505"/>
    <w:rsid w:val="00783391"/>
    <w:rsid w:val="007860E9"/>
    <w:rsid w:val="00786105"/>
    <w:rsid w:val="007868A9"/>
    <w:rsid w:val="00787E13"/>
    <w:rsid w:val="00790FD5"/>
    <w:rsid w:val="00791A7C"/>
    <w:rsid w:val="007968F8"/>
    <w:rsid w:val="007A026B"/>
    <w:rsid w:val="007A05EC"/>
    <w:rsid w:val="007A0C99"/>
    <w:rsid w:val="007A0FDF"/>
    <w:rsid w:val="007A2BF6"/>
    <w:rsid w:val="007A4D17"/>
    <w:rsid w:val="007B006B"/>
    <w:rsid w:val="007B08EE"/>
    <w:rsid w:val="007B2301"/>
    <w:rsid w:val="007B52CD"/>
    <w:rsid w:val="007B6E18"/>
    <w:rsid w:val="007C1316"/>
    <w:rsid w:val="007C16A5"/>
    <w:rsid w:val="007C1BEE"/>
    <w:rsid w:val="007C4530"/>
    <w:rsid w:val="007C7C99"/>
    <w:rsid w:val="007D4845"/>
    <w:rsid w:val="007D6D41"/>
    <w:rsid w:val="007E0CB9"/>
    <w:rsid w:val="007E19F0"/>
    <w:rsid w:val="007E302C"/>
    <w:rsid w:val="007E3665"/>
    <w:rsid w:val="007E6A33"/>
    <w:rsid w:val="007E7248"/>
    <w:rsid w:val="007F0A66"/>
    <w:rsid w:val="007F1314"/>
    <w:rsid w:val="007F1502"/>
    <w:rsid w:val="007F45BE"/>
    <w:rsid w:val="007F6A08"/>
    <w:rsid w:val="008013DC"/>
    <w:rsid w:val="008028E8"/>
    <w:rsid w:val="00802C61"/>
    <w:rsid w:val="00804871"/>
    <w:rsid w:val="00805371"/>
    <w:rsid w:val="008079EF"/>
    <w:rsid w:val="00816A6C"/>
    <w:rsid w:val="00816D96"/>
    <w:rsid w:val="0082148B"/>
    <w:rsid w:val="008226F0"/>
    <w:rsid w:val="0082302C"/>
    <w:rsid w:val="00823F83"/>
    <w:rsid w:val="00824D98"/>
    <w:rsid w:val="00824F8C"/>
    <w:rsid w:val="00825071"/>
    <w:rsid w:val="00827C93"/>
    <w:rsid w:val="00834330"/>
    <w:rsid w:val="008421DC"/>
    <w:rsid w:val="00845201"/>
    <w:rsid w:val="00845CBE"/>
    <w:rsid w:val="00851D3A"/>
    <w:rsid w:val="00852A3F"/>
    <w:rsid w:val="00852F76"/>
    <w:rsid w:val="00860A2F"/>
    <w:rsid w:val="008614B8"/>
    <w:rsid w:val="008616E9"/>
    <w:rsid w:val="00864B47"/>
    <w:rsid w:val="00865EB1"/>
    <w:rsid w:val="00870461"/>
    <w:rsid w:val="00870DB6"/>
    <w:rsid w:val="00872DD2"/>
    <w:rsid w:val="00873AB5"/>
    <w:rsid w:val="00883926"/>
    <w:rsid w:val="008873C8"/>
    <w:rsid w:val="008877ED"/>
    <w:rsid w:val="00897D66"/>
    <w:rsid w:val="008A0473"/>
    <w:rsid w:val="008A0768"/>
    <w:rsid w:val="008A1EFF"/>
    <w:rsid w:val="008A6E57"/>
    <w:rsid w:val="008B45EA"/>
    <w:rsid w:val="008B5547"/>
    <w:rsid w:val="008C1602"/>
    <w:rsid w:val="008C37FC"/>
    <w:rsid w:val="008D1498"/>
    <w:rsid w:val="008D1BD5"/>
    <w:rsid w:val="008D4766"/>
    <w:rsid w:val="008E66D0"/>
    <w:rsid w:val="008F2EA3"/>
    <w:rsid w:val="008F6FCE"/>
    <w:rsid w:val="008F7AC6"/>
    <w:rsid w:val="00901CA1"/>
    <w:rsid w:val="0090267A"/>
    <w:rsid w:val="00904F1F"/>
    <w:rsid w:val="00905DEC"/>
    <w:rsid w:val="009060C5"/>
    <w:rsid w:val="00907084"/>
    <w:rsid w:val="0091221C"/>
    <w:rsid w:val="00912925"/>
    <w:rsid w:val="00912F44"/>
    <w:rsid w:val="00916DB1"/>
    <w:rsid w:val="009173EB"/>
    <w:rsid w:val="009175B8"/>
    <w:rsid w:val="00920907"/>
    <w:rsid w:val="00922193"/>
    <w:rsid w:val="00922999"/>
    <w:rsid w:val="00924B50"/>
    <w:rsid w:val="009250BD"/>
    <w:rsid w:val="00925715"/>
    <w:rsid w:val="00926C32"/>
    <w:rsid w:val="0093009B"/>
    <w:rsid w:val="00930C49"/>
    <w:rsid w:val="009311BA"/>
    <w:rsid w:val="009316A5"/>
    <w:rsid w:val="009329B2"/>
    <w:rsid w:val="00941675"/>
    <w:rsid w:val="009421B6"/>
    <w:rsid w:val="00945E12"/>
    <w:rsid w:val="00946D86"/>
    <w:rsid w:val="0095428E"/>
    <w:rsid w:val="009605A0"/>
    <w:rsid w:val="009614AA"/>
    <w:rsid w:val="00967A5C"/>
    <w:rsid w:val="00970FED"/>
    <w:rsid w:val="00972E08"/>
    <w:rsid w:val="009755B1"/>
    <w:rsid w:val="00980912"/>
    <w:rsid w:val="0098654D"/>
    <w:rsid w:val="009A1F5D"/>
    <w:rsid w:val="009A4798"/>
    <w:rsid w:val="009B2F22"/>
    <w:rsid w:val="009B450A"/>
    <w:rsid w:val="009B531C"/>
    <w:rsid w:val="009C14E3"/>
    <w:rsid w:val="009C3AFF"/>
    <w:rsid w:val="009C7834"/>
    <w:rsid w:val="009D1E67"/>
    <w:rsid w:val="009D4375"/>
    <w:rsid w:val="009D6B74"/>
    <w:rsid w:val="009D7794"/>
    <w:rsid w:val="009E03D2"/>
    <w:rsid w:val="009E215D"/>
    <w:rsid w:val="009E24D8"/>
    <w:rsid w:val="009E3866"/>
    <w:rsid w:val="009F3C29"/>
    <w:rsid w:val="00A018E5"/>
    <w:rsid w:val="00A044E4"/>
    <w:rsid w:val="00A060A1"/>
    <w:rsid w:val="00A10E8C"/>
    <w:rsid w:val="00A126B0"/>
    <w:rsid w:val="00A161C9"/>
    <w:rsid w:val="00A17315"/>
    <w:rsid w:val="00A21950"/>
    <w:rsid w:val="00A23CFE"/>
    <w:rsid w:val="00A3074D"/>
    <w:rsid w:val="00A307D2"/>
    <w:rsid w:val="00A413A7"/>
    <w:rsid w:val="00A42CD2"/>
    <w:rsid w:val="00A430C8"/>
    <w:rsid w:val="00A438FC"/>
    <w:rsid w:val="00A446F4"/>
    <w:rsid w:val="00A460D5"/>
    <w:rsid w:val="00A47D5C"/>
    <w:rsid w:val="00A50A11"/>
    <w:rsid w:val="00A517B0"/>
    <w:rsid w:val="00A53870"/>
    <w:rsid w:val="00A5622F"/>
    <w:rsid w:val="00A5781B"/>
    <w:rsid w:val="00A57C98"/>
    <w:rsid w:val="00A6366D"/>
    <w:rsid w:val="00A63A74"/>
    <w:rsid w:val="00A64BC0"/>
    <w:rsid w:val="00A7312D"/>
    <w:rsid w:val="00A737FA"/>
    <w:rsid w:val="00A801E3"/>
    <w:rsid w:val="00A80994"/>
    <w:rsid w:val="00A809C1"/>
    <w:rsid w:val="00A8218F"/>
    <w:rsid w:val="00A848D9"/>
    <w:rsid w:val="00A90CF8"/>
    <w:rsid w:val="00A92A21"/>
    <w:rsid w:val="00A945B8"/>
    <w:rsid w:val="00A953A1"/>
    <w:rsid w:val="00A953D6"/>
    <w:rsid w:val="00AA508C"/>
    <w:rsid w:val="00AA6913"/>
    <w:rsid w:val="00AB10D0"/>
    <w:rsid w:val="00AB525E"/>
    <w:rsid w:val="00AC062C"/>
    <w:rsid w:val="00AC27E4"/>
    <w:rsid w:val="00AC284E"/>
    <w:rsid w:val="00AD00A7"/>
    <w:rsid w:val="00AD2648"/>
    <w:rsid w:val="00AE6BE6"/>
    <w:rsid w:val="00AE7B96"/>
    <w:rsid w:val="00AF70CC"/>
    <w:rsid w:val="00AF7D84"/>
    <w:rsid w:val="00B013E8"/>
    <w:rsid w:val="00B02ADA"/>
    <w:rsid w:val="00B034DE"/>
    <w:rsid w:val="00B06660"/>
    <w:rsid w:val="00B15363"/>
    <w:rsid w:val="00B15605"/>
    <w:rsid w:val="00B168FF"/>
    <w:rsid w:val="00B17823"/>
    <w:rsid w:val="00B22E44"/>
    <w:rsid w:val="00B247C9"/>
    <w:rsid w:val="00B24DE3"/>
    <w:rsid w:val="00B25205"/>
    <w:rsid w:val="00B26BAD"/>
    <w:rsid w:val="00B307D1"/>
    <w:rsid w:val="00B31F34"/>
    <w:rsid w:val="00B31F55"/>
    <w:rsid w:val="00B3304F"/>
    <w:rsid w:val="00B45715"/>
    <w:rsid w:val="00B457F5"/>
    <w:rsid w:val="00B45FA3"/>
    <w:rsid w:val="00B51B0D"/>
    <w:rsid w:val="00B51F9F"/>
    <w:rsid w:val="00B527F3"/>
    <w:rsid w:val="00B52F96"/>
    <w:rsid w:val="00B56B06"/>
    <w:rsid w:val="00B56E1B"/>
    <w:rsid w:val="00B611E5"/>
    <w:rsid w:val="00B617BA"/>
    <w:rsid w:val="00B64726"/>
    <w:rsid w:val="00B64B21"/>
    <w:rsid w:val="00B727F5"/>
    <w:rsid w:val="00B72F23"/>
    <w:rsid w:val="00B77141"/>
    <w:rsid w:val="00B777FA"/>
    <w:rsid w:val="00B82E91"/>
    <w:rsid w:val="00B8345B"/>
    <w:rsid w:val="00B84A36"/>
    <w:rsid w:val="00B84EE2"/>
    <w:rsid w:val="00B86EE0"/>
    <w:rsid w:val="00B9186F"/>
    <w:rsid w:val="00B9245A"/>
    <w:rsid w:val="00B92A42"/>
    <w:rsid w:val="00B95A85"/>
    <w:rsid w:val="00B9612B"/>
    <w:rsid w:val="00B97C7B"/>
    <w:rsid w:val="00BA11CC"/>
    <w:rsid w:val="00BA1D4A"/>
    <w:rsid w:val="00BA4CC9"/>
    <w:rsid w:val="00BA5429"/>
    <w:rsid w:val="00BA5F3E"/>
    <w:rsid w:val="00BA7F8B"/>
    <w:rsid w:val="00BB1E64"/>
    <w:rsid w:val="00BB3798"/>
    <w:rsid w:val="00BB394E"/>
    <w:rsid w:val="00BB4AE1"/>
    <w:rsid w:val="00BB728E"/>
    <w:rsid w:val="00BC0F05"/>
    <w:rsid w:val="00BC5961"/>
    <w:rsid w:val="00BC739A"/>
    <w:rsid w:val="00BD0E09"/>
    <w:rsid w:val="00BD1982"/>
    <w:rsid w:val="00BD2B56"/>
    <w:rsid w:val="00BD5CA9"/>
    <w:rsid w:val="00BD71A8"/>
    <w:rsid w:val="00BE1F8E"/>
    <w:rsid w:val="00BE4584"/>
    <w:rsid w:val="00BF17B6"/>
    <w:rsid w:val="00BF41E5"/>
    <w:rsid w:val="00C011B7"/>
    <w:rsid w:val="00C0141D"/>
    <w:rsid w:val="00C01485"/>
    <w:rsid w:val="00C02FA3"/>
    <w:rsid w:val="00C05FBE"/>
    <w:rsid w:val="00C07F7D"/>
    <w:rsid w:val="00C104C5"/>
    <w:rsid w:val="00C1116A"/>
    <w:rsid w:val="00C115F9"/>
    <w:rsid w:val="00C12684"/>
    <w:rsid w:val="00C14D81"/>
    <w:rsid w:val="00C1683F"/>
    <w:rsid w:val="00C1758F"/>
    <w:rsid w:val="00C17A32"/>
    <w:rsid w:val="00C22898"/>
    <w:rsid w:val="00C25BAC"/>
    <w:rsid w:val="00C26FAE"/>
    <w:rsid w:val="00C30546"/>
    <w:rsid w:val="00C33316"/>
    <w:rsid w:val="00C370A9"/>
    <w:rsid w:val="00C42296"/>
    <w:rsid w:val="00C44B35"/>
    <w:rsid w:val="00C45717"/>
    <w:rsid w:val="00C52E7A"/>
    <w:rsid w:val="00C57146"/>
    <w:rsid w:val="00C628ED"/>
    <w:rsid w:val="00C63549"/>
    <w:rsid w:val="00C63D34"/>
    <w:rsid w:val="00C661F0"/>
    <w:rsid w:val="00C7109C"/>
    <w:rsid w:val="00C80440"/>
    <w:rsid w:val="00C81F13"/>
    <w:rsid w:val="00C83EEE"/>
    <w:rsid w:val="00C84953"/>
    <w:rsid w:val="00C84C0C"/>
    <w:rsid w:val="00C87604"/>
    <w:rsid w:val="00C878CC"/>
    <w:rsid w:val="00C9251B"/>
    <w:rsid w:val="00C96B18"/>
    <w:rsid w:val="00CA5F45"/>
    <w:rsid w:val="00CA75F9"/>
    <w:rsid w:val="00CB1649"/>
    <w:rsid w:val="00CB37B1"/>
    <w:rsid w:val="00CB59E9"/>
    <w:rsid w:val="00CB6BE7"/>
    <w:rsid w:val="00CB7311"/>
    <w:rsid w:val="00CC46D8"/>
    <w:rsid w:val="00CD0CDF"/>
    <w:rsid w:val="00CD4252"/>
    <w:rsid w:val="00CD76DB"/>
    <w:rsid w:val="00CE5208"/>
    <w:rsid w:val="00CE606F"/>
    <w:rsid w:val="00CF17F7"/>
    <w:rsid w:val="00CF19D3"/>
    <w:rsid w:val="00CF24CE"/>
    <w:rsid w:val="00CF4B23"/>
    <w:rsid w:val="00CF645D"/>
    <w:rsid w:val="00CF7C66"/>
    <w:rsid w:val="00D00525"/>
    <w:rsid w:val="00D06F56"/>
    <w:rsid w:val="00D11AEA"/>
    <w:rsid w:val="00D14559"/>
    <w:rsid w:val="00D16DE7"/>
    <w:rsid w:val="00D17A12"/>
    <w:rsid w:val="00D21322"/>
    <w:rsid w:val="00D23F65"/>
    <w:rsid w:val="00D269D1"/>
    <w:rsid w:val="00D27B2E"/>
    <w:rsid w:val="00D32911"/>
    <w:rsid w:val="00D35CC4"/>
    <w:rsid w:val="00D36959"/>
    <w:rsid w:val="00D37891"/>
    <w:rsid w:val="00D4177C"/>
    <w:rsid w:val="00D45983"/>
    <w:rsid w:val="00D47FFB"/>
    <w:rsid w:val="00D51277"/>
    <w:rsid w:val="00D550D9"/>
    <w:rsid w:val="00D55400"/>
    <w:rsid w:val="00D57249"/>
    <w:rsid w:val="00D619C5"/>
    <w:rsid w:val="00D62445"/>
    <w:rsid w:val="00D651B1"/>
    <w:rsid w:val="00D676FD"/>
    <w:rsid w:val="00D757E5"/>
    <w:rsid w:val="00D76F6B"/>
    <w:rsid w:val="00D80E77"/>
    <w:rsid w:val="00D85127"/>
    <w:rsid w:val="00D85744"/>
    <w:rsid w:val="00D85B9D"/>
    <w:rsid w:val="00D8782A"/>
    <w:rsid w:val="00D93308"/>
    <w:rsid w:val="00D941B8"/>
    <w:rsid w:val="00D9549C"/>
    <w:rsid w:val="00DA00DE"/>
    <w:rsid w:val="00DA2F85"/>
    <w:rsid w:val="00DA4B80"/>
    <w:rsid w:val="00DA6A72"/>
    <w:rsid w:val="00DA7344"/>
    <w:rsid w:val="00DB513B"/>
    <w:rsid w:val="00DC05BD"/>
    <w:rsid w:val="00DC2738"/>
    <w:rsid w:val="00DC593C"/>
    <w:rsid w:val="00DD2E40"/>
    <w:rsid w:val="00DD385D"/>
    <w:rsid w:val="00DE02D5"/>
    <w:rsid w:val="00DE0F2D"/>
    <w:rsid w:val="00DE153B"/>
    <w:rsid w:val="00DE1F12"/>
    <w:rsid w:val="00DE733A"/>
    <w:rsid w:val="00DF02FE"/>
    <w:rsid w:val="00DF2813"/>
    <w:rsid w:val="00DF3DDF"/>
    <w:rsid w:val="00DF441A"/>
    <w:rsid w:val="00DF65E3"/>
    <w:rsid w:val="00DF705E"/>
    <w:rsid w:val="00E00048"/>
    <w:rsid w:val="00E02CEB"/>
    <w:rsid w:val="00E05383"/>
    <w:rsid w:val="00E069F2"/>
    <w:rsid w:val="00E136FB"/>
    <w:rsid w:val="00E13EAE"/>
    <w:rsid w:val="00E171E4"/>
    <w:rsid w:val="00E244A1"/>
    <w:rsid w:val="00E2502C"/>
    <w:rsid w:val="00E25D85"/>
    <w:rsid w:val="00E33941"/>
    <w:rsid w:val="00E42082"/>
    <w:rsid w:val="00E43DF7"/>
    <w:rsid w:val="00E50DB6"/>
    <w:rsid w:val="00E533CC"/>
    <w:rsid w:val="00E55C77"/>
    <w:rsid w:val="00E57247"/>
    <w:rsid w:val="00E60312"/>
    <w:rsid w:val="00E642B0"/>
    <w:rsid w:val="00E66E94"/>
    <w:rsid w:val="00E754E5"/>
    <w:rsid w:val="00E77A6F"/>
    <w:rsid w:val="00E815C1"/>
    <w:rsid w:val="00E82152"/>
    <w:rsid w:val="00E8293D"/>
    <w:rsid w:val="00E83427"/>
    <w:rsid w:val="00E87CB4"/>
    <w:rsid w:val="00E9064A"/>
    <w:rsid w:val="00E90EF4"/>
    <w:rsid w:val="00E930E6"/>
    <w:rsid w:val="00E938BD"/>
    <w:rsid w:val="00E9755B"/>
    <w:rsid w:val="00EA41E6"/>
    <w:rsid w:val="00EA49E2"/>
    <w:rsid w:val="00EA5085"/>
    <w:rsid w:val="00EA5E76"/>
    <w:rsid w:val="00EA63A1"/>
    <w:rsid w:val="00EB0169"/>
    <w:rsid w:val="00EB0D9E"/>
    <w:rsid w:val="00EB6369"/>
    <w:rsid w:val="00EC0947"/>
    <w:rsid w:val="00EC1CC5"/>
    <w:rsid w:val="00EC23E1"/>
    <w:rsid w:val="00EC3369"/>
    <w:rsid w:val="00EC36A7"/>
    <w:rsid w:val="00EC3A7E"/>
    <w:rsid w:val="00EC7218"/>
    <w:rsid w:val="00ED38BE"/>
    <w:rsid w:val="00EE05FA"/>
    <w:rsid w:val="00EE427B"/>
    <w:rsid w:val="00EE4AA6"/>
    <w:rsid w:val="00EE7501"/>
    <w:rsid w:val="00EE7716"/>
    <w:rsid w:val="00EF45C0"/>
    <w:rsid w:val="00EF4B17"/>
    <w:rsid w:val="00F07EFA"/>
    <w:rsid w:val="00F10999"/>
    <w:rsid w:val="00F1468E"/>
    <w:rsid w:val="00F2354B"/>
    <w:rsid w:val="00F32797"/>
    <w:rsid w:val="00F3300E"/>
    <w:rsid w:val="00F371D5"/>
    <w:rsid w:val="00F378D1"/>
    <w:rsid w:val="00F4271D"/>
    <w:rsid w:val="00F42F96"/>
    <w:rsid w:val="00F432E1"/>
    <w:rsid w:val="00F467BF"/>
    <w:rsid w:val="00F46B46"/>
    <w:rsid w:val="00F5055F"/>
    <w:rsid w:val="00F54954"/>
    <w:rsid w:val="00F56CDC"/>
    <w:rsid w:val="00F57AC0"/>
    <w:rsid w:val="00F63F55"/>
    <w:rsid w:val="00F6429E"/>
    <w:rsid w:val="00F652B6"/>
    <w:rsid w:val="00F65B5F"/>
    <w:rsid w:val="00F724ED"/>
    <w:rsid w:val="00F74676"/>
    <w:rsid w:val="00F74F7C"/>
    <w:rsid w:val="00F75F8F"/>
    <w:rsid w:val="00F80921"/>
    <w:rsid w:val="00F82813"/>
    <w:rsid w:val="00F85725"/>
    <w:rsid w:val="00F86AC2"/>
    <w:rsid w:val="00F94173"/>
    <w:rsid w:val="00F970CE"/>
    <w:rsid w:val="00FA0DE8"/>
    <w:rsid w:val="00FA2450"/>
    <w:rsid w:val="00FA69AB"/>
    <w:rsid w:val="00FA7325"/>
    <w:rsid w:val="00FA7BB2"/>
    <w:rsid w:val="00FB0961"/>
    <w:rsid w:val="00FB22CC"/>
    <w:rsid w:val="00FB266B"/>
    <w:rsid w:val="00FB2D8A"/>
    <w:rsid w:val="00FB4372"/>
    <w:rsid w:val="00FB43D1"/>
    <w:rsid w:val="00FB7C92"/>
    <w:rsid w:val="00FC1188"/>
    <w:rsid w:val="00FC1A0D"/>
    <w:rsid w:val="00FC3ACB"/>
    <w:rsid w:val="00FC7492"/>
    <w:rsid w:val="00FC7D58"/>
    <w:rsid w:val="00FE0387"/>
    <w:rsid w:val="00FE2280"/>
    <w:rsid w:val="00FE4F09"/>
    <w:rsid w:val="00FE6043"/>
    <w:rsid w:val="00FF2798"/>
    <w:rsid w:val="00FF3C8A"/>
    <w:rsid w:val="00FF4C09"/>
    <w:rsid w:val="00FF779D"/>
    <w:rsid w:val="0F8B120D"/>
    <w:rsid w:val="381056C2"/>
    <w:rsid w:val="6034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6A8F"/>
  <w15:docId w15:val="{ECB46B22-81BE-44A6-B2AA-90BD3A2A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2"/>
      <w:szCs w:val="22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986"/>
        <w:tab w:val="right" w:pos="9972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986"/>
        <w:tab w:val="right" w:pos="9972"/>
      </w:tabs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character" w:styleId="Hipervnculo">
    <w:name w:val="Hyperlink"/>
    <w:basedOn w:val="Fuentedeprrafopredeter"/>
    <w:qFormat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inespaciado">
    <w:name w:val="No Spacing"/>
    <w:uiPriority w:val="1"/>
    <w:qFormat/>
    <w:pPr>
      <w:spacing w:after="0" w:line="240" w:lineRule="auto"/>
    </w:pPr>
    <w:rPr>
      <w:sz w:val="22"/>
      <w:szCs w:val="22"/>
      <w:lang w:val="en-GB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Pr>
      <w:lang w:val="en-GB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lang w:val="en-GB"/>
    </w:rPr>
  </w:style>
  <w:style w:type="paragraph" w:customStyle="1" w:styleId="EndNoteBibliographyTitle">
    <w:name w:val="EndNote Bibliography Title"/>
    <w:basedOn w:val="Normal"/>
    <w:link w:val="EndNoteBibliographyTitleChar"/>
    <w:qFormat/>
    <w:pPr>
      <w:spacing w:after="0"/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Fuentedeprrafopredeter"/>
    <w:link w:val="EndNoteBibliographyTitle"/>
    <w:qFormat/>
    <w:rPr>
      <w:rFonts w:ascii="Calibri" w:hAnsi="Calibri" w:cs="Calibri"/>
      <w:sz w:val="22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qFormat/>
    <w:pPr>
      <w:spacing w:line="240" w:lineRule="auto"/>
      <w:jc w:val="both"/>
    </w:pPr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Fuentedeprrafopredeter"/>
    <w:link w:val="EndNoteBibliography"/>
    <w:qFormat/>
    <w:rPr>
      <w:rFonts w:ascii="Calibri" w:hAnsi="Calibri" w:cs="Calibri"/>
      <w:sz w:val="22"/>
      <w:szCs w:val="22"/>
      <w:lang w:val="en-US" w:eastAsia="en-US"/>
    </w:rPr>
  </w:style>
  <w:style w:type="character" w:customStyle="1" w:styleId="Mention1">
    <w:name w:val="Mention1"/>
    <w:basedOn w:val="Fuentedeprrafopredeter"/>
    <w:uiPriority w:val="99"/>
    <w:semiHidden/>
    <w:unhideWhenUsed/>
    <w:qFormat/>
    <w:rPr>
      <w:color w:val="2B579A"/>
      <w:shd w:val="clear" w:color="auto" w:fill="E6E6E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Pr>
      <w:sz w:val="20"/>
      <w:szCs w:val="20"/>
      <w:lang w:val="en-GB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sz w:val="20"/>
      <w:szCs w:val="20"/>
      <w:lang w:val="en-GB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sz w:val="18"/>
      <w:szCs w:val="18"/>
      <w:lang w:val="en-GB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maburto@sdu.dk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beta.inegi.org.mx/proyectos/registros/vitales/mortalidad/default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+45655094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zhub.healthdata.org/gbd-compare/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vizhub.healthdata.org/gbd-compare/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C82178-156B-4F56-9A32-F8FF563F2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10</Pages>
  <Words>5374</Words>
  <Characters>29563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Manuel Aburto</dc:creator>
  <cp:lastModifiedBy>Arte</cp:lastModifiedBy>
  <cp:revision>832</cp:revision>
  <dcterms:created xsi:type="dcterms:W3CDTF">2018-09-18T20:47:00Z</dcterms:created>
  <dcterms:modified xsi:type="dcterms:W3CDTF">2019-09-25T06:02:00Z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