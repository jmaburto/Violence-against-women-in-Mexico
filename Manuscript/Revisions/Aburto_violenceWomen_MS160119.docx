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4EC1F" w14:textId="78E4646C" w:rsidR="000E6A55" w:rsidRDefault="00FA0DE8">
      <w:pPr>
        <w:jc w:val="center"/>
        <w:rPr>
          <w:rFonts w:ascii="Courier New" w:hAnsi="Courier New" w:cs="Courier New"/>
          <w:b/>
          <w:sz w:val="24"/>
          <w:szCs w:val="24"/>
          <w:lang w:val="en-US"/>
        </w:rPr>
      </w:pPr>
      <w:r>
        <w:rPr>
          <w:rFonts w:ascii="Courier New" w:hAnsi="Courier New" w:cs="Courier New"/>
          <w:b/>
          <w:sz w:val="24"/>
          <w:szCs w:val="24"/>
          <w:lang w:val="en-US"/>
        </w:rPr>
        <w:t>R</w:t>
      </w:r>
      <w:r w:rsidR="006E7CFC">
        <w:rPr>
          <w:rFonts w:ascii="Courier New" w:hAnsi="Courier New" w:cs="Courier New"/>
          <w:b/>
          <w:sz w:val="24"/>
          <w:szCs w:val="24"/>
          <w:lang w:val="en-US"/>
        </w:rPr>
        <w:t xml:space="preserve">ising violence against women </w:t>
      </w:r>
      <w:r w:rsidR="00CF4B23">
        <w:rPr>
          <w:rFonts w:ascii="Courier New" w:hAnsi="Courier New" w:cs="Courier New"/>
          <w:b/>
          <w:sz w:val="24"/>
          <w:szCs w:val="24"/>
          <w:lang w:val="en-US"/>
        </w:rPr>
        <w:t>and</w:t>
      </w:r>
      <w:r w:rsidR="006E7CFC">
        <w:rPr>
          <w:rFonts w:ascii="Courier New" w:hAnsi="Courier New" w:cs="Courier New"/>
          <w:b/>
          <w:sz w:val="24"/>
          <w:szCs w:val="24"/>
          <w:lang w:val="en-US"/>
        </w:rPr>
        <w:t xml:space="preserve"> perceived vulnerability in Mexico, </w:t>
      </w:r>
      <w:r w:rsidR="006E7CFC" w:rsidRPr="002F1714">
        <w:rPr>
          <w:rFonts w:ascii="Courier New" w:hAnsi="Courier New" w:cs="Courier New"/>
          <w:b/>
          <w:sz w:val="24"/>
          <w:szCs w:val="24"/>
          <w:lang w:val="en-US"/>
        </w:rPr>
        <w:t>2005-17</w:t>
      </w:r>
    </w:p>
    <w:p w14:paraId="31534CC9" w14:textId="77777777"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Authors:</w:t>
      </w:r>
    </w:p>
    <w:p w14:paraId="63B58798" w14:textId="77777777"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Marcia Pescador Jiménez: Post-doctoral Research Fellow at Harvard T.H. Chan School of Public Health.</w:t>
      </w:r>
    </w:p>
    <w:p w14:paraId="461FC47C" w14:textId="38534846" w:rsidR="000E6A55" w:rsidRPr="009C7834" w:rsidRDefault="006E7CFC">
      <w:pPr>
        <w:pStyle w:val="NoSpacing"/>
        <w:rPr>
          <w:rFonts w:ascii="Courier New" w:hAnsi="Courier New" w:cs="Courier New"/>
          <w:sz w:val="24"/>
          <w:szCs w:val="24"/>
          <w:lang w:val="es-MX"/>
        </w:rPr>
      </w:pPr>
      <w:r w:rsidRPr="009C7834">
        <w:rPr>
          <w:rFonts w:ascii="Courier New" w:hAnsi="Courier New" w:cs="Courier New"/>
          <w:sz w:val="24"/>
          <w:szCs w:val="24"/>
          <w:lang w:val="es-MX"/>
        </w:rPr>
        <w:t xml:space="preserve">Artemisa Flores Martínez: </w:t>
      </w:r>
      <w:r w:rsidR="009C7834">
        <w:rPr>
          <w:rFonts w:ascii="Courier New" w:hAnsi="Courier New" w:cs="Courier New"/>
          <w:sz w:val="24"/>
          <w:szCs w:val="24"/>
          <w:lang w:val="es-MX"/>
        </w:rPr>
        <w:t xml:space="preserve">Assistant </w:t>
      </w:r>
      <w:proofErr w:type="spellStart"/>
      <w:r w:rsidR="0049743D" w:rsidRPr="007628A0">
        <w:rPr>
          <w:rFonts w:ascii="Courier New" w:hAnsi="Courier New" w:cs="Courier New"/>
          <w:sz w:val="24"/>
          <w:szCs w:val="24"/>
          <w:lang w:val="es-MX"/>
        </w:rPr>
        <w:t>p</w:t>
      </w:r>
      <w:r w:rsidRPr="007628A0">
        <w:rPr>
          <w:rFonts w:ascii="Courier New" w:hAnsi="Courier New" w:cs="Courier New"/>
          <w:sz w:val="24"/>
          <w:szCs w:val="24"/>
          <w:lang w:val="es-MX"/>
        </w:rPr>
        <w:t>rofessor</w:t>
      </w:r>
      <w:proofErr w:type="spellEnd"/>
      <w:r w:rsidRPr="009C7834">
        <w:rPr>
          <w:rFonts w:ascii="Courier New" w:hAnsi="Courier New" w:cs="Courier New"/>
          <w:sz w:val="24"/>
          <w:szCs w:val="24"/>
          <w:lang w:val="es-MX"/>
        </w:rPr>
        <w:t xml:space="preserve"> at Centro de Investigación y Docencia Económicas. </w:t>
      </w:r>
    </w:p>
    <w:p w14:paraId="4BC1A2F6" w14:textId="77777777"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María Vignau-Loria: Doctoral fellow at University of Washington.</w:t>
      </w:r>
    </w:p>
    <w:p w14:paraId="5E959001" w14:textId="77777777"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Tim Riffe: Research scientist at Max Planck Institute for Demographic Research.</w:t>
      </w:r>
    </w:p>
    <w:p w14:paraId="2AC271FF" w14:textId="39172D1E"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Vladimir Canudas-Romo: Associate professor at the Department of Demography at the Australian National University.</w:t>
      </w:r>
    </w:p>
    <w:p w14:paraId="492AB676" w14:textId="704DC605" w:rsidR="007628A0" w:rsidRPr="007628A0" w:rsidRDefault="007628A0">
      <w:pPr>
        <w:pStyle w:val="NoSpacing"/>
        <w:rPr>
          <w:rFonts w:ascii="Courier New" w:hAnsi="Courier New" w:cs="Courier New"/>
          <w:color w:val="FF0000"/>
          <w:sz w:val="24"/>
          <w:szCs w:val="24"/>
          <w:lang w:val="en-US"/>
        </w:rPr>
      </w:pPr>
      <w:r w:rsidRPr="007628A0">
        <w:rPr>
          <w:rFonts w:ascii="Courier New" w:hAnsi="Courier New" w:cs="Courier New"/>
          <w:color w:val="FF0000"/>
          <w:sz w:val="24"/>
          <w:szCs w:val="24"/>
          <w:lang w:val="en-US"/>
        </w:rPr>
        <w:t>+</w:t>
      </w:r>
      <w:proofErr w:type="gramStart"/>
      <w:r w:rsidRPr="007628A0">
        <w:rPr>
          <w:rFonts w:ascii="Courier New" w:hAnsi="Courier New" w:cs="Courier New"/>
          <w:color w:val="FF0000"/>
          <w:sz w:val="24"/>
          <w:szCs w:val="24"/>
          <w:lang w:val="en-US"/>
        </w:rPr>
        <w:t>Jonas ?</w:t>
      </w:r>
      <w:proofErr w:type="gramEnd"/>
    </w:p>
    <w:p w14:paraId="009C123E" w14:textId="03AD3817"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 xml:space="preserve">José Manuel Aburto*: Doctoral fellow at </w:t>
      </w:r>
      <w:r w:rsidR="00946D86">
        <w:rPr>
          <w:rFonts w:ascii="Courier New" w:hAnsi="Courier New" w:cs="Courier New"/>
          <w:sz w:val="24"/>
          <w:szCs w:val="24"/>
          <w:lang w:val="en-US"/>
        </w:rPr>
        <w:t xml:space="preserve">the </w:t>
      </w:r>
      <w:bookmarkStart w:id="0" w:name="_GoBack"/>
      <w:bookmarkEnd w:id="0"/>
      <w:r w:rsidR="00946D86">
        <w:rPr>
          <w:rFonts w:ascii="Courier New" w:hAnsi="Courier New" w:cs="Courier New"/>
          <w:sz w:val="24"/>
          <w:szCs w:val="24"/>
          <w:lang w:val="en-US"/>
        </w:rPr>
        <w:t>Interdisciplinary Centre On Population Dynamics</w:t>
      </w:r>
      <w:r>
        <w:rPr>
          <w:rFonts w:ascii="Courier New" w:hAnsi="Courier New" w:cs="Courier New"/>
          <w:sz w:val="24"/>
          <w:szCs w:val="24"/>
          <w:lang w:val="en-US"/>
        </w:rPr>
        <w:t>, University of Southern Denmark &amp; Max Planck Institute for Demographic Research.</w:t>
      </w:r>
    </w:p>
    <w:p w14:paraId="7E747663" w14:textId="77777777" w:rsidR="000E6A55" w:rsidRPr="009C7834" w:rsidRDefault="006E7CFC">
      <w:pPr>
        <w:pStyle w:val="NoSpacing"/>
        <w:rPr>
          <w:rFonts w:ascii="Courier New" w:hAnsi="Courier New" w:cs="Courier New"/>
          <w:sz w:val="24"/>
          <w:szCs w:val="24"/>
          <w:lang w:val="de-DE"/>
        </w:rPr>
      </w:pPr>
      <w:r w:rsidRPr="009C7834">
        <w:rPr>
          <w:rFonts w:ascii="Courier New" w:hAnsi="Courier New" w:cs="Courier New"/>
          <w:sz w:val="24"/>
          <w:szCs w:val="24"/>
          <w:lang w:val="de-DE"/>
        </w:rPr>
        <w:t xml:space="preserve">J.B. </w:t>
      </w:r>
      <w:proofErr w:type="spellStart"/>
      <w:r w:rsidRPr="009C7834">
        <w:rPr>
          <w:rFonts w:ascii="Courier New" w:hAnsi="Courier New" w:cs="Courier New"/>
          <w:sz w:val="24"/>
          <w:szCs w:val="24"/>
          <w:lang w:val="de-DE"/>
        </w:rPr>
        <w:t>Winsløws</w:t>
      </w:r>
      <w:proofErr w:type="spellEnd"/>
      <w:r w:rsidRPr="009C7834">
        <w:rPr>
          <w:rFonts w:ascii="Courier New" w:hAnsi="Courier New" w:cs="Courier New"/>
          <w:sz w:val="24"/>
          <w:szCs w:val="24"/>
          <w:lang w:val="de-DE"/>
        </w:rPr>
        <w:t xml:space="preserve"> </w:t>
      </w:r>
      <w:proofErr w:type="spellStart"/>
      <w:r w:rsidRPr="009C7834">
        <w:rPr>
          <w:rFonts w:ascii="Courier New" w:hAnsi="Courier New" w:cs="Courier New"/>
          <w:sz w:val="24"/>
          <w:szCs w:val="24"/>
          <w:lang w:val="de-DE"/>
        </w:rPr>
        <w:t>Vej</w:t>
      </w:r>
      <w:proofErr w:type="spellEnd"/>
      <w:r w:rsidRPr="009C7834">
        <w:rPr>
          <w:rFonts w:ascii="Courier New" w:hAnsi="Courier New" w:cs="Courier New"/>
          <w:sz w:val="24"/>
          <w:szCs w:val="24"/>
          <w:lang w:val="de-DE"/>
        </w:rPr>
        <w:t xml:space="preserve"> 9, DK-5000 Odense C </w:t>
      </w:r>
    </w:p>
    <w:p w14:paraId="54EEB810" w14:textId="77777777"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 xml:space="preserve">T: </w:t>
      </w:r>
      <w:hyperlink r:id="rId8" w:history="1">
        <w:r>
          <w:rPr>
            <w:rFonts w:ascii="Courier New" w:hAnsi="Courier New" w:cs="Courier New"/>
            <w:sz w:val="24"/>
            <w:szCs w:val="24"/>
            <w:lang w:val="en-US"/>
          </w:rPr>
          <w:t xml:space="preserve">+45 65509416 </w:t>
        </w:r>
      </w:hyperlink>
    </w:p>
    <w:p w14:paraId="65182C2E" w14:textId="168B13D2" w:rsidR="000E6A55" w:rsidRDefault="008A1EFF">
      <w:pPr>
        <w:pStyle w:val="NoSpacing"/>
        <w:rPr>
          <w:rFonts w:ascii="Courier New" w:hAnsi="Courier New" w:cs="Courier New"/>
          <w:sz w:val="24"/>
          <w:szCs w:val="24"/>
          <w:lang w:val="en-US"/>
        </w:rPr>
      </w:pPr>
      <w:hyperlink r:id="rId9" w:history="1">
        <w:r w:rsidR="00946D86" w:rsidRPr="00E66AFF">
          <w:rPr>
            <w:rStyle w:val="Hyperlink"/>
            <w:rFonts w:ascii="Courier New" w:hAnsi="Courier New" w:cs="Courier New"/>
            <w:sz w:val="24"/>
            <w:szCs w:val="24"/>
            <w:lang w:val="en-US"/>
          </w:rPr>
          <w:t>jmaburto@sdu.dk</w:t>
        </w:r>
      </w:hyperlink>
    </w:p>
    <w:p w14:paraId="6B63CFE7" w14:textId="77777777" w:rsidR="000E6A55" w:rsidRDefault="000E6A55">
      <w:pPr>
        <w:pStyle w:val="NoSpacing"/>
        <w:rPr>
          <w:rFonts w:ascii="Courier New" w:hAnsi="Courier New" w:cs="Courier New"/>
          <w:sz w:val="24"/>
          <w:szCs w:val="24"/>
          <w:lang w:val="en-US"/>
        </w:rPr>
      </w:pPr>
    </w:p>
    <w:p w14:paraId="6F2BC009" w14:textId="77777777" w:rsidR="000E6A55" w:rsidRDefault="006E7CFC">
      <w:pPr>
        <w:pStyle w:val="NoSpacing"/>
        <w:rPr>
          <w:rFonts w:ascii="Courier New" w:hAnsi="Courier New" w:cs="Courier New"/>
          <w:sz w:val="24"/>
          <w:szCs w:val="24"/>
          <w:lang w:val="en-US"/>
        </w:rPr>
      </w:pPr>
      <w:r>
        <w:rPr>
          <w:rFonts w:ascii="Courier New" w:hAnsi="Courier New" w:cs="Courier New"/>
          <w:sz w:val="24"/>
          <w:szCs w:val="24"/>
          <w:lang w:val="en-US"/>
        </w:rPr>
        <w:t>*Corresponding author</w:t>
      </w:r>
    </w:p>
    <w:p w14:paraId="7C73017E" w14:textId="77777777" w:rsidR="000E6A55" w:rsidRDefault="000E6A55">
      <w:pPr>
        <w:pStyle w:val="NoSpacing"/>
        <w:rPr>
          <w:rFonts w:ascii="Courier New" w:hAnsi="Courier New" w:cs="Courier New"/>
          <w:sz w:val="24"/>
          <w:szCs w:val="24"/>
          <w:lang w:val="en-US"/>
        </w:rPr>
      </w:pPr>
    </w:p>
    <w:p w14:paraId="74B6BDE9" w14:textId="77777777" w:rsidR="00130481" w:rsidRDefault="00130481">
      <w:pPr>
        <w:spacing w:after="200" w:line="276" w:lineRule="auto"/>
        <w:rPr>
          <w:rFonts w:ascii="Courier New" w:hAnsi="Courier New" w:cs="Courier New"/>
          <w:b/>
          <w:sz w:val="24"/>
          <w:szCs w:val="24"/>
          <w:lang w:val="en-US"/>
        </w:rPr>
      </w:pPr>
      <w:r>
        <w:rPr>
          <w:rFonts w:ascii="Courier New" w:hAnsi="Courier New" w:cs="Courier New"/>
          <w:b/>
          <w:sz w:val="24"/>
          <w:szCs w:val="24"/>
          <w:lang w:val="en-US"/>
        </w:rPr>
        <w:br w:type="page"/>
      </w:r>
    </w:p>
    <w:p w14:paraId="21A07700" w14:textId="77777777" w:rsidR="000E6A55" w:rsidRDefault="006E7CFC">
      <w:pPr>
        <w:rPr>
          <w:rFonts w:ascii="Courier New" w:hAnsi="Courier New" w:cs="Courier New"/>
          <w:sz w:val="24"/>
          <w:szCs w:val="24"/>
          <w:lang w:val="en-US"/>
        </w:rPr>
      </w:pPr>
      <w:r>
        <w:rPr>
          <w:rFonts w:ascii="Courier New" w:hAnsi="Courier New" w:cs="Courier New"/>
          <w:b/>
          <w:sz w:val="24"/>
          <w:szCs w:val="24"/>
          <w:lang w:val="en-US"/>
        </w:rPr>
        <w:lastRenderedPageBreak/>
        <w:t>Introduction</w:t>
      </w:r>
    </w:p>
    <w:p w14:paraId="7E175716" w14:textId="08A3A42C"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Homicide rates fell by 9.2% around the globe in the first decade of the 21</w:t>
      </w:r>
      <w:r>
        <w:rPr>
          <w:rFonts w:ascii="Courier New" w:hAnsi="Courier New" w:cs="Courier New"/>
          <w:sz w:val="24"/>
          <w:szCs w:val="24"/>
          <w:vertAlign w:val="superscript"/>
          <w:lang w:val="en-US"/>
        </w:rPr>
        <w:t>st</w:t>
      </w:r>
      <w:r>
        <w:rPr>
          <w:rFonts w:ascii="Courier New" w:hAnsi="Courier New" w:cs="Courier New"/>
          <w:sz w:val="24"/>
          <w:szCs w:val="24"/>
          <w:lang w:val="en-US"/>
        </w:rPr>
        <w:t xml:space="preserve"> century, but only by 3.1% in developing countries.</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&lt;EndNote&gt;&lt;Cite&gt;&lt;Author&gt;Institute of Health Metrics and Evaluation&lt;/Author&gt;&lt;Year&gt;2018&lt;/Year&gt;&lt;RecNum&gt;128&lt;/RecNum&gt;&lt;DisplayText&gt;(1)&lt;/DisplayText&gt;&lt;record&gt;&lt;rec-number&gt;128&lt;/rec-number&gt;&lt;foreign-keys&gt;&lt;key app="EN" db-id="vtvfa0a0wwspxdezrw7x90p9t955pdvpdrw2" timestamp="1531226944"&gt;128&lt;/key&gt;&lt;/foreign-keys&gt;&lt;ref-type name="Web Page"&gt;12&lt;/ref-type&gt;&lt;contributors&gt;&lt;authors&gt;&lt;author&gt;Institute of Health Metrics and Evaluation,&lt;/author&gt;&lt;/authors&gt;&lt;/contributors&gt;&lt;titles&gt;&lt;title&gt;GBD cause patterns- intentional injuries&lt;/title&gt;&lt;/titles&gt;&lt;volume&gt;2018&lt;/volume&gt;&lt;number&gt;July 7&lt;/number&gt;&lt;dates&gt;&lt;year&gt;2018&lt;/year&gt;&lt;/dates&gt;&lt;pub-location&gt;https://vizhub.healthdata.org/gbd-compare/&lt;/pub-location&gt;&lt;urls&gt;&lt;related-urls&gt;&lt;url&gt;https://vizhub.healthdata.org/gbd-compare/&lt;/url&gt;&lt;/related-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(1)</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r w:rsidR="00946D86">
        <w:rPr>
          <w:rFonts w:ascii="Courier New" w:hAnsi="Courier New" w:cs="Courier New"/>
          <w:sz w:val="24"/>
          <w:szCs w:val="24"/>
          <w:lang w:val="en-US"/>
        </w:rPr>
        <w:t>I</w:t>
      </w:r>
      <w:r>
        <w:rPr>
          <w:rFonts w:ascii="Courier New" w:hAnsi="Courier New" w:cs="Courier New"/>
          <w:sz w:val="24"/>
          <w:szCs w:val="24"/>
          <w:lang w:val="en-US"/>
        </w:rPr>
        <w:t>n some Latin American countries homicide rates increased disproportionately.</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&lt;EndNote&gt;&lt;Cite&gt;&lt;Author&gt;Drugs&lt;/Author&gt;&lt;Year&gt;2014&lt;/Year&gt;&lt;RecNum&gt;100&lt;/RecNum&gt;&lt;DisplayText&gt;(2)&lt;/DisplayText&gt;&lt;record&gt;&lt;rec-number&gt;100&lt;/rec-number&gt;&lt;foreign-keys&gt;&lt;key app="EN" db-id="vtvfa0a0wwspxdezrw7x90p9t955pdvpdrw2" timestamp="0"&gt;100&lt;/key&gt;&lt;/foreign-keys&gt;&lt;ref-type name="Book"&gt;6&lt;/ref-type&gt;&lt;contributors&gt;&lt;authors&gt;&lt;author&gt;United Nations Office on Drugs and Crime,&lt;/author&gt;&lt;/authors&gt;&lt;/contributors&gt;&lt;titles&gt;&lt;title&gt;Global study on homicide 2013: trends, contexts, data&lt;/title&gt;&lt;/titles&gt;&lt;dates&gt;&lt;year&gt;2014&lt;/year&gt;&lt;/dates&gt;&lt;publisher&gt;UNODC&lt;/publisher&gt;&lt;isbn&gt;9210542053&lt;/isbn&gt;&lt;urls&gt;&lt;/urls&gt;&lt;/record&gt;&lt;/Cite&gt;&lt;/EndNote&gt;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(2)</w:t>
      </w:r>
      <w:r>
        <w:rPr>
          <w:rFonts w:ascii="Courier New" w:hAnsi="Courier New" w:cs="Courier New"/>
          <w:sz w:val="24"/>
          <w:szCs w:val="24"/>
          <w:lang w:val="en-US"/>
        </w:rPr>
        <w:fldChar w:fldCharType="end"/>
      </w:r>
      <w:r>
        <w:rPr>
          <w:rFonts w:ascii="Courier New" w:hAnsi="Courier New" w:cs="Courier New"/>
          <w:sz w:val="24"/>
          <w:szCs w:val="24"/>
          <w:lang w:val="en-US"/>
        </w:rPr>
        <w:t xml:space="preserve"> Particularly, in Mexico, male homicide rates more than doubled between 2007 and 2012.</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 4)&lt;/DisplayText&gt;&lt;record&gt;&lt;rec-number&gt;93&lt;/rec-number&gt;&lt;foreign-keys&gt;&lt;key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Cite&gt;&lt;Author&gt;Gamlin&lt;/Author&gt;&lt;Year&gt;2015&lt;/Year&gt;&lt;RecNum&gt;91&lt;/RecNum&gt;&lt;record&gt;&lt;rec-number&gt;91&lt;/rec-number&gt;&lt;foreign-keys&gt;&lt;key app="EN" db-id="vtvfa0a0wwspxdezrw7x90p9t955pdvpdrw2" timestamp="0"&gt;91&lt;/key&gt;&lt;/foreign-keys&gt;&lt;ref-type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(3, 4)</w:t>
      </w:r>
      <w:r>
        <w:rPr>
          <w:rFonts w:ascii="Courier New" w:hAnsi="Courier New" w:cs="Courier New"/>
          <w:sz w:val="24"/>
          <w:szCs w:val="24"/>
          <w:lang w:val="en-US"/>
        </w:rPr>
        <w:fldChar w:fldCharType="end"/>
      </w:r>
      <w:r>
        <w:rPr>
          <w:rFonts w:ascii="Courier New" w:hAnsi="Courier New" w:cs="Courier New"/>
          <w:sz w:val="24"/>
          <w:szCs w:val="24"/>
          <w:lang w:val="en-US"/>
        </w:rPr>
        <w:t xml:space="preserve"> As a result, male life expectancy was reduced between 2005-10.</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&lt;EndNote&gt;&lt;Cite&gt;&lt;Author&gt;Aburto&lt;/Author&gt;&lt;Year&gt;2016&lt;/Year&gt;&lt;RecNum&gt;90&lt;/RecNum&gt;&lt;DisplayText&gt;(5, 6)&lt;/DisplayText&gt;&lt;record&gt;&lt;rec-number&gt;90&lt;/rec-number&gt;&lt;foreign-keys&gt;&lt;key app="EN" db-id="vtvfa0a0wwspxdezrw7x90p9t955pdvpdrw2" timestamp="0"&gt;90&lt;/key&gt;&lt;/foreign-keys&gt;&lt;ref-type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db-id="vtvfa0a0wwspxdezrw7x90p9t955pdvpdrw2" timestamp="0"&gt;89&lt;/key&gt;&lt;/foreign-keys&gt;&lt;ref-type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ages&gt;28-34&lt;/pages&gt;&lt;volume&gt;69&lt;/volume&gt;&lt;number&gt;1&lt;/number&gt;&lt;dates&gt;&lt;year&gt;2015&lt;/year&gt;&lt;/dates&gt;&lt;isbn&gt;0143-005X&lt;/isbn&gt;&lt;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(5, 6)</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r w:rsidR="00271024">
        <w:rPr>
          <w:rFonts w:ascii="Courier New" w:hAnsi="Courier New" w:cs="Courier New"/>
          <w:sz w:val="24"/>
          <w:szCs w:val="24"/>
          <w:lang w:val="en-US"/>
        </w:rPr>
        <w:t xml:space="preserve">This </w:t>
      </w:r>
      <w:r w:rsidR="00123973">
        <w:rPr>
          <w:rFonts w:ascii="Courier New" w:hAnsi="Courier New" w:cs="Courier New"/>
          <w:sz w:val="24"/>
          <w:szCs w:val="24"/>
          <w:lang w:val="en-US"/>
        </w:rPr>
        <w:t xml:space="preserve">epidemic of violence </w:t>
      </w:r>
      <w:r w:rsidR="00271024">
        <w:rPr>
          <w:rFonts w:ascii="Courier New" w:hAnsi="Courier New" w:cs="Courier New"/>
          <w:sz w:val="24"/>
          <w:szCs w:val="24"/>
          <w:lang w:val="en-US"/>
        </w:rPr>
        <w:t xml:space="preserve">is related to specific </w:t>
      </w:r>
      <w:r w:rsidR="00A6366D">
        <w:rPr>
          <w:rFonts w:ascii="Courier New" w:hAnsi="Courier New" w:cs="Courier New"/>
          <w:sz w:val="24"/>
          <w:szCs w:val="24"/>
          <w:lang w:val="en-US"/>
        </w:rPr>
        <w:t>policies trying</w:t>
      </w:r>
      <w:r w:rsidR="00271024">
        <w:rPr>
          <w:rFonts w:ascii="Courier New" w:hAnsi="Courier New" w:cs="Courier New"/>
          <w:sz w:val="24"/>
          <w:szCs w:val="24"/>
          <w:lang w:val="en-US"/>
        </w:rPr>
        <w:t xml:space="preserve"> to mitigate drug cartels operations</w:t>
      </w:r>
      <w:r w:rsidR="00EA5E76">
        <w:rPr>
          <w:rFonts w:ascii="Courier New" w:hAnsi="Courier New" w:cs="Courier New"/>
          <w:sz w:val="24"/>
          <w:szCs w:val="24"/>
          <w:lang w:val="en-US"/>
        </w:rPr>
        <w:t xml:space="preserve"> and </w:t>
      </w:r>
      <w:r w:rsidR="001B3B3E">
        <w:rPr>
          <w:rFonts w:ascii="Courier New" w:hAnsi="Courier New" w:cs="Courier New"/>
          <w:sz w:val="24"/>
          <w:szCs w:val="24"/>
          <w:lang w:val="en-US"/>
        </w:rPr>
        <w:t xml:space="preserve">it </w:t>
      </w:r>
      <w:r w:rsidR="00703DED">
        <w:rPr>
          <w:rFonts w:ascii="Courier New" w:hAnsi="Courier New" w:cs="Courier New"/>
          <w:sz w:val="24"/>
          <w:szCs w:val="24"/>
          <w:lang w:val="en-US"/>
        </w:rPr>
        <w:t>has had</w:t>
      </w:r>
      <w:r w:rsidR="00271024">
        <w:rPr>
          <w:rFonts w:ascii="Courier New" w:hAnsi="Courier New" w:cs="Courier New"/>
          <w:sz w:val="24"/>
          <w:szCs w:val="24"/>
          <w:lang w:val="en-US"/>
        </w:rPr>
        <w:t xml:space="preserve"> unprecedented </w:t>
      </w:r>
      <w:r w:rsidR="00EA5E76">
        <w:rPr>
          <w:rFonts w:ascii="Courier New" w:hAnsi="Courier New" w:cs="Courier New"/>
          <w:sz w:val="24"/>
          <w:szCs w:val="24"/>
          <w:lang w:val="en-US"/>
        </w:rPr>
        <w:t xml:space="preserve">negative </w:t>
      </w:r>
      <w:r w:rsidR="00271024">
        <w:rPr>
          <w:rFonts w:ascii="Courier New" w:hAnsi="Courier New" w:cs="Courier New"/>
          <w:sz w:val="24"/>
          <w:szCs w:val="24"/>
          <w:lang w:val="en-US"/>
        </w:rPr>
        <w:t xml:space="preserve">consequences in the last ten years on </w:t>
      </w:r>
      <w:r w:rsidR="00FE2280">
        <w:rPr>
          <w:rFonts w:ascii="Courier New" w:hAnsi="Courier New" w:cs="Courier New"/>
          <w:sz w:val="24"/>
          <w:szCs w:val="24"/>
          <w:lang w:val="en-US"/>
        </w:rPr>
        <w:t>Me</w:t>
      </w:r>
      <w:r w:rsidR="00925715">
        <w:rPr>
          <w:rFonts w:ascii="Courier New" w:hAnsi="Courier New" w:cs="Courier New"/>
          <w:sz w:val="24"/>
          <w:szCs w:val="24"/>
          <w:lang w:val="en-US"/>
        </w:rPr>
        <w:t>x</w:t>
      </w:r>
      <w:r w:rsidR="00FE2280">
        <w:rPr>
          <w:rFonts w:ascii="Courier New" w:hAnsi="Courier New" w:cs="Courier New"/>
          <w:sz w:val="24"/>
          <w:szCs w:val="24"/>
          <w:lang w:val="en-US"/>
        </w:rPr>
        <w:t xml:space="preserve">ico’s </w:t>
      </w:r>
      <w:r w:rsidR="00271024">
        <w:rPr>
          <w:rFonts w:ascii="Courier New" w:hAnsi="Courier New" w:cs="Courier New"/>
          <w:sz w:val="24"/>
          <w:szCs w:val="24"/>
          <w:lang w:val="en-US"/>
        </w:rPr>
        <w:t>population health.</w:t>
      </w:r>
      <w:r w:rsidR="00271024">
        <w:rPr>
          <w:rFonts w:ascii="Courier New" w:hAnsi="Courier New" w:cs="Courier New"/>
          <w:sz w:val="24"/>
          <w:szCs w:val="24"/>
          <w:lang w:val="en-US"/>
        </w:rPr>
        <w:fldChar w:fldCharType="begin">
          <w:fldData xml:space="preserve">PEVuZE5vdGU+PENpdGU+PEF1dGhvcj5Sw61vczwvQXV0aG9yPjxZZWFyPjIwMTM8L1llYXI+PFJl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</w:fldData>
        </w:fldChar>
      </w:r>
      <w:r w:rsidR="00946D86">
        <w:rPr>
          <w:rFonts w:ascii="Courier New" w:hAnsi="Courier New" w:cs="Courier New"/>
          <w:sz w:val="24"/>
          <w:szCs w:val="24"/>
          <w:lang w:val="en-US"/>
        </w:rPr>
        <w:instrText xml:space="preserve"> ADDIN EN.CITE </w:instrText>
      </w:r>
      <w:r w:rsidR="00946D86">
        <w:rPr>
          <w:rFonts w:ascii="Courier New" w:hAnsi="Courier New" w:cs="Courier New"/>
          <w:sz w:val="24"/>
          <w:szCs w:val="24"/>
          <w:lang w:val="en-US"/>
        </w:rPr>
        <w:fldChar w:fldCharType="begin">
          <w:fldData xml:space="preserve">PEVuZE5vdGU+PENpdGU+PEF1dGhvcj5Sw61vczwvQXV0aG9yPjxZZWFyPjIwMTM8L1llYXI+PFJl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</w:fldData>
        </w:fldChar>
      </w:r>
      <w:r w:rsidR="00946D86">
        <w:rPr>
          <w:rFonts w:ascii="Courier New" w:hAnsi="Courier New" w:cs="Courier New"/>
          <w:sz w:val="24"/>
          <w:szCs w:val="24"/>
          <w:lang w:val="en-US"/>
        </w:rPr>
        <w:instrText xml:space="preserve"> ADDIN EN.CITE.DATA </w:instrText>
      </w:r>
      <w:r w:rsidR="00946D86">
        <w:rPr>
          <w:rFonts w:ascii="Courier New" w:hAnsi="Courier New" w:cs="Courier New"/>
          <w:sz w:val="24"/>
          <w:szCs w:val="24"/>
          <w:lang w:val="en-US"/>
        </w:rPr>
      </w:r>
      <w:r w:rsidR="00946D86">
        <w:rPr>
          <w:rFonts w:ascii="Courier New" w:hAnsi="Courier New" w:cs="Courier New"/>
          <w:sz w:val="24"/>
          <w:szCs w:val="24"/>
          <w:lang w:val="en-US"/>
        </w:rPr>
        <w:fldChar w:fldCharType="end"/>
      </w:r>
      <w:r w:rsidR="00271024">
        <w:rPr>
          <w:rFonts w:ascii="Courier New" w:hAnsi="Courier New" w:cs="Courier New"/>
          <w:sz w:val="24"/>
          <w:szCs w:val="24"/>
          <w:lang w:val="en-US"/>
        </w:rPr>
      </w:r>
      <w:r w:rsidR="00271024">
        <w:rPr>
          <w:rFonts w:ascii="Courier New" w:hAnsi="Courier New" w:cs="Courier New"/>
          <w:sz w:val="24"/>
          <w:szCs w:val="24"/>
          <w:lang w:val="en-US"/>
        </w:rPr>
        <w:fldChar w:fldCharType="separate"/>
      </w:r>
      <w:r w:rsidR="00946D86">
        <w:rPr>
          <w:rFonts w:ascii="Courier New" w:hAnsi="Courier New" w:cs="Courier New"/>
          <w:noProof/>
          <w:sz w:val="24"/>
          <w:szCs w:val="24"/>
          <w:lang w:val="en-US"/>
        </w:rPr>
        <w:t>(7-10)</w:t>
      </w:r>
      <w:r w:rsidR="00271024">
        <w:rPr>
          <w:rFonts w:ascii="Courier New" w:hAnsi="Courier New" w:cs="Courier New"/>
          <w:sz w:val="24"/>
          <w:szCs w:val="24"/>
          <w:lang w:val="en-US"/>
        </w:rPr>
        <w:fldChar w:fldCharType="end"/>
      </w:r>
      <w:r w:rsidR="00035924">
        <w:rPr>
          <w:rFonts w:ascii="Courier New" w:hAnsi="Courier New" w:cs="Courier New"/>
          <w:sz w:val="24"/>
          <w:szCs w:val="24"/>
          <w:lang w:val="en-US"/>
        </w:rPr>
        <w:t xml:space="preserve"> Nonetheless, </w:t>
      </w:r>
      <w:r>
        <w:rPr>
          <w:rFonts w:ascii="Courier New" w:hAnsi="Courier New" w:cs="Courier New"/>
          <w:sz w:val="24"/>
          <w:szCs w:val="24"/>
          <w:lang w:val="en-US"/>
        </w:rPr>
        <w:t>little attention has been paid to the public health impact on women.</w:t>
      </w:r>
    </w:p>
    <w:p w14:paraId="7E3E0D46" w14:textId="61C36460" w:rsidR="002113D8" w:rsidRDefault="006E7CFC">
      <w:pPr>
        <w:spacing w:line="360" w:lineRule="auto"/>
        <w:jc w:val="both"/>
        <w:rPr>
          <w:rFonts w:ascii="Courier New" w:hAnsi="Courier New" w:cs="Courier New"/>
          <w:sz w:val="24"/>
          <w:szCs w:val="24"/>
          <w:lang w:val="en-US"/>
        </w:rPr>
      </w:pPr>
      <w:r w:rsidRPr="003B6A5A">
        <w:rPr>
          <w:rFonts w:ascii="Courier New" w:hAnsi="Courier New" w:cs="Courier New"/>
          <w:sz w:val="24"/>
          <w:szCs w:val="24"/>
          <w:lang w:val="en-US"/>
        </w:rPr>
        <w:t>Over 31 thousand females have been victims of homicide in Mexico in the new century.</w:t>
      </w:r>
      <w:r w:rsidRPr="003B6A5A">
        <w:rPr>
          <w:rFonts w:ascii="Courier New" w:hAnsi="Courier New" w:cs="Courier New"/>
          <w:sz w:val="24"/>
          <w:szCs w:val="24"/>
          <w:lang w:val="en-US"/>
        </w:rPr>
        <w:fldChar w:fldCharType="begin"/>
      </w:r>
      <w:r w:rsidRPr="00520520">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Pr="003B6A5A">
        <w:rPr>
          <w:rFonts w:ascii="Courier New" w:hAnsi="Courier New" w:cs="Courier New"/>
          <w:sz w:val="24"/>
          <w:szCs w:val="24"/>
          <w:lang w:val="en-US"/>
        </w:rPr>
        <w:fldChar w:fldCharType="separate"/>
      </w:r>
      <w:r w:rsidRPr="003B6A5A">
        <w:rPr>
          <w:rFonts w:ascii="Courier New" w:hAnsi="Courier New" w:cs="Courier New"/>
          <w:sz w:val="24"/>
          <w:szCs w:val="24"/>
          <w:lang w:val="en-US"/>
        </w:rPr>
        <w:t>(3)</w:t>
      </w:r>
      <w:r w:rsidRPr="003B6A5A">
        <w:rPr>
          <w:rFonts w:ascii="Courier New" w:hAnsi="Courier New" w:cs="Courier New"/>
          <w:sz w:val="24"/>
          <w:szCs w:val="24"/>
          <w:lang w:val="en-US"/>
        </w:rPr>
        <w:fldChar w:fldCharType="end"/>
      </w:r>
      <w:r w:rsidRPr="003B6A5A">
        <w:rPr>
          <w:rFonts w:ascii="Courier New" w:hAnsi="Courier New" w:cs="Courier New"/>
          <w:sz w:val="24"/>
          <w:szCs w:val="24"/>
          <w:lang w:val="en-US"/>
        </w:rPr>
        <w:t xml:space="preserve"> Homicides are the ultimate form of violence, but </w:t>
      </w:r>
      <w:r w:rsidR="00D9549C">
        <w:rPr>
          <w:rFonts w:ascii="Courier New" w:hAnsi="Courier New" w:cs="Courier New"/>
          <w:sz w:val="24"/>
          <w:szCs w:val="24"/>
          <w:lang w:val="en-US"/>
        </w:rPr>
        <w:t xml:space="preserve">living in violent environments or experiencing other types of violence also has </w:t>
      </w:r>
      <w:r w:rsidRPr="00B31F34">
        <w:rPr>
          <w:rFonts w:ascii="Courier New" w:hAnsi="Courier New" w:cs="Courier New"/>
          <w:sz w:val="24"/>
          <w:szCs w:val="24"/>
          <w:lang w:val="en-US"/>
        </w:rPr>
        <w:t>health and social burden</w:t>
      </w:r>
      <w:r w:rsidR="00B31F34">
        <w:rPr>
          <w:rFonts w:ascii="Courier New" w:hAnsi="Courier New" w:cs="Courier New"/>
          <w:sz w:val="24"/>
          <w:szCs w:val="24"/>
          <w:lang w:val="en-US"/>
        </w:rPr>
        <w:t>s</w:t>
      </w:r>
      <w:r w:rsidRPr="00347752">
        <w:rPr>
          <w:rFonts w:ascii="Courier New" w:hAnsi="Courier New" w:cs="Courier New"/>
          <w:sz w:val="24"/>
          <w:szCs w:val="24"/>
          <w:lang w:val="en-US"/>
        </w:rPr>
        <w:t>, particularly for children and women.</w:t>
      </w:r>
      <w:r w:rsidRPr="00F652B6">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&lt;EndNote&gt;&lt;Cite&gt;&lt;Author&gt;Mikton&lt;/Author&gt;&lt;Year&gt;2016&lt;/Year&gt;&lt;RecNum&gt;129&lt;/RecNum&gt;&lt;DisplayText&gt;(11)&lt;/DisplayText&gt;&lt;record&gt;&lt;rec-number&gt;129&lt;/rec-number&gt;&lt;foreign-keys&gt;&lt;key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sidRPr="00F652B6">
        <w:rPr>
          <w:rFonts w:ascii="Courier New" w:hAnsi="Courier New" w:cs="Courier New"/>
          <w:sz w:val="24"/>
          <w:szCs w:val="24"/>
          <w:lang w:val="en-US"/>
        </w:rPr>
        <w:fldChar w:fldCharType="separate"/>
      </w:r>
      <w:r w:rsidR="00946D86">
        <w:rPr>
          <w:rFonts w:ascii="Courier New" w:hAnsi="Courier New" w:cs="Courier New"/>
          <w:noProof/>
          <w:sz w:val="24"/>
          <w:szCs w:val="24"/>
          <w:lang w:val="en-US"/>
        </w:rPr>
        <w:t>(11)</w:t>
      </w:r>
      <w:r w:rsidRPr="00F652B6">
        <w:rPr>
          <w:rFonts w:ascii="Courier New" w:hAnsi="Courier New" w:cs="Courier New"/>
          <w:sz w:val="24"/>
          <w:szCs w:val="24"/>
          <w:lang w:val="en-US"/>
        </w:rPr>
        <w:fldChar w:fldCharType="end"/>
      </w:r>
      <w:r w:rsidR="00245DF5">
        <w:rPr>
          <w:rFonts w:ascii="Courier New" w:hAnsi="Courier New" w:cs="Courier New"/>
          <w:sz w:val="24"/>
          <w:szCs w:val="24"/>
          <w:lang w:val="en-US"/>
        </w:rPr>
        <w:t xml:space="preserve"> </w:t>
      </w:r>
      <w:r w:rsidRPr="00347752">
        <w:rPr>
          <w:rFonts w:ascii="Courier New" w:hAnsi="Courier New" w:cs="Courier New"/>
          <w:sz w:val="24"/>
          <w:szCs w:val="24"/>
          <w:lang w:val="en-US"/>
        </w:rPr>
        <w:t xml:space="preserve">For example, victims </w:t>
      </w:r>
      <w:r w:rsidRPr="00A63A74">
        <w:rPr>
          <w:rFonts w:ascii="Courier New" w:hAnsi="Courier New" w:cs="Courier New"/>
          <w:sz w:val="24"/>
          <w:szCs w:val="24"/>
          <w:lang w:val="en-US"/>
        </w:rPr>
        <w:t>of</w:t>
      </w:r>
      <w:r w:rsidRPr="00D47FFB">
        <w:rPr>
          <w:rFonts w:ascii="Courier New" w:hAnsi="Courier New" w:cs="Courier New"/>
          <w:sz w:val="24"/>
          <w:szCs w:val="24"/>
          <w:lang w:val="en-US"/>
        </w:rPr>
        <w:t xml:space="preserve"> violence are at risk of depression, alcohol abuse, suicidal behavior, psychological problems, among othe</w:t>
      </w:r>
      <w:r w:rsidRPr="001605C2">
        <w:rPr>
          <w:rFonts w:ascii="Courier New" w:hAnsi="Courier New" w:cs="Courier New"/>
          <w:sz w:val="24"/>
          <w:szCs w:val="24"/>
          <w:lang w:val="en-US"/>
        </w:rPr>
        <w:t>r detrimental consequences over their life course.</w:t>
      </w:r>
      <w:r w:rsidRPr="00D47FFB">
        <w:rPr>
          <w:rFonts w:ascii="Courier New" w:hAnsi="Courier New" w:cs="Courier New"/>
          <w:sz w:val="24"/>
          <w:szCs w:val="24"/>
          <w:lang w:val="en-US"/>
        </w:rPr>
        <w:fldChar w:fldCharType="begin">
          <w:fldData xml:space="preserve">PEVuZE5vdGU+PENpdGU+PEF1dGhvcj5EYXZpZHNvbjwvQXV0aG9yPjxZZWFyPjE5OTY8L1llYXI+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=
</w:fldData>
        </w:fldChar>
      </w:r>
      <w:r w:rsidR="00946D86">
        <w:rPr>
          <w:rFonts w:ascii="Courier New" w:hAnsi="Courier New" w:cs="Courier New"/>
          <w:sz w:val="24"/>
          <w:szCs w:val="24"/>
          <w:lang w:val="en-US"/>
        </w:rPr>
        <w:instrText xml:space="preserve"> ADDIN EN.CITE </w:instrText>
      </w:r>
      <w:r w:rsidR="00946D86">
        <w:rPr>
          <w:rFonts w:ascii="Courier New" w:hAnsi="Courier New" w:cs="Courier New"/>
          <w:sz w:val="24"/>
          <w:szCs w:val="24"/>
          <w:lang w:val="en-US"/>
        </w:rPr>
        <w:fldChar w:fldCharType="begin">
          <w:fldData xml:space="preserve">PEVuZE5vdGU+PENpdGU+PEF1dGhvcj5EYXZpZHNvbjwvQXV0aG9yPjxZZWFyPjE5OTY8L1llYXI+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=
</w:fldData>
        </w:fldChar>
      </w:r>
      <w:r w:rsidR="00946D86">
        <w:rPr>
          <w:rFonts w:ascii="Courier New" w:hAnsi="Courier New" w:cs="Courier New"/>
          <w:sz w:val="24"/>
          <w:szCs w:val="24"/>
          <w:lang w:val="en-US"/>
        </w:rPr>
        <w:instrText xml:space="preserve"> ADDIN EN.CITE.DATA </w:instrText>
      </w:r>
      <w:r w:rsidR="00946D86">
        <w:rPr>
          <w:rFonts w:ascii="Courier New" w:hAnsi="Courier New" w:cs="Courier New"/>
          <w:sz w:val="24"/>
          <w:szCs w:val="24"/>
          <w:lang w:val="en-US"/>
        </w:rPr>
      </w:r>
      <w:r w:rsidR="00946D86">
        <w:rPr>
          <w:rFonts w:ascii="Courier New" w:hAnsi="Courier New" w:cs="Courier New"/>
          <w:sz w:val="24"/>
          <w:szCs w:val="24"/>
          <w:lang w:val="en-US"/>
        </w:rPr>
        <w:fldChar w:fldCharType="end"/>
      </w:r>
      <w:r w:rsidRPr="00D47FFB">
        <w:rPr>
          <w:rFonts w:ascii="Courier New" w:hAnsi="Courier New" w:cs="Courier New"/>
          <w:sz w:val="24"/>
          <w:szCs w:val="24"/>
          <w:lang w:val="en-US"/>
        </w:rPr>
      </w:r>
      <w:r w:rsidRPr="00D47FFB">
        <w:rPr>
          <w:rFonts w:ascii="Courier New" w:hAnsi="Courier New" w:cs="Courier New"/>
          <w:sz w:val="24"/>
          <w:szCs w:val="24"/>
          <w:lang w:val="en-US"/>
        </w:rPr>
        <w:fldChar w:fldCharType="separate"/>
      </w:r>
      <w:r w:rsidR="00946D86">
        <w:rPr>
          <w:rFonts w:ascii="Courier New" w:hAnsi="Courier New" w:cs="Courier New"/>
          <w:noProof/>
          <w:sz w:val="24"/>
          <w:szCs w:val="24"/>
          <w:lang w:val="en-US"/>
        </w:rPr>
        <w:t>(12-15)</w:t>
      </w:r>
      <w:r w:rsidRPr="00D47FFB">
        <w:rPr>
          <w:rFonts w:ascii="Courier New" w:hAnsi="Courier New" w:cs="Courier New"/>
          <w:sz w:val="24"/>
          <w:szCs w:val="24"/>
          <w:lang w:val="en-US"/>
        </w:rPr>
        <w:fldChar w:fldCharType="end"/>
      </w:r>
      <w:r w:rsidRPr="00D47FFB">
        <w:rPr>
          <w:rFonts w:ascii="Courier New" w:hAnsi="Courier New" w:cs="Courier New"/>
          <w:sz w:val="24"/>
          <w:szCs w:val="24"/>
          <w:lang w:val="en-US"/>
        </w:rPr>
        <w:t xml:space="preserve"> Even witnessing violence can affect the wellbeing of the population. Those who </w:t>
      </w:r>
      <w:r w:rsidRPr="00E90EF4">
        <w:rPr>
          <w:rFonts w:ascii="Courier New" w:hAnsi="Courier New" w:cs="Courier New"/>
          <w:sz w:val="24"/>
          <w:szCs w:val="24"/>
          <w:lang w:val="en-US"/>
        </w:rPr>
        <w:t>witness violence have higher rates of post-traumatic stress disorder, depression, and are more likely to externalize violent behaviors.</w:t>
      </w:r>
      <w:r w:rsidRPr="001605C2">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&lt;EndNote&gt;&lt;Cite&gt;&lt;Author&gt;Buka&lt;/Author&gt;&lt;Year&gt;2001&lt;/Year&gt;&lt;RecNum&gt;134&lt;/RecNum&gt;&lt;DisplayText&gt;(16, 17)&lt;/DisplayText&gt;&lt;record&gt;&lt;rec-number&gt;134&lt;/rec-number&gt;&lt;foreign-keys&gt;&lt;key app="EN" db-id="vtvfa0a0wwspxdezrw7x90p9t955pdvpdrw2" timestamp="1531311393"&gt;134&lt;/key&gt;&lt;/foreign-keys&gt;&lt;ref-type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Cite&gt;&lt;Author&gt;Brookmeyer&lt;/Author&gt;&lt;Year&gt;2005&lt;/Year&gt;&lt;RecNum&gt;135&lt;/RecNum&gt;&lt;record&gt;&lt;rec-number&gt;135&lt;/rec-number&gt;&lt;foreign-keys&gt;&lt;key app="EN" db-id="vtvfa0a0wwspxdezrw7x90p9t955pdvpdrw2" timestamp="1531311415"&gt;135&lt;/key&gt;&lt;/foreign-keys&gt;&lt;ref-type name="Journal Article"&gt;17&lt;/ref-type&gt;&lt;contributors&gt;&lt;authors&gt;&lt;author&gt;Brookmeyer, Kathryn A&lt;/author&gt;&lt;author&gt;Henrich, Christopher C&lt;/author&gt;&lt;author&gt;Schwab</w:instrText>
      </w:r>
      <w:r w:rsidR="00946D86">
        <w:rPr>
          <w:rFonts w:ascii="Cambria Math" w:hAnsi="Cambria Math" w:cs="Cambria Math"/>
          <w:sz w:val="24"/>
          <w:szCs w:val="24"/>
          <w:lang w:val="en-US"/>
        </w:rPr>
        <w:instrText>‐</w:instrText>
      </w:r>
      <w:r w:rsidR="00946D86">
        <w:rPr>
          <w:rFonts w:ascii="Courier New" w:hAnsi="Courier New" w:cs="Courier New"/>
          <w:sz w:val="24"/>
          <w:szCs w:val="24"/>
          <w:lang w:val="en-US"/>
        </w:rPr>
        <w:instrText>Stone, Mary&lt;/author&gt;&lt;/authors&gt;&lt;/contributors&gt;&lt;titles&gt;&lt;title&gt;Adolescents who witness community violence: Can parent support and prosocial cognitions protect them from committing violence?&lt;/title&gt;&lt;secondary-title&gt;Child development&lt;/secondary-title&gt;&lt;/titles&gt;&lt;periodical&gt;&lt;full-title&gt;Child development&lt;/full-title&gt;&lt;/periodical&gt;&lt;pages&gt;917-929&lt;/pages&gt;&lt;volume&gt;76&lt;/volume&gt;&lt;number&gt;4&lt;/number&gt;&lt;dates&gt;&lt;year&gt;2005&lt;/year&gt;&lt;/dates&gt;&lt;isbn&gt;0009-3920&lt;/isbn&gt;&lt;urls&gt;&lt;/urls&gt;&lt;/record&gt;&lt;/Cite&gt;&lt;/EndNote&gt;</w:instrText>
      </w:r>
      <w:r w:rsidRPr="001605C2">
        <w:rPr>
          <w:rFonts w:ascii="Courier New" w:hAnsi="Courier New" w:cs="Courier New"/>
          <w:sz w:val="24"/>
          <w:szCs w:val="24"/>
          <w:lang w:val="en-US"/>
        </w:rPr>
        <w:fldChar w:fldCharType="separate"/>
      </w:r>
      <w:r w:rsidR="00946D86">
        <w:rPr>
          <w:rFonts w:ascii="Courier New" w:hAnsi="Courier New" w:cs="Courier New"/>
          <w:noProof/>
          <w:sz w:val="24"/>
          <w:szCs w:val="24"/>
          <w:lang w:val="en-US"/>
        </w:rPr>
        <w:t>(16, 17)</w:t>
      </w:r>
      <w:r w:rsidRPr="001605C2">
        <w:rPr>
          <w:rFonts w:ascii="Courier New" w:hAnsi="Courier New" w:cs="Courier New"/>
          <w:sz w:val="24"/>
          <w:szCs w:val="24"/>
          <w:lang w:val="en-US"/>
        </w:rPr>
        <w:fldChar w:fldCharType="end"/>
      </w:r>
      <w:r w:rsidRPr="00D47FFB">
        <w:rPr>
          <w:rFonts w:ascii="Courier New" w:hAnsi="Courier New" w:cs="Courier New"/>
          <w:sz w:val="24"/>
          <w:szCs w:val="24"/>
          <w:lang w:val="en-US"/>
        </w:rPr>
        <w:t xml:space="preserve"> In particular, women who witnessed violent acts are twice as likely to experience depressive and anxiety symptoms compared to those who did</w:t>
      </w:r>
      <w:r w:rsidRPr="001605C2">
        <w:rPr>
          <w:rFonts w:ascii="Courier New" w:hAnsi="Courier New" w:cs="Courier New"/>
          <w:sz w:val="24"/>
          <w:szCs w:val="24"/>
          <w:lang w:val="en-US"/>
        </w:rPr>
        <w:t xml:space="preserve"> not witness violence.</w:t>
      </w:r>
      <w:r w:rsidRPr="001605C2">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&lt;EndNote&gt;&lt;Cite&gt;&lt;Author&gt;Clark&lt;/Author&gt;&lt;Year&gt;2008&lt;/Year&gt;&lt;RecNum&gt;136&lt;/RecNum&gt;&lt;DisplayText&gt;(18)&lt;/DisplayText&gt;&lt;record&gt;&lt;rec-number&gt;136&lt;/rec-number&gt;&lt;foreign-keys&gt;&lt;key app="EN" db-id="vtvfa0a0wwspxdezrw7x90p9t955pdvpdrw2" timestamp="1531311483"&gt;136&lt;/key&gt;&lt;/foreign-keys&gt;&lt;ref-type name="Journal Article"&gt;17&lt;/ref-type&gt;&lt;contributors&gt;&lt;authors&gt;&lt;author&gt;Clark, Cheryl&lt;/author&gt;&lt;author&gt;Ryan, Louise&lt;/author&gt;&lt;author&gt;Kawachi, Ichiro&lt;/author&gt;&lt;author&gt;Canner, Marina J&lt;/author&gt;&lt;author&gt;Berkman, Lisa&lt;/author&gt;&lt;author&gt;Wright, Rosalind J&lt;/author&gt;&lt;/authors&gt;&lt;/contributors&gt;&lt;titles&gt;&lt;title&gt;Witnessing community violence in residential neighborhoods: a mental health hazard for urban women&lt;/title&gt;&lt;secondary-title&gt;Journal of Urban Health&lt;/secondary-title&gt;&lt;/titles&gt;&lt;periodical&gt;&lt;full-title&gt;Journal of Urban Health&lt;/full-title&gt;&lt;/periodical&gt;&lt;pages&gt;22-38&lt;/pages&gt;&lt;volume&gt;85&lt;/volume&gt;&lt;number&gt;1&lt;/number&gt;&lt;dates&gt;&lt;year&gt;2008&lt;/year&gt;&lt;/dates&gt;&lt;isbn&gt;1099-3460&lt;/isbn&gt;&lt;urls&gt;&lt;/urls&gt;&lt;/record&gt;&lt;/Cite&gt;&lt;/EndNote&gt;</w:instrText>
      </w:r>
      <w:r w:rsidRPr="001605C2">
        <w:rPr>
          <w:rFonts w:ascii="Courier New" w:hAnsi="Courier New" w:cs="Courier New"/>
          <w:sz w:val="24"/>
          <w:szCs w:val="24"/>
          <w:lang w:val="en-US"/>
        </w:rPr>
        <w:fldChar w:fldCharType="separate"/>
      </w:r>
      <w:r w:rsidR="00946D86">
        <w:rPr>
          <w:rFonts w:ascii="Courier New" w:hAnsi="Courier New" w:cs="Courier New"/>
          <w:noProof/>
          <w:sz w:val="24"/>
          <w:szCs w:val="24"/>
          <w:lang w:val="en-US"/>
        </w:rPr>
        <w:t>(18)</w:t>
      </w:r>
      <w:r w:rsidRPr="001605C2">
        <w:rPr>
          <w:rFonts w:ascii="Courier New" w:hAnsi="Courier New" w:cs="Courier New"/>
          <w:sz w:val="24"/>
          <w:szCs w:val="24"/>
          <w:lang w:val="en-US"/>
        </w:rPr>
        <w:fldChar w:fldCharType="end"/>
      </w:r>
      <w:r>
        <w:rPr>
          <w:rFonts w:ascii="Courier New" w:hAnsi="Courier New" w:cs="Courier New"/>
          <w:sz w:val="24"/>
          <w:szCs w:val="24"/>
          <w:lang w:val="en-US"/>
        </w:rPr>
        <w:t xml:space="preserve"> </w:t>
      </w:r>
    </w:p>
    <w:p w14:paraId="2D902088" w14:textId="72E8AEF5" w:rsidR="000E6A55" w:rsidRDefault="002113D8">
      <w:pPr>
        <w:spacing w:line="360" w:lineRule="auto"/>
        <w:jc w:val="both"/>
        <w:rPr>
          <w:rFonts w:ascii="Courier New" w:hAnsi="Courier New" w:cs="Courier New"/>
          <w:sz w:val="24"/>
          <w:szCs w:val="24"/>
          <w:lang w:val="en-US"/>
        </w:rPr>
      </w:pPr>
      <w:r>
        <w:rPr>
          <w:rFonts w:ascii="Courier New" w:hAnsi="Courier New" w:cs="Courier New"/>
          <w:sz w:val="24"/>
          <w:szCs w:val="24"/>
          <w:lang w:val="en-US"/>
        </w:rPr>
        <w:t>H</w:t>
      </w:r>
      <w:r w:rsidR="006E7CFC">
        <w:rPr>
          <w:rFonts w:ascii="Courier New" w:hAnsi="Courier New" w:cs="Courier New"/>
          <w:sz w:val="24"/>
          <w:szCs w:val="24"/>
          <w:lang w:val="en-US"/>
        </w:rPr>
        <w:t>omicides, as the most comparable and accurate marker of violence,</w:t>
      </w:r>
      <w:r w:rsidR="006E7CFC">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&lt;EndNote&gt;&lt;Cite&gt;&lt;Author&gt;Mikton&lt;/Author&gt;&lt;Year&gt;2016&lt;/Year&gt;&lt;RecNum&gt;129&lt;/RecNum&gt;&lt;DisplayText&gt;(11)&lt;/DisplayText&gt;&lt;record&gt;&lt;rec-number&gt;129&lt;/rec-number&gt;&lt;foreign-keys&gt;&lt;key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sidR="006E7CFC">
        <w:rPr>
          <w:rFonts w:ascii="Courier New" w:hAnsi="Courier New" w:cs="Courier New"/>
          <w:sz w:val="24"/>
          <w:szCs w:val="24"/>
          <w:lang w:val="en-US"/>
        </w:rPr>
        <w:fldChar w:fldCharType="separate"/>
      </w:r>
      <w:r w:rsidR="00946D86">
        <w:rPr>
          <w:rFonts w:ascii="Courier New" w:hAnsi="Courier New" w:cs="Courier New"/>
          <w:noProof/>
          <w:sz w:val="24"/>
          <w:szCs w:val="24"/>
          <w:lang w:val="en-US"/>
        </w:rPr>
        <w:t>(11)</w:t>
      </w:r>
      <w:r w:rsidR="006E7CFC">
        <w:rPr>
          <w:rFonts w:ascii="Courier New" w:hAnsi="Courier New" w:cs="Courier New"/>
          <w:sz w:val="24"/>
          <w:szCs w:val="24"/>
          <w:lang w:val="en-US"/>
        </w:rPr>
        <w:fldChar w:fldCharType="end"/>
      </w:r>
      <w:r w:rsidR="006E7CFC">
        <w:rPr>
          <w:rFonts w:ascii="Courier New" w:hAnsi="Courier New" w:cs="Courier New"/>
          <w:sz w:val="24"/>
          <w:szCs w:val="24"/>
          <w:lang w:val="en-US"/>
        </w:rPr>
        <w:t xml:space="preserve"> have spread throughout the country unevenly</w:t>
      </w:r>
      <w:r w:rsidR="006E7CFC">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&lt;EndNote&gt;&lt;Cite&gt;&lt;Author&gt;Espinal-Enríquez&lt;/Author&gt;&lt;Year&gt;2015&lt;/Year&gt;&lt;RecNum&gt;106&lt;/RecNum&gt;&lt;DisplayText&gt;(3, 19)&lt;/DisplayText&gt;&lt;record&gt;&lt;rec-number&gt;106&lt;/rec-number&gt;&lt;foreign-keys&gt;&lt;key app="EN" db-id="vtvfa0a0wwspxdezrw7x90p9t955pdvpdrw2" timestamp="0"&gt;106&lt;/key&gt;&lt;/foreign-keys&gt;&lt;ref-type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ages&gt;e0126503&lt;/pages&gt;&lt;volume&gt;10&lt;/volume&gt;&lt;number&gt;5&lt;/number&gt;&lt;dates&gt;&lt;year&gt;2015&lt;/year&gt;&lt;/dates&gt;&lt;isbn&gt;1932-6203&lt;/isbn&gt;&lt;urls&gt;&lt;/urls&gt;&lt;/record&gt;&lt;/Cite&gt;&lt;Cite&gt;&lt;Author&gt;Mexican National Institue of Statistics (INEGI)&lt;/Author&gt;&lt;Year&gt;2018&lt;/Year&gt;&lt;RecNum&gt;93&lt;/RecNum&gt;&lt;record&gt;&lt;rec-number&gt;93&lt;/rec-number&gt;&lt;foreign-keys&gt;&lt;key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006E7CFC">
        <w:rPr>
          <w:rFonts w:ascii="Courier New" w:hAnsi="Courier New" w:cs="Courier New"/>
          <w:sz w:val="24"/>
          <w:szCs w:val="24"/>
          <w:lang w:val="en-US"/>
        </w:rPr>
        <w:fldChar w:fldCharType="separate"/>
      </w:r>
      <w:r w:rsidR="00946D86">
        <w:rPr>
          <w:rFonts w:ascii="Courier New" w:hAnsi="Courier New" w:cs="Courier New"/>
          <w:noProof/>
          <w:sz w:val="24"/>
          <w:szCs w:val="24"/>
          <w:lang w:val="en-US"/>
        </w:rPr>
        <w:t>(3, 19)</w:t>
      </w:r>
      <w:r w:rsidR="006E7CFC">
        <w:rPr>
          <w:rFonts w:ascii="Courier New" w:hAnsi="Courier New" w:cs="Courier New"/>
          <w:sz w:val="24"/>
          <w:szCs w:val="24"/>
          <w:lang w:val="en-US"/>
        </w:rPr>
        <w:fldChar w:fldCharType="end"/>
      </w:r>
      <w:r w:rsidR="006E7CFC">
        <w:rPr>
          <w:rFonts w:ascii="Courier New" w:hAnsi="Courier New" w:cs="Courier New"/>
          <w:sz w:val="24"/>
          <w:szCs w:val="24"/>
          <w:lang w:val="en-US"/>
        </w:rPr>
        <w:t xml:space="preserve"> and their share of overall mortality varies regionally.</w:t>
      </w:r>
      <w:r w:rsidR="006E7CFC">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&lt;EndNote&gt;&lt;Cite&gt;&lt;Author&gt;Romero Mendoza&lt;/Author&gt;&lt;Year&gt;2018&lt;/Year&gt;&lt;RecNum&gt;139&lt;/RecNum&gt;&lt;DisplayText&gt;(20)&lt;/DisplayText&gt;&lt;record&gt;&lt;rec-number&gt;139&lt;/rec-number&gt;&lt;foreign-keys&gt;&lt;key app="EN" db-id="vtvfa0a0wwspxdezrw7x90p9t955pdvpdrw2" timestamp="1531315948"&gt;139&lt;/key&gt;&lt;/foreign-keys&gt;&lt;ref-type name="Journal Article"&gt;17&lt;/ref-type&gt;&lt;contributors&gt;&lt;authors&gt;&lt;author&gt;Romero Mendoza, Martha P&lt;/author&gt;&lt;author&gt;Gómez-Dantés, Hector&lt;/author&gt;&lt;author&gt;Manríquez Montiel, Quetzaliztli&lt;/author&gt;&lt;author&gt;Saldívar Hernández, Gabriela J&lt;/author&gt;&lt;author&gt;Campuzano Rincón, Julio C&lt;/author&gt;&lt;author&gt;Lozano, Rafael&lt;/author&gt;&lt;author&gt;Medina-Mora Icaza, María Elena&lt;/author&gt;&lt;/authors&gt;&lt;/contributors&gt;&lt;titles&gt;&lt;title&gt;The invisible burden of violence against girls and young women in Mexico: 1990 to 2015&lt;/title&gt;&lt;secondary-title&gt;Journal of interpersonal violence&lt;/secondary-title&gt;&lt;/titles&gt;&lt;periodical&gt;&lt;full-title&gt;Journal of interpersonal violence&lt;/full-title&gt;&lt;/periodical&gt;&lt;pages&gt;0886260517753851&lt;/pages&gt;&lt;dates&gt;&lt;year&gt;2018&lt;/year&gt;&lt;/dates&gt;&lt;isbn&gt;0886-2605&lt;/isbn&gt;&lt;urls&gt;&lt;/urls&gt;&lt;/record&gt;&lt;/Cite&gt;&lt;/EndNote&gt;</w:instrText>
      </w:r>
      <w:r w:rsidR="006E7CFC">
        <w:rPr>
          <w:rFonts w:ascii="Courier New" w:hAnsi="Courier New" w:cs="Courier New"/>
          <w:sz w:val="24"/>
          <w:szCs w:val="24"/>
          <w:lang w:val="en-US"/>
        </w:rPr>
        <w:fldChar w:fldCharType="separate"/>
      </w:r>
      <w:r w:rsidR="00946D86">
        <w:rPr>
          <w:rFonts w:ascii="Courier New" w:hAnsi="Courier New" w:cs="Courier New"/>
          <w:noProof/>
          <w:sz w:val="24"/>
          <w:szCs w:val="24"/>
          <w:lang w:val="en-US"/>
        </w:rPr>
        <w:t>(20)</w:t>
      </w:r>
      <w:r w:rsidR="006E7CFC">
        <w:rPr>
          <w:rFonts w:ascii="Courier New" w:hAnsi="Courier New" w:cs="Courier New"/>
          <w:sz w:val="24"/>
          <w:szCs w:val="24"/>
          <w:lang w:val="en-US"/>
        </w:rPr>
        <w:fldChar w:fldCharType="end"/>
      </w:r>
      <w:r w:rsidR="006E7CFC">
        <w:rPr>
          <w:rFonts w:ascii="Courier New" w:hAnsi="Courier New" w:cs="Courier New"/>
          <w:sz w:val="24"/>
          <w:szCs w:val="24"/>
          <w:lang w:val="en-US"/>
        </w:rPr>
        <w:t xml:space="preserve"> Therefore, </w:t>
      </w:r>
      <w:r w:rsidR="00400818">
        <w:rPr>
          <w:rFonts w:ascii="Courier New" w:hAnsi="Courier New" w:cs="Courier New"/>
          <w:sz w:val="24"/>
          <w:szCs w:val="24"/>
          <w:lang w:val="en-US"/>
        </w:rPr>
        <w:t xml:space="preserve">female </w:t>
      </w:r>
      <w:r w:rsidR="006E7CFC">
        <w:rPr>
          <w:rFonts w:ascii="Courier New" w:hAnsi="Courier New" w:cs="Courier New"/>
          <w:sz w:val="24"/>
          <w:szCs w:val="24"/>
          <w:lang w:val="en-US"/>
        </w:rPr>
        <w:t xml:space="preserve">homicide rates could have increased in tandem with an increase in emotional distress </w:t>
      </w:r>
      <w:r w:rsidR="00A53870">
        <w:rPr>
          <w:rFonts w:ascii="Courier New" w:hAnsi="Courier New" w:cs="Courier New"/>
          <w:sz w:val="24"/>
          <w:szCs w:val="24"/>
          <w:lang w:val="en-US"/>
        </w:rPr>
        <w:t>of</w:t>
      </w:r>
      <w:r w:rsidR="006E7CFC">
        <w:rPr>
          <w:rFonts w:ascii="Courier New" w:hAnsi="Courier New" w:cs="Courier New"/>
          <w:sz w:val="24"/>
          <w:szCs w:val="24"/>
          <w:lang w:val="en-US"/>
        </w:rPr>
        <w:t xml:space="preserve"> those surviving after 2005, specially in states that have </w:t>
      </w:r>
      <w:r w:rsidR="00400818">
        <w:rPr>
          <w:rFonts w:ascii="Courier New" w:hAnsi="Courier New" w:cs="Courier New"/>
          <w:sz w:val="24"/>
          <w:szCs w:val="24"/>
          <w:lang w:val="en-US"/>
        </w:rPr>
        <w:t xml:space="preserve">historically </w:t>
      </w:r>
      <w:r w:rsidR="006E7CFC">
        <w:rPr>
          <w:rFonts w:ascii="Courier New" w:hAnsi="Courier New" w:cs="Courier New"/>
          <w:sz w:val="24"/>
          <w:szCs w:val="24"/>
          <w:lang w:val="en-US"/>
        </w:rPr>
        <w:t xml:space="preserve">experienced the </w:t>
      </w:r>
      <w:r w:rsidR="006E7CFC">
        <w:rPr>
          <w:rFonts w:ascii="Courier New" w:hAnsi="Courier New" w:cs="Courier New"/>
          <w:sz w:val="24"/>
          <w:szCs w:val="24"/>
          <w:lang w:val="en-US"/>
        </w:rPr>
        <w:lastRenderedPageBreak/>
        <w:t>highest levels of violence in Mexico, such as Chihuahua (bordering the U.S. with Texas) and Guerrero (South).</w:t>
      </w:r>
      <w:r w:rsidR="006E7CFC">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&lt;EndNote&gt;&lt;Cite&gt;&lt;Author&gt;Corradi&lt;/Author&gt;&lt;Year&gt;2016&lt;/Year&gt;&lt;RecNum&gt;142&lt;/RecNum&gt;&lt;DisplayText&gt;(21)&lt;/DisplayText&gt;&lt;record&gt;&lt;rec-number&gt;142&lt;/rec-number&gt;&lt;foreign-keys&gt;&lt;key app="EN" db-id="vtvfa0a0wwspxdezrw7x90p9t955pdvpdrw2" timestamp="1531748932"&gt;142&lt;/key&gt;&lt;/foreign-keys&gt;&lt;ref-type name="Journal Article"&gt;17&lt;/ref-type&gt;&lt;contributors&gt;&lt;authors&gt;&lt;author&gt;Corradi, Consuelo&lt;/author&gt;&lt;author&gt;Marcuello-Servós, Chaime&lt;/author&gt;&lt;author&gt;Boira, Santiago&lt;/author&gt;&lt;author&gt;Weil, Shalva&lt;/author&gt;&lt;/authors&gt;&lt;/contributors&gt;&lt;titles&gt;&lt;title&gt;Theories of femicide and their significance for social research&lt;/title&gt;&lt;secondary-title&gt;Current sociology&lt;/secondary-title&gt;&lt;/titles&gt;&lt;periodical&gt;&lt;full-title&gt;Current sociology&lt;/full-title&gt;&lt;/periodical&gt;&lt;pages&gt;975-995&lt;/pages&gt;&lt;volume&gt;64&lt;/volume&gt;&lt;number&gt;7&lt;/number&gt;&lt;dates&gt;&lt;year&gt;2016&lt;/year&gt;&lt;/dates&gt;&lt;isbn&gt;0011-3921&lt;/isbn&gt;&lt;urls&gt;&lt;/urls&gt;&lt;/record&gt;&lt;/Cite&gt;&lt;/EndNote&gt;</w:instrText>
      </w:r>
      <w:r w:rsidR="006E7CFC">
        <w:rPr>
          <w:rFonts w:ascii="Courier New" w:hAnsi="Courier New" w:cs="Courier New"/>
          <w:sz w:val="24"/>
          <w:szCs w:val="24"/>
          <w:lang w:val="en-US"/>
        </w:rPr>
        <w:fldChar w:fldCharType="separate"/>
      </w:r>
      <w:r w:rsidR="00946D86">
        <w:rPr>
          <w:rFonts w:ascii="Courier New" w:hAnsi="Courier New" w:cs="Courier New"/>
          <w:noProof/>
          <w:sz w:val="24"/>
          <w:szCs w:val="24"/>
          <w:lang w:val="en-US"/>
        </w:rPr>
        <w:t>(21)</w:t>
      </w:r>
      <w:r w:rsidR="006E7CFC">
        <w:rPr>
          <w:rFonts w:ascii="Courier New" w:hAnsi="Courier New" w:cs="Courier New"/>
          <w:sz w:val="24"/>
          <w:szCs w:val="24"/>
          <w:lang w:val="en-US"/>
        </w:rPr>
        <w:fldChar w:fldCharType="end"/>
      </w:r>
      <w:r w:rsidR="006E7CFC">
        <w:rPr>
          <w:rFonts w:ascii="Courier New" w:hAnsi="Courier New" w:cs="Courier New"/>
          <w:sz w:val="24"/>
          <w:szCs w:val="24"/>
          <w:lang w:val="en-US"/>
        </w:rPr>
        <w:t xml:space="preserve"> </w:t>
      </w:r>
    </w:p>
    <w:p w14:paraId="0D3CBCAE" w14:textId="65AC4BDB" w:rsidR="000E6A55" w:rsidRPr="00492DC8"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The aim of this study is to analyze the association between </w:t>
      </w:r>
      <w:r w:rsidR="0036488B">
        <w:rPr>
          <w:rFonts w:ascii="Courier New" w:hAnsi="Courier New" w:cs="Courier New"/>
          <w:sz w:val="24"/>
          <w:szCs w:val="24"/>
          <w:lang w:val="en-US"/>
        </w:rPr>
        <w:t xml:space="preserve">rising </w:t>
      </w:r>
      <w:r>
        <w:rPr>
          <w:rFonts w:ascii="Courier New" w:hAnsi="Courier New" w:cs="Courier New"/>
          <w:sz w:val="24"/>
          <w:szCs w:val="24"/>
          <w:lang w:val="en-US"/>
        </w:rPr>
        <w:t>violence</w:t>
      </w:r>
      <w:r w:rsidR="00F378D1">
        <w:rPr>
          <w:rFonts w:ascii="Courier New" w:hAnsi="Courier New" w:cs="Courier New"/>
          <w:sz w:val="24"/>
          <w:szCs w:val="24"/>
          <w:lang w:val="en-US"/>
        </w:rPr>
        <w:t xml:space="preserve">, as measured by </w:t>
      </w:r>
      <w:r>
        <w:rPr>
          <w:rFonts w:ascii="Courier New" w:hAnsi="Courier New" w:cs="Courier New"/>
          <w:sz w:val="24"/>
          <w:szCs w:val="24"/>
          <w:lang w:val="en-US"/>
        </w:rPr>
        <w:t>homicides</w:t>
      </w:r>
      <w:r w:rsidR="009F3C29">
        <w:rPr>
          <w:rFonts w:ascii="Courier New" w:hAnsi="Courier New" w:cs="Courier New"/>
          <w:sz w:val="24"/>
          <w:szCs w:val="24"/>
          <w:lang w:val="en-US"/>
        </w:rPr>
        <w:t>, and</w:t>
      </w:r>
      <w:r>
        <w:rPr>
          <w:rFonts w:ascii="Courier New" w:hAnsi="Courier New" w:cs="Courier New"/>
          <w:sz w:val="24"/>
          <w:szCs w:val="24"/>
          <w:lang w:val="en-US"/>
        </w:rPr>
        <w:t xml:space="preserve"> </w:t>
      </w:r>
      <w:r w:rsidR="00872DD2">
        <w:rPr>
          <w:rFonts w:ascii="Courier New" w:hAnsi="Courier New" w:cs="Courier New"/>
          <w:sz w:val="24"/>
          <w:szCs w:val="24"/>
          <w:lang w:val="en-US"/>
        </w:rPr>
        <w:t xml:space="preserve">women’s </w:t>
      </w:r>
      <w:r>
        <w:rPr>
          <w:rFonts w:ascii="Courier New" w:hAnsi="Courier New" w:cs="Courier New"/>
          <w:sz w:val="24"/>
          <w:szCs w:val="24"/>
          <w:lang w:val="en-US"/>
        </w:rPr>
        <w:t xml:space="preserve">emotional distress, as measured by </w:t>
      </w:r>
      <w:r w:rsidR="004B5422">
        <w:rPr>
          <w:rFonts w:ascii="Courier New" w:hAnsi="Courier New" w:cs="Courier New"/>
          <w:sz w:val="24"/>
          <w:szCs w:val="24"/>
          <w:lang w:val="en-US"/>
        </w:rPr>
        <w:t>fear to crime</w:t>
      </w:r>
      <w:r w:rsidR="0043685E">
        <w:rPr>
          <w:rFonts w:ascii="Courier New" w:hAnsi="Courier New" w:cs="Courier New"/>
          <w:sz w:val="24"/>
          <w:szCs w:val="24"/>
          <w:lang w:val="en-US"/>
        </w:rPr>
        <w:t>,</w:t>
      </w:r>
      <w:r>
        <w:rPr>
          <w:rFonts w:ascii="Courier New" w:hAnsi="Courier New" w:cs="Courier New"/>
          <w:sz w:val="24"/>
          <w:szCs w:val="24"/>
          <w:lang w:val="en-US"/>
        </w:rPr>
        <w:t xml:space="preserve"> across states in Mexico. </w:t>
      </w:r>
      <w:r w:rsidRPr="00967A5C">
        <w:rPr>
          <w:rFonts w:ascii="Courier New" w:hAnsi="Courier New" w:cs="Courier New"/>
          <w:sz w:val="24"/>
          <w:szCs w:val="24"/>
          <w:lang w:val="en-US"/>
        </w:rPr>
        <w:t>Given the importance of the effect of rising violence and its cost</w:t>
      </w:r>
      <w:r w:rsidRPr="00EC3369">
        <w:rPr>
          <w:rFonts w:ascii="Courier New" w:hAnsi="Courier New" w:cs="Courier New"/>
          <w:sz w:val="24"/>
          <w:szCs w:val="24"/>
          <w:lang w:val="en-US"/>
        </w:rPr>
        <w:t xml:space="preserve"> on </w:t>
      </w:r>
      <w:r w:rsidRPr="005F7D4A">
        <w:rPr>
          <w:rFonts w:ascii="Courier New" w:hAnsi="Courier New" w:cs="Courier New"/>
          <w:sz w:val="24"/>
          <w:szCs w:val="24"/>
          <w:lang w:val="en-US"/>
        </w:rPr>
        <w:t>Mexican society</w:t>
      </w:r>
      <w:r>
        <w:rPr>
          <w:rFonts w:ascii="Courier New" w:hAnsi="Courier New" w:cs="Courier New"/>
          <w:sz w:val="24"/>
          <w:szCs w:val="24"/>
          <w:lang w:val="en-US"/>
        </w:rPr>
        <w:t xml:space="preserve"> and healthcare systems,</w:t>
      </w:r>
      <w:r>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&lt;EndNote&gt;&lt;Cite&gt;&lt;Author&gt;Miller&lt;/Author&gt;&lt;Year&gt;1993&lt;/Year&gt;&lt;RecNum&gt;127&lt;/RecNum&gt;&lt;DisplayText&gt;(22, 23)&lt;/DisplayText&gt;&lt;record&gt;&lt;rec-number&gt;127&lt;/rec-number&gt;&lt;foreign-keys&gt;&lt;key app="EN" db-id="vtvfa0a0wwspxdezrw7x90p9t955pdvpdrw2" timestamp="1531225169"&gt;127&lt;/key&gt;&lt;/foreign-keys&gt;&lt;ref-type name="Journal Article"&gt;17&lt;/ref-type&gt;&lt;contributors&gt;&lt;authors&gt;&lt;author&gt;Miller, Ted R&lt;/author&gt;&lt;author&gt;Cohen, Mark A&lt;/author&gt;&lt;author&gt;Rossman, Shelli B&lt;/author&gt;&lt;/authors&gt;&lt;/contributors&gt;&lt;titles&gt;&lt;title&gt;Victim costs of violent crime and resulting injuries&lt;/title&gt;&lt;secondary-title&gt;Health Affairs&lt;/secondary-title&gt;&lt;/titles&gt;&lt;periodical&gt;&lt;full-title&gt;Health Affairs&lt;/full-title&gt;&lt;/periodical&gt;&lt;pages&gt;186-197&lt;/pages&gt;&lt;volume&gt;12&lt;/volume&gt;&lt;number&gt;4&lt;/number&gt;&lt;dates&gt;&lt;year&gt;1993&lt;/year&gt;&lt;/dates&gt;&lt;isbn&gt;0278-2715&lt;/isbn&gt;&lt;urls&gt;&lt;/urls&gt;&lt;/record&gt;&lt;/Cite&gt;&lt;Cite&gt;&lt;Author&gt;Butchart&lt;/Author&gt;&lt;Year&gt;2014&lt;/Year&gt;&lt;RecNum&gt;125&lt;/RecNum&gt;&lt;record&gt;&lt;rec-number&gt;125&lt;/rec-number&gt;&lt;foreign-keys&gt;&lt;key app="EN" db-id="vtvfa0a0wwspxdezrw7x90p9t955pdvpdrw2" timestamp="1531221756"&gt;125&lt;/key&gt;&lt;/foreign-keys&gt;&lt;ref-type name="Journal Article"&gt;17&lt;/ref-type&gt;&lt;contributors&gt;&lt;authors&gt;&lt;author&gt;Butchart, Alexander&lt;/author&gt;&lt;author&gt;Mikton, Christopher&lt;/author&gt;&lt;/authors&gt;&lt;/contributors&gt;&lt;titles&gt;&lt;title&gt;Global status report on violence prevention, 2014&lt;/title&gt;&lt;/titles&gt;&lt;dates&gt;&lt;year&gt;2014&lt;/year&gt;&lt;/dates&gt;&lt;urls&gt;&lt;/urls&gt;&lt;/record&gt;&lt;/Cite&gt;&lt;/EndNote&gt;</w:instrText>
      </w:r>
      <w:r>
        <w:rPr>
          <w:rFonts w:ascii="Courier New" w:hAnsi="Courier New" w:cs="Courier New"/>
          <w:sz w:val="24"/>
          <w:szCs w:val="24"/>
          <w:lang w:val="en-US"/>
        </w:rPr>
        <w:fldChar w:fldCharType="separate"/>
      </w:r>
      <w:r w:rsidR="00946D86">
        <w:rPr>
          <w:rFonts w:ascii="Courier New" w:hAnsi="Courier New" w:cs="Courier New"/>
          <w:noProof/>
          <w:sz w:val="24"/>
          <w:szCs w:val="24"/>
          <w:lang w:val="en-US"/>
        </w:rPr>
        <w:t>(22, 23)</w:t>
      </w:r>
      <w:r>
        <w:rPr>
          <w:rFonts w:ascii="Courier New" w:hAnsi="Courier New" w:cs="Courier New"/>
          <w:sz w:val="24"/>
          <w:szCs w:val="24"/>
          <w:lang w:val="en-US"/>
        </w:rPr>
        <w:fldChar w:fldCharType="end"/>
      </w:r>
      <w:r>
        <w:rPr>
          <w:rFonts w:ascii="Courier New" w:hAnsi="Courier New" w:cs="Courier New"/>
          <w:sz w:val="24"/>
          <w:szCs w:val="24"/>
          <w:lang w:val="en-US"/>
        </w:rPr>
        <w:t xml:space="preserve"> understanding its consequences from a public health perspective is a step towards explaining the impact of Mexico’s epidemic of </w:t>
      </w:r>
      <w:r w:rsidRPr="001C42B7">
        <w:rPr>
          <w:rFonts w:ascii="Courier New" w:hAnsi="Courier New" w:cs="Courier New"/>
          <w:sz w:val="24"/>
          <w:szCs w:val="24"/>
          <w:lang w:val="en-US"/>
        </w:rPr>
        <w:t>violence on women’s health.</w:t>
      </w:r>
    </w:p>
    <w:p w14:paraId="6E1F0652" w14:textId="77777777" w:rsidR="000E6A55" w:rsidRPr="00E90EF4" w:rsidRDefault="000E6A55">
      <w:pPr>
        <w:autoSpaceDE w:val="0"/>
        <w:autoSpaceDN w:val="0"/>
        <w:adjustRightInd w:val="0"/>
        <w:spacing w:after="0" w:line="360" w:lineRule="auto"/>
        <w:rPr>
          <w:rFonts w:ascii="Courier New" w:hAnsi="Courier New" w:cs="Courier New"/>
          <w:sz w:val="24"/>
          <w:szCs w:val="24"/>
          <w:lang w:val="en-US"/>
        </w:rPr>
      </w:pPr>
    </w:p>
    <w:p w14:paraId="374270F3" w14:textId="77777777" w:rsidR="000E6A55" w:rsidRDefault="006E7CFC">
      <w:pPr>
        <w:spacing w:line="360" w:lineRule="auto"/>
        <w:jc w:val="both"/>
        <w:rPr>
          <w:rFonts w:ascii="Courier New" w:hAnsi="Courier New" w:cs="Courier New"/>
          <w:b/>
          <w:sz w:val="24"/>
          <w:szCs w:val="24"/>
          <w:lang w:val="en-US"/>
        </w:rPr>
      </w:pPr>
      <w:r w:rsidRPr="00A6366D">
        <w:rPr>
          <w:rFonts w:ascii="Courier New" w:hAnsi="Courier New" w:cs="Courier New"/>
          <w:b/>
          <w:sz w:val="24"/>
          <w:szCs w:val="24"/>
          <w:lang w:val="en-US"/>
        </w:rPr>
        <w:t xml:space="preserve">Study Data </w:t>
      </w:r>
      <w:proofErr w:type="gramStart"/>
      <w:r w:rsidRPr="00A6366D">
        <w:rPr>
          <w:rFonts w:ascii="Courier New" w:hAnsi="Courier New" w:cs="Courier New"/>
          <w:b/>
          <w:sz w:val="24"/>
          <w:szCs w:val="24"/>
          <w:lang w:val="en-US"/>
        </w:rPr>
        <w:t>And</w:t>
      </w:r>
      <w:proofErr w:type="gramEnd"/>
      <w:r w:rsidRPr="00A6366D">
        <w:rPr>
          <w:rFonts w:ascii="Courier New" w:hAnsi="Courier New" w:cs="Courier New"/>
          <w:b/>
          <w:sz w:val="24"/>
          <w:szCs w:val="24"/>
          <w:lang w:val="en-US"/>
        </w:rPr>
        <w:t xml:space="preserve"> Methods [650 including limitations]</w:t>
      </w:r>
    </w:p>
    <w:p w14:paraId="0AF3E92E" w14:textId="72C440DE"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We used </w:t>
      </w:r>
      <w:r w:rsidR="00924B50">
        <w:rPr>
          <w:rFonts w:ascii="Courier New" w:hAnsi="Courier New" w:cs="Courier New"/>
          <w:sz w:val="24"/>
          <w:szCs w:val="24"/>
          <w:lang w:val="en-US"/>
        </w:rPr>
        <w:t xml:space="preserve">publicly available </w:t>
      </w:r>
      <w:r>
        <w:rPr>
          <w:rFonts w:ascii="Courier New" w:hAnsi="Courier New" w:cs="Courier New"/>
          <w:sz w:val="24"/>
          <w:szCs w:val="24"/>
          <w:lang w:val="en-US"/>
        </w:rPr>
        <w:t>data on homicides from the Mexican National Institute of Statistics.</w:t>
      </w:r>
      <w:r>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(INEGI)&lt;/Author&gt;&lt;Year&gt;2018&lt;/Year&gt;&lt;RecNum&gt;93&lt;/RecNum&gt;&lt;DisplayText&gt;(3)&lt;/DisplayText&gt;&lt;record&gt;&lt;rec-number&gt;93&lt;/rec-number&gt;&lt;foreign-keys&gt;&lt;key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Pr>
          <w:rFonts w:ascii="Courier New" w:hAnsi="Courier New" w:cs="Courier New"/>
          <w:sz w:val="24"/>
          <w:szCs w:val="24"/>
          <w:lang w:val="en-US"/>
        </w:rPr>
        <w:fldChar w:fldCharType="separate"/>
      </w:r>
      <w:r>
        <w:rPr>
          <w:rFonts w:ascii="Courier New" w:hAnsi="Courier New" w:cs="Courier New"/>
          <w:sz w:val="24"/>
          <w:szCs w:val="24"/>
          <w:lang w:val="en-US"/>
        </w:rPr>
        <w:t>(3)</w:t>
      </w:r>
      <w:r>
        <w:rPr>
          <w:rFonts w:ascii="Courier New" w:hAnsi="Courier New" w:cs="Courier New"/>
          <w:sz w:val="24"/>
          <w:szCs w:val="24"/>
          <w:lang w:val="en-US"/>
        </w:rPr>
        <w:fldChar w:fldCharType="end"/>
      </w:r>
      <w:r>
        <w:rPr>
          <w:rFonts w:ascii="Courier New" w:hAnsi="Courier New" w:cs="Courier New"/>
          <w:sz w:val="24"/>
          <w:szCs w:val="24"/>
          <w:lang w:val="en-US"/>
        </w:rPr>
        <w:t xml:space="preserve"> These files include information on cause of death using the International Classification of Diseases 10</w:t>
      </w:r>
      <w:r>
        <w:rPr>
          <w:rFonts w:ascii="Courier New" w:hAnsi="Courier New" w:cs="Courier New"/>
          <w:sz w:val="24"/>
          <w:szCs w:val="24"/>
          <w:vertAlign w:val="superscript"/>
          <w:lang w:val="en-US"/>
        </w:rPr>
        <w:t>th</w:t>
      </w:r>
      <w:r>
        <w:rPr>
          <w:rFonts w:ascii="Courier New" w:hAnsi="Courier New" w:cs="Courier New"/>
          <w:sz w:val="24"/>
          <w:szCs w:val="24"/>
          <w:lang w:val="en-US"/>
        </w:rPr>
        <w:t xml:space="preserve"> revision (ICD-10)</w:t>
      </w:r>
      <w:r w:rsidR="00277A2E">
        <w:rPr>
          <w:rFonts w:ascii="Courier New" w:hAnsi="Courier New" w:cs="Courier New"/>
          <w:sz w:val="24"/>
          <w:szCs w:val="24"/>
          <w:lang w:val="en-US"/>
        </w:rPr>
        <w:t xml:space="preserve">, </w:t>
      </w:r>
      <w:r>
        <w:rPr>
          <w:rFonts w:ascii="Courier New" w:hAnsi="Courier New" w:cs="Courier New"/>
          <w:sz w:val="24"/>
          <w:szCs w:val="24"/>
          <w:lang w:val="en-US"/>
        </w:rPr>
        <w:t xml:space="preserve">by age, sex, </w:t>
      </w:r>
      <w:r w:rsidR="00DF2813">
        <w:rPr>
          <w:rFonts w:ascii="Courier New" w:hAnsi="Courier New" w:cs="Courier New"/>
          <w:sz w:val="24"/>
          <w:szCs w:val="24"/>
          <w:lang w:val="en-US"/>
        </w:rPr>
        <w:t xml:space="preserve">and </w:t>
      </w:r>
      <w:r>
        <w:rPr>
          <w:rFonts w:ascii="Courier New" w:hAnsi="Courier New" w:cs="Courier New"/>
          <w:sz w:val="24"/>
          <w:szCs w:val="24"/>
          <w:lang w:val="en-US"/>
        </w:rPr>
        <w:t xml:space="preserve">state of residence in a given year. </w:t>
      </w:r>
      <w:r w:rsidR="007E3665">
        <w:rPr>
          <w:rFonts w:ascii="Courier New" w:hAnsi="Courier New" w:cs="Courier New"/>
          <w:sz w:val="24"/>
          <w:szCs w:val="24"/>
          <w:lang w:val="en-US"/>
        </w:rPr>
        <w:t>We also used p</w:t>
      </w:r>
      <w:r>
        <w:rPr>
          <w:rFonts w:ascii="Courier New" w:hAnsi="Courier New" w:cs="Courier New"/>
          <w:sz w:val="24"/>
          <w:szCs w:val="24"/>
          <w:lang w:val="en-US"/>
        </w:rPr>
        <w:t xml:space="preserve">opulation estimates </w:t>
      </w:r>
      <w:r w:rsidR="0066675B">
        <w:rPr>
          <w:rFonts w:ascii="Courier New" w:hAnsi="Courier New" w:cs="Courier New"/>
          <w:sz w:val="24"/>
          <w:szCs w:val="24"/>
          <w:lang w:val="en-US"/>
        </w:rPr>
        <w:t>corrected for completeness, age misstatement, and international migration</w:t>
      </w:r>
      <w:r w:rsidR="0066675B" w:rsidDel="007E3665">
        <w:rPr>
          <w:rFonts w:ascii="Courier New" w:hAnsi="Courier New" w:cs="Courier New"/>
          <w:sz w:val="24"/>
          <w:szCs w:val="24"/>
          <w:lang w:val="en-US"/>
        </w:rPr>
        <w:t xml:space="preserve"> </w:t>
      </w:r>
      <w:r>
        <w:rPr>
          <w:rFonts w:ascii="Courier New" w:hAnsi="Courier New" w:cs="Courier New"/>
          <w:sz w:val="24"/>
          <w:szCs w:val="24"/>
          <w:lang w:val="en-US"/>
        </w:rPr>
        <w:t>from Mexic</w:t>
      </w:r>
      <w:r w:rsidR="007A0C99">
        <w:rPr>
          <w:rFonts w:ascii="Courier New" w:hAnsi="Courier New" w:cs="Courier New"/>
          <w:sz w:val="24"/>
          <w:szCs w:val="24"/>
          <w:lang w:val="en-US"/>
        </w:rPr>
        <w:t>o’s National</w:t>
      </w:r>
      <w:r>
        <w:rPr>
          <w:rFonts w:ascii="Courier New" w:hAnsi="Courier New" w:cs="Courier New"/>
          <w:sz w:val="24"/>
          <w:szCs w:val="24"/>
          <w:lang w:val="en-US"/>
        </w:rPr>
        <w:t xml:space="preserve"> Population Council</w:t>
      </w:r>
      <w:r w:rsidR="007A0C99">
        <w:rPr>
          <w:rFonts w:ascii="Courier New" w:hAnsi="Courier New" w:cs="Courier New"/>
          <w:sz w:val="24"/>
          <w:szCs w:val="24"/>
          <w:lang w:val="en-US"/>
        </w:rPr>
        <w:t xml:space="preserve"> (CONAPO)</w:t>
      </w:r>
      <w:r>
        <w:rPr>
          <w:rFonts w:ascii="Courier New" w:hAnsi="Courier New" w:cs="Courier New"/>
          <w:sz w:val="24"/>
          <w:szCs w:val="24"/>
          <w:lang w:val="en-US"/>
        </w:rPr>
        <w:t>.</w:t>
      </w:r>
      <w:r>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&lt;EndNote&gt;&lt;Cite&gt;&lt;Author&gt;CONAPO&lt;/Author&gt;&lt;Year&gt;2017&lt;/Year&gt;&lt;RecNum&gt;94&lt;/RecNum&gt;&lt;DisplayText&gt;(24)&lt;/DisplayText&gt;&lt;record&gt;&lt;rec-number&gt;94&lt;/rec-number&gt;&lt;foreign-keys&gt;&lt;key app="EN" db-id="vtvfa0a0wwspxdezrw7x90p9t955pdvpdrw2" timestamp="0"&gt;94&lt;/key&gt;&lt;/foreign-keys&gt;&lt;ref-type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Pr>
          <w:rFonts w:ascii="Courier New" w:hAnsi="Courier New" w:cs="Courier New"/>
          <w:sz w:val="24"/>
          <w:szCs w:val="24"/>
          <w:lang w:val="en-US"/>
        </w:rPr>
        <w:fldChar w:fldCharType="separate"/>
      </w:r>
      <w:r w:rsidR="00946D86">
        <w:rPr>
          <w:rFonts w:ascii="Courier New" w:hAnsi="Courier New" w:cs="Courier New"/>
          <w:noProof/>
          <w:sz w:val="24"/>
          <w:szCs w:val="24"/>
          <w:lang w:val="en-US"/>
        </w:rPr>
        <w:t>(24)</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p>
    <w:p w14:paraId="4A454774" w14:textId="180ABEDF" w:rsidR="000E6A55" w:rsidRDefault="00376211">
      <w:pPr>
        <w:spacing w:line="360" w:lineRule="auto"/>
        <w:jc w:val="both"/>
        <w:rPr>
          <w:rFonts w:ascii="Courier New" w:hAnsi="Courier New" w:cs="Courier New"/>
          <w:sz w:val="24"/>
          <w:szCs w:val="24"/>
          <w:lang w:val="en-US"/>
        </w:rPr>
      </w:pPr>
      <w:r>
        <w:rPr>
          <w:rFonts w:ascii="Courier New" w:hAnsi="Courier New" w:cs="Courier New"/>
          <w:sz w:val="24"/>
          <w:szCs w:val="24"/>
          <w:lang w:val="en-US"/>
        </w:rPr>
        <w:t>In order to cover the period before and after the upsurge</w:t>
      </w:r>
      <w:r w:rsidRPr="00BD2B56" w:rsidDel="00AC27E4">
        <w:rPr>
          <w:rFonts w:ascii="Courier New" w:hAnsi="Courier New" w:cs="Courier New"/>
          <w:sz w:val="24"/>
          <w:szCs w:val="24"/>
          <w:lang w:val="en-US"/>
        </w:rPr>
        <w:t xml:space="preserve"> </w:t>
      </w:r>
      <w:r>
        <w:rPr>
          <w:rFonts w:ascii="Courier New" w:hAnsi="Courier New" w:cs="Courier New"/>
          <w:sz w:val="24"/>
          <w:szCs w:val="24"/>
          <w:lang w:val="en-US"/>
        </w:rPr>
        <w:t>of violence, d</w:t>
      </w:r>
      <w:r w:rsidR="00AC27E4" w:rsidRPr="004B5422">
        <w:rPr>
          <w:rFonts w:ascii="Courier New" w:hAnsi="Courier New" w:cs="Courier New"/>
          <w:sz w:val="24"/>
          <w:szCs w:val="24"/>
          <w:lang w:val="en-US"/>
        </w:rPr>
        <w:t xml:space="preserve">ata </w:t>
      </w:r>
      <w:r w:rsidR="00A50A11">
        <w:rPr>
          <w:rFonts w:ascii="Courier New" w:hAnsi="Courier New" w:cs="Courier New"/>
          <w:sz w:val="24"/>
          <w:szCs w:val="24"/>
          <w:lang w:val="en-US"/>
        </w:rPr>
        <w:t>on</w:t>
      </w:r>
      <w:r w:rsidR="00AC27E4" w:rsidRPr="004B5422">
        <w:rPr>
          <w:rFonts w:ascii="Courier New" w:hAnsi="Courier New" w:cs="Courier New"/>
          <w:sz w:val="24"/>
          <w:szCs w:val="24"/>
          <w:lang w:val="en-US"/>
        </w:rPr>
        <w:t xml:space="preserve"> perceived vulnerability come from </w:t>
      </w:r>
      <w:r w:rsidR="00F467BF">
        <w:rPr>
          <w:rFonts w:ascii="Courier New" w:hAnsi="Courier New" w:cs="Courier New"/>
          <w:sz w:val="24"/>
          <w:szCs w:val="24"/>
          <w:lang w:val="en-US"/>
        </w:rPr>
        <w:t>two sources</w:t>
      </w:r>
      <w:r>
        <w:rPr>
          <w:rFonts w:ascii="Courier New" w:hAnsi="Courier New" w:cs="Courier New"/>
          <w:sz w:val="24"/>
          <w:szCs w:val="24"/>
          <w:lang w:val="en-US"/>
        </w:rPr>
        <w:t xml:space="preserve">: </w:t>
      </w:r>
      <w:proofErr w:type="gramStart"/>
      <w:r>
        <w:rPr>
          <w:rFonts w:ascii="Courier New" w:hAnsi="Courier New" w:cs="Courier New"/>
          <w:sz w:val="24"/>
          <w:szCs w:val="24"/>
          <w:lang w:val="en-US"/>
        </w:rPr>
        <w:t>t</w:t>
      </w:r>
      <w:r w:rsidR="006E7CFC" w:rsidRPr="00BD2B56">
        <w:rPr>
          <w:rFonts w:ascii="Courier New" w:hAnsi="Courier New" w:cs="Courier New"/>
          <w:sz w:val="24"/>
          <w:szCs w:val="24"/>
          <w:lang w:val="en-US"/>
        </w:rPr>
        <w:t>he</w:t>
      </w:r>
      <w:proofErr w:type="gramEnd"/>
      <w:r w:rsidR="006E7CFC" w:rsidRPr="00BD2B56">
        <w:rPr>
          <w:rFonts w:ascii="Courier New" w:hAnsi="Courier New" w:cs="Courier New"/>
          <w:sz w:val="24"/>
          <w:szCs w:val="24"/>
          <w:lang w:val="en-US"/>
        </w:rPr>
        <w:t xml:space="preserve"> </w:t>
      </w:r>
      <w:r w:rsidRPr="00EA41E6">
        <w:rPr>
          <w:rFonts w:ascii="Courier New" w:hAnsi="Courier New" w:cs="Courier New"/>
          <w:sz w:val="24"/>
          <w:szCs w:val="24"/>
          <w:lang w:val="en-US"/>
        </w:rPr>
        <w:t>National Survey of Security (ENSI)</w:t>
      </w:r>
      <w:r>
        <w:rPr>
          <w:rFonts w:ascii="Courier New" w:hAnsi="Courier New" w:cs="Courier New"/>
          <w:sz w:val="24"/>
          <w:szCs w:val="24"/>
          <w:lang w:val="en-US"/>
        </w:rPr>
        <w:t xml:space="preserve">, and the </w:t>
      </w:r>
      <w:r w:rsidR="006E7CFC" w:rsidRPr="00BD2B56">
        <w:rPr>
          <w:rFonts w:ascii="Courier New" w:hAnsi="Courier New" w:cs="Courier New"/>
          <w:sz w:val="24"/>
          <w:szCs w:val="24"/>
          <w:lang w:val="en-US"/>
        </w:rPr>
        <w:t>National Survey of Victimization and Perception on Public Security (ENVIPE)</w:t>
      </w:r>
      <w:r w:rsidR="00D35CC4">
        <w:rPr>
          <w:rFonts w:ascii="Courier New" w:hAnsi="Courier New" w:cs="Courier New"/>
          <w:sz w:val="24"/>
          <w:szCs w:val="24"/>
          <w:lang w:val="en-US"/>
        </w:rPr>
        <w:t xml:space="preserve">. </w:t>
      </w:r>
      <w:r w:rsidR="00A50A11">
        <w:rPr>
          <w:rFonts w:ascii="Courier New" w:hAnsi="Courier New" w:cs="Courier New"/>
          <w:sz w:val="24"/>
          <w:szCs w:val="24"/>
          <w:lang w:val="en-US"/>
        </w:rPr>
        <w:t xml:space="preserve">Both </w:t>
      </w:r>
      <w:r w:rsidR="007C16A5">
        <w:rPr>
          <w:rFonts w:ascii="Courier New" w:hAnsi="Courier New" w:cs="Courier New"/>
          <w:sz w:val="24"/>
          <w:szCs w:val="24"/>
          <w:lang w:val="en-US"/>
        </w:rPr>
        <w:t xml:space="preserve">are </w:t>
      </w:r>
      <w:r w:rsidR="007A2BF6">
        <w:rPr>
          <w:rFonts w:ascii="Courier New" w:hAnsi="Courier New" w:cs="Courier New"/>
          <w:sz w:val="24"/>
          <w:szCs w:val="24"/>
          <w:lang w:val="en-US"/>
        </w:rPr>
        <w:t xml:space="preserve">cross-sectional </w:t>
      </w:r>
      <w:r w:rsidR="007C16A5">
        <w:rPr>
          <w:rFonts w:ascii="Courier New" w:hAnsi="Courier New" w:cs="Courier New"/>
          <w:sz w:val="24"/>
          <w:szCs w:val="24"/>
          <w:lang w:val="en-US"/>
        </w:rPr>
        <w:t xml:space="preserve">household </w:t>
      </w:r>
      <w:r w:rsidR="00A50A11">
        <w:rPr>
          <w:rFonts w:ascii="Courier New" w:hAnsi="Courier New" w:cs="Courier New"/>
          <w:sz w:val="24"/>
          <w:szCs w:val="24"/>
          <w:lang w:val="en-US"/>
        </w:rPr>
        <w:t xml:space="preserve">surveys </w:t>
      </w:r>
      <w:r w:rsidR="00D06F56">
        <w:rPr>
          <w:rFonts w:ascii="Courier New" w:hAnsi="Courier New" w:cs="Courier New"/>
          <w:sz w:val="24"/>
          <w:szCs w:val="24"/>
          <w:lang w:val="en-US"/>
        </w:rPr>
        <w:t xml:space="preserve">with </w:t>
      </w:r>
      <w:r w:rsidR="00422A38">
        <w:rPr>
          <w:rFonts w:ascii="Courier New" w:hAnsi="Courier New" w:cs="Courier New"/>
          <w:sz w:val="24"/>
          <w:szCs w:val="24"/>
          <w:lang w:val="en-US"/>
        </w:rPr>
        <w:t>a</w:t>
      </w:r>
      <w:r w:rsidR="002643F8">
        <w:rPr>
          <w:rFonts w:ascii="Courier New" w:hAnsi="Courier New" w:cs="Courier New"/>
          <w:sz w:val="24"/>
          <w:szCs w:val="24"/>
          <w:lang w:val="en-US"/>
        </w:rPr>
        <w:t xml:space="preserve"> multistage, </w:t>
      </w:r>
      <w:r w:rsidR="003E71F9">
        <w:rPr>
          <w:rFonts w:ascii="Courier New" w:hAnsi="Courier New" w:cs="Courier New"/>
          <w:sz w:val="24"/>
          <w:szCs w:val="24"/>
          <w:lang w:val="en-US"/>
        </w:rPr>
        <w:t>area-</w:t>
      </w:r>
      <w:r w:rsidR="00422A38">
        <w:rPr>
          <w:rFonts w:ascii="Courier New" w:hAnsi="Courier New" w:cs="Courier New"/>
          <w:sz w:val="24"/>
          <w:szCs w:val="24"/>
          <w:lang w:val="en-US"/>
        </w:rPr>
        <w:t>pr</w:t>
      </w:r>
      <w:r w:rsidR="00A50A11">
        <w:rPr>
          <w:rFonts w:ascii="Courier New" w:hAnsi="Courier New" w:cs="Courier New"/>
          <w:sz w:val="24"/>
          <w:szCs w:val="24"/>
          <w:lang w:val="en-US"/>
        </w:rPr>
        <w:t>obabilit</w:t>
      </w:r>
      <w:r w:rsidR="003E71F9">
        <w:rPr>
          <w:rFonts w:ascii="Courier New" w:hAnsi="Courier New" w:cs="Courier New"/>
          <w:sz w:val="24"/>
          <w:szCs w:val="24"/>
          <w:lang w:val="en-US"/>
        </w:rPr>
        <w:t>y</w:t>
      </w:r>
      <w:r w:rsidR="00A50A11">
        <w:rPr>
          <w:rFonts w:ascii="Courier New" w:hAnsi="Courier New" w:cs="Courier New"/>
          <w:sz w:val="24"/>
          <w:szCs w:val="24"/>
          <w:lang w:val="en-US"/>
        </w:rPr>
        <w:t xml:space="preserve">, </w:t>
      </w:r>
      <w:r w:rsidR="00420C14">
        <w:rPr>
          <w:rFonts w:ascii="Courier New" w:hAnsi="Courier New" w:cs="Courier New"/>
          <w:sz w:val="24"/>
          <w:szCs w:val="24"/>
          <w:lang w:val="en-US"/>
        </w:rPr>
        <w:t>city-</w:t>
      </w:r>
      <w:r w:rsidR="00A50A11">
        <w:rPr>
          <w:rFonts w:ascii="Courier New" w:hAnsi="Courier New" w:cs="Courier New"/>
          <w:sz w:val="24"/>
          <w:szCs w:val="24"/>
          <w:lang w:val="en-US"/>
        </w:rPr>
        <w:t>stratified cluster sample design</w:t>
      </w:r>
      <w:r w:rsidR="00A57C98">
        <w:rPr>
          <w:rFonts w:ascii="Courier New" w:hAnsi="Courier New" w:cs="Courier New"/>
          <w:sz w:val="24"/>
          <w:szCs w:val="24"/>
          <w:lang w:val="en-US"/>
        </w:rPr>
        <w:t xml:space="preserve"> which are representative at the national and state levels</w:t>
      </w:r>
      <w:r w:rsidR="00A64BC0">
        <w:rPr>
          <w:rFonts w:ascii="Courier New" w:hAnsi="Courier New" w:cs="Courier New"/>
          <w:sz w:val="24"/>
          <w:szCs w:val="24"/>
          <w:lang w:val="en-US"/>
        </w:rPr>
        <w:t>.</w:t>
      </w:r>
      <w:r w:rsidR="006E7CFC">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&lt;EndNote&gt;&lt;Cite&gt;&lt;Author&gt;ENVIPE&lt;/Author&gt;&lt;Year&gt;2017&lt;/Year&gt;&lt;RecNum&gt;145&lt;/RecNum&gt;&lt;DisplayText&gt;(25)&lt;/DisplayText&gt;&lt;record&gt;&lt;rec-number&gt;145&lt;/rec-number&gt;&lt;foreign-keys&gt;&lt;key app="EN" db-id="vtvfa0a0wwspxdezrw7x90p9t955pdvpdrw2" timestamp="1537309780"&gt;145&lt;/key&gt;&lt;/foreign-keys&gt;&lt;ref-type name="Web Page"&gt;12&lt;/ref-type&gt;&lt;contributors&gt;&lt;authors&gt;&lt;author&gt;ENVIPE&lt;/author&gt;&lt;/authors&gt;&lt;/contributors&gt;&lt;titles&gt;&lt;title&gt;Encuesta Nacional sobre Victimización y Percepción de la Seguridad&lt;/title&gt;&lt;/titles&gt;&lt;dates&gt;&lt;year&gt;2017&lt;/year&gt;&lt;/dates&gt;&lt;publisher&gt;http://www.beta.inegi.org.mx/app/biblioteca/ficha.html?upc=702825002408&lt;/publisher&gt;&lt;label&gt;HMD&lt;/label&gt;&lt;urls&gt;&lt;/urls&gt;&lt;/record&gt;&lt;/Cite&gt;&lt;/EndNote&gt;</w:instrText>
      </w:r>
      <w:r w:rsidR="006E7CFC">
        <w:rPr>
          <w:rFonts w:ascii="Courier New" w:hAnsi="Courier New" w:cs="Courier New"/>
          <w:sz w:val="24"/>
          <w:szCs w:val="24"/>
          <w:lang w:val="en-US"/>
        </w:rPr>
        <w:fldChar w:fldCharType="separate"/>
      </w:r>
      <w:r w:rsidR="00946D86">
        <w:rPr>
          <w:rFonts w:ascii="Courier New" w:hAnsi="Courier New" w:cs="Courier New"/>
          <w:noProof/>
          <w:sz w:val="24"/>
          <w:szCs w:val="24"/>
          <w:lang w:val="en-US"/>
        </w:rPr>
        <w:t>(25)</w:t>
      </w:r>
      <w:r w:rsidR="006E7CFC">
        <w:rPr>
          <w:rFonts w:ascii="Courier New" w:hAnsi="Courier New" w:cs="Courier New"/>
          <w:sz w:val="24"/>
          <w:szCs w:val="24"/>
          <w:lang w:val="en-US"/>
        </w:rPr>
        <w:fldChar w:fldCharType="end"/>
      </w:r>
      <w:r w:rsidR="006E7CFC">
        <w:rPr>
          <w:rFonts w:ascii="Courier New" w:hAnsi="Courier New" w:cs="Courier New"/>
          <w:sz w:val="24"/>
          <w:szCs w:val="24"/>
          <w:lang w:val="en-US"/>
        </w:rPr>
        <w:t xml:space="preserve"> </w:t>
      </w:r>
      <w:r w:rsidR="006E7CFC">
        <w:rPr>
          <w:rFonts w:ascii="Courier New" w:hAnsi="Courier New" w:cs="Courier New"/>
          <w:sz w:val="24"/>
          <w:szCs w:val="24"/>
          <w:lang w:val="en-US"/>
        </w:rPr>
        <w:fldChar w:fldCharType="begin"/>
      </w:r>
      <w:r w:rsidR="00946D86">
        <w:rPr>
          <w:rFonts w:ascii="Courier New" w:hAnsi="Courier New" w:cs="Courier New"/>
          <w:sz w:val="24"/>
          <w:szCs w:val="24"/>
          <w:lang w:val="en-US"/>
        </w:rPr>
        <w:instrText xml:space="preserve"> ADDIN EN.CITE &lt;EndNote&gt;&lt;Cite&gt;&lt;Author&gt;ENSI&lt;/Author&gt;&lt;Year&gt;2005&lt;/Year&gt;&lt;RecNum&gt;146&lt;/RecNum&gt;&lt;DisplayText&gt;(26)&lt;/DisplayText&gt;&lt;record&gt;&lt;rec-number&gt;146&lt;/rec-number&gt;&lt;foreign-keys&gt;&lt;key app="EN" db-id="vtvfa0a0wwspxdezrw7x90p9t955pdvpdrw2" timestamp="1537309873"&gt;146&lt;/key&gt;&lt;/foreign-keys&gt;&lt;ref-type name="Web Page"&gt;12&lt;/ref-type&gt;&lt;contributors&gt;&lt;authors&gt;&lt;author&gt;ENSI&lt;/author&gt;&lt;/authors&gt;&lt;/contributors&gt;&lt;titles&gt;&lt;title&gt;Encuesta Nacional sobre Inseguridad&lt;/title&gt;&lt;/titles&gt;&lt;dates&gt;&lt;year&gt;2005&lt;/year&gt;&lt;/dates&gt;&lt;publisher&gt;http://internet.contenidos.inegi.org.mx/contenidos/Productos/prod_serv/contenidos/espanol/bvinegi/productos/metodologias/est/dm_ensi05.pdf&lt;/publisher&gt;&lt;label&gt;HMD&lt;/label&gt;&lt;urls&gt;&lt;/urls&gt;&lt;/record&gt;&lt;/Cite&gt;&lt;/EndNote&gt;</w:instrText>
      </w:r>
      <w:r w:rsidR="006E7CFC">
        <w:rPr>
          <w:rFonts w:ascii="Courier New" w:hAnsi="Courier New" w:cs="Courier New"/>
          <w:sz w:val="24"/>
          <w:szCs w:val="24"/>
          <w:lang w:val="en-US"/>
        </w:rPr>
        <w:fldChar w:fldCharType="separate"/>
      </w:r>
      <w:r w:rsidR="00946D86">
        <w:rPr>
          <w:rFonts w:ascii="Courier New" w:hAnsi="Courier New" w:cs="Courier New"/>
          <w:noProof/>
          <w:sz w:val="24"/>
          <w:szCs w:val="24"/>
          <w:lang w:val="en-US"/>
        </w:rPr>
        <w:t>(26)</w:t>
      </w:r>
      <w:r w:rsidR="006E7CFC">
        <w:rPr>
          <w:rFonts w:ascii="Courier New" w:hAnsi="Courier New" w:cs="Courier New"/>
          <w:sz w:val="24"/>
          <w:szCs w:val="24"/>
          <w:lang w:val="en-US"/>
        </w:rPr>
        <w:fldChar w:fldCharType="end"/>
      </w:r>
      <w:r w:rsidR="006C3394">
        <w:rPr>
          <w:rFonts w:ascii="Courier New" w:hAnsi="Courier New" w:cs="Courier New"/>
          <w:sz w:val="24"/>
          <w:szCs w:val="24"/>
          <w:lang w:val="en-US"/>
        </w:rPr>
        <w:t>ENSI was condu</w:t>
      </w:r>
      <w:r w:rsidR="003F6A40">
        <w:rPr>
          <w:rFonts w:ascii="Courier New" w:hAnsi="Courier New" w:cs="Courier New"/>
          <w:sz w:val="24"/>
          <w:szCs w:val="24"/>
          <w:lang w:val="en-US"/>
        </w:rPr>
        <w:t>c</w:t>
      </w:r>
      <w:r w:rsidR="006C3394">
        <w:rPr>
          <w:rFonts w:ascii="Courier New" w:hAnsi="Courier New" w:cs="Courier New"/>
          <w:sz w:val="24"/>
          <w:szCs w:val="24"/>
          <w:lang w:val="en-US"/>
        </w:rPr>
        <w:t>ted in 2005, 2009, and 2010. ENVIPE has been conducted each year since 2011.</w:t>
      </w:r>
      <w:r w:rsidR="006E7CFC">
        <w:rPr>
          <w:rFonts w:ascii="Courier New" w:hAnsi="Courier New" w:cs="Courier New"/>
          <w:sz w:val="24"/>
          <w:szCs w:val="24"/>
          <w:lang w:val="en-US"/>
        </w:rPr>
        <w:t xml:space="preserve"> </w:t>
      </w:r>
      <w:r w:rsidR="006C3394">
        <w:rPr>
          <w:rFonts w:ascii="Courier New" w:hAnsi="Courier New" w:cs="Courier New"/>
          <w:sz w:val="24"/>
          <w:szCs w:val="24"/>
          <w:lang w:val="en-US"/>
        </w:rPr>
        <w:t>W</w:t>
      </w:r>
      <w:r w:rsidR="006E7CFC">
        <w:rPr>
          <w:rFonts w:ascii="Courier New" w:hAnsi="Courier New" w:cs="Courier New"/>
          <w:sz w:val="24"/>
          <w:szCs w:val="24"/>
          <w:lang w:val="en-US"/>
        </w:rPr>
        <w:t xml:space="preserve">e </w:t>
      </w:r>
      <w:r w:rsidR="002D33E7">
        <w:rPr>
          <w:rFonts w:ascii="Courier New" w:hAnsi="Courier New" w:cs="Courier New"/>
          <w:sz w:val="24"/>
          <w:szCs w:val="24"/>
          <w:lang w:val="en-US"/>
        </w:rPr>
        <w:t>use</w:t>
      </w:r>
      <w:r w:rsidR="006E7CFC">
        <w:rPr>
          <w:rFonts w:ascii="Courier New" w:hAnsi="Courier New" w:cs="Courier New"/>
          <w:sz w:val="24"/>
          <w:szCs w:val="24"/>
          <w:lang w:val="en-US"/>
        </w:rPr>
        <w:t xml:space="preserve"> data </w:t>
      </w:r>
      <w:r w:rsidR="00C661F0">
        <w:rPr>
          <w:rFonts w:ascii="Courier New" w:hAnsi="Courier New" w:cs="Courier New"/>
          <w:sz w:val="24"/>
          <w:szCs w:val="24"/>
          <w:lang w:val="en-US"/>
        </w:rPr>
        <w:t>on perceived vulnerability</w:t>
      </w:r>
      <w:r w:rsidR="004B5422">
        <w:rPr>
          <w:rFonts w:ascii="Courier New" w:hAnsi="Courier New" w:cs="Courier New"/>
          <w:sz w:val="24"/>
          <w:szCs w:val="24"/>
          <w:lang w:val="en-US"/>
        </w:rPr>
        <w:t>, or fear to crime,</w:t>
      </w:r>
      <w:r w:rsidR="00C661F0">
        <w:rPr>
          <w:rFonts w:ascii="Courier New" w:hAnsi="Courier New" w:cs="Courier New"/>
          <w:sz w:val="24"/>
          <w:szCs w:val="24"/>
          <w:lang w:val="en-US"/>
        </w:rPr>
        <w:t xml:space="preserve"> </w:t>
      </w:r>
      <w:r w:rsidR="006E7CFC">
        <w:rPr>
          <w:rFonts w:ascii="Courier New" w:hAnsi="Courier New" w:cs="Courier New"/>
          <w:sz w:val="24"/>
          <w:szCs w:val="24"/>
          <w:lang w:val="en-US"/>
        </w:rPr>
        <w:t>from ENSI 2005 (N=66,000 households)</w:t>
      </w:r>
      <w:r w:rsidR="00B9612B">
        <w:rPr>
          <w:rFonts w:ascii="Courier New" w:hAnsi="Courier New" w:cs="Courier New"/>
          <w:sz w:val="24"/>
          <w:szCs w:val="24"/>
          <w:lang w:val="en-US"/>
        </w:rPr>
        <w:t>,</w:t>
      </w:r>
      <w:r w:rsidR="006E7CFC">
        <w:rPr>
          <w:rFonts w:ascii="Courier New" w:hAnsi="Courier New" w:cs="Courier New"/>
          <w:sz w:val="24"/>
          <w:szCs w:val="24"/>
          <w:lang w:val="en-US"/>
        </w:rPr>
        <w:t xml:space="preserve"> and from ENVIPE 2017 (N= 102,000 households).</w:t>
      </w:r>
      <w:r w:rsidR="00A413A7">
        <w:rPr>
          <w:rFonts w:ascii="Courier New" w:hAnsi="Courier New" w:cs="Courier New"/>
          <w:sz w:val="24"/>
          <w:szCs w:val="24"/>
          <w:lang w:val="en-US"/>
        </w:rPr>
        <w:t xml:space="preserve"> The exact question </w:t>
      </w:r>
      <w:r w:rsidR="00273D25">
        <w:rPr>
          <w:rFonts w:ascii="Courier New" w:hAnsi="Courier New" w:cs="Courier New"/>
          <w:sz w:val="24"/>
          <w:szCs w:val="24"/>
          <w:lang w:val="en-US"/>
        </w:rPr>
        <w:t xml:space="preserve">used, and </w:t>
      </w:r>
      <w:r w:rsidR="00273D25">
        <w:rPr>
          <w:rFonts w:ascii="Courier New" w:hAnsi="Courier New" w:cs="Courier New"/>
          <w:sz w:val="24"/>
          <w:szCs w:val="24"/>
          <w:lang w:val="en-US"/>
        </w:rPr>
        <w:lastRenderedPageBreak/>
        <w:t>available in both surveys, is</w:t>
      </w:r>
      <w:r w:rsidR="00A413A7">
        <w:rPr>
          <w:rFonts w:ascii="Courier New" w:hAnsi="Courier New" w:cs="Courier New"/>
          <w:sz w:val="24"/>
          <w:szCs w:val="24"/>
          <w:lang w:val="en-US"/>
        </w:rPr>
        <w:t xml:space="preserve"> </w:t>
      </w:r>
      <w:r w:rsidR="00C661F0">
        <w:rPr>
          <w:rFonts w:ascii="Courier New" w:hAnsi="Courier New" w:cs="Courier New"/>
          <w:sz w:val="24"/>
          <w:szCs w:val="24"/>
          <w:lang w:val="en-US"/>
        </w:rPr>
        <w:t xml:space="preserve">‘In terms of crime, how do you consider living in </w:t>
      </w:r>
      <w:r w:rsidR="005C352E">
        <w:rPr>
          <w:rFonts w:ascii="Courier New" w:hAnsi="Courier New" w:cs="Courier New"/>
          <w:sz w:val="24"/>
          <w:szCs w:val="24"/>
          <w:lang w:val="en-US"/>
        </w:rPr>
        <w:t>your state is?</w:t>
      </w:r>
      <w:r w:rsidR="003F368E">
        <w:rPr>
          <w:rFonts w:ascii="Courier New" w:hAnsi="Courier New" w:cs="Courier New"/>
          <w:sz w:val="24"/>
          <w:szCs w:val="24"/>
          <w:lang w:val="en-US"/>
        </w:rPr>
        <w:t>’</w:t>
      </w:r>
      <w:r w:rsidR="005C352E">
        <w:rPr>
          <w:rFonts w:ascii="Courier New" w:hAnsi="Courier New" w:cs="Courier New"/>
          <w:sz w:val="24"/>
          <w:szCs w:val="24"/>
          <w:lang w:val="en-US"/>
        </w:rPr>
        <w:t xml:space="preserve"> </w:t>
      </w:r>
      <w:r w:rsidR="00A161C9">
        <w:rPr>
          <w:rFonts w:ascii="Courier New" w:hAnsi="Courier New" w:cs="Courier New"/>
          <w:sz w:val="24"/>
          <w:szCs w:val="24"/>
          <w:lang w:val="en-US"/>
        </w:rPr>
        <w:t>The response options were</w:t>
      </w:r>
      <w:r w:rsidR="003F368E">
        <w:rPr>
          <w:rFonts w:ascii="Courier New" w:hAnsi="Courier New" w:cs="Courier New"/>
          <w:sz w:val="24"/>
          <w:szCs w:val="24"/>
          <w:lang w:val="en-US"/>
        </w:rPr>
        <w:t>:</w:t>
      </w:r>
      <w:r w:rsidR="00A161C9">
        <w:rPr>
          <w:rFonts w:ascii="Courier New" w:hAnsi="Courier New" w:cs="Courier New"/>
          <w:sz w:val="24"/>
          <w:szCs w:val="24"/>
          <w:lang w:val="en-US"/>
        </w:rPr>
        <w:t xml:space="preserve"> ‘vulnerable’, and ‘safe’.</w:t>
      </w:r>
    </w:p>
    <w:p w14:paraId="5ED2FA64" w14:textId="77777777" w:rsidR="000E6A55" w:rsidRDefault="000E6A55">
      <w:pPr>
        <w:spacing w:line="360" w:lineRule="auto"/>
        <w:jc w:val="both"/>
        <w:rPr>
          <w:rFonts w:ascii="Courier New" w:hAnsi="Courier New" w:cs="Courier New"/>
          <w:sz w:val="24"/>
          <w:szCs w:val="24"/>
          <w:lang w:val="en-US"/>
        </w:rPr>
      </w:pPr>
    </w:p>
    <w:p w14:paraId="5EDCB295" w14:textId="77777777" w:rsidR="000E6A55" w:rsidRDefault="006E7CFC">
      <w:pPr>
        <w:spacing w:line="360" w:lineRule="auto"/>
        <w:jc w:val="both"/>
        <w:rPr>
          <w:rFonts w:ascii="Courier New" w:hAnsi="Courier New" w:cs="Courier New"/>
          <w:sz w:val="24"/>
          <w:szCs w:val="24"/>
          <w:lang w:val="en-US"/>
        </w:rPr>
      </w:pPr>
      <w:r>
        <w:rPr>
          <w:rFonts w:ascii="Courier New" w:hAnsi="Courier New" w:cs="Courier New"/>
          <w:b/>
          <w:sz w:val="24"/>
          <w:szCs w:val="24"/>
          <w:lang w:val="en-US"/>
        </w:rPr>
        <w:t>Methods.</w:t>
      </w:r>
      <w:r>
        <w:rPr>
          <w:rFonts w:ascii="Courier New" w:hAnsi="Courier New" w:cs="Courier New"/>
          <w:sz w:val="24"/>
          <w:szCs w:val="24"/>
          <w:lang w:val="en-US"/>
        </w:rPr>
        <w:t xml:space="preserve"> We computed </w:t>
      </w:r>
      <w:r w:rsidR="00B82E91">
        <w:rPr>
          <w:rFonts w:ascii="Courier New" w:hAnsi="Courier New" w:cs="Courier New"/>
          <w:sz w:val="24"/>
          <w:szCs w:val="24"/>
          <w:lang w:val="en-US"/>
        </w:rPr>
        <w:t xml:space="preserve">annual </w:t>
      </w:r>
      <w:r>
        <w:rPr>
          <w:rFonts w:ascii="Courier New" w:hAnsi="Courier New" w:cs="Courier New"/>
          <w:sz w:val="24"/>
          <w:szCs w:val="24"/>
          <w:lang w:val="en-US"/>
        </w:rPr>
        <w:t xml:space="preserve">age-standardized homicide rates (ICD-10 codes X85-Y09) </w:t>
      </w:r>
      <w:r w:rsidR="003A005E">
        <w:rPr>
          <w:rFonts w:ascii="Courier New" w:hAnsi="Courier New" w:cs="Courier New"/>
          <w:sz w:val="24"/>
          <w:szCs w:val="24"/>
          <w:lang w:val="en-US"/>
        </w:rPr>
        <w:t xml:space="preserve">per 100,000 population </w:t>
      </w:r>
      <w:r>
        <w:rPr>
          <w:rFonts w:ascii="Courier New" w:hAnsi="Courier New" w:cs="Courier New"/>
          <w:sz w:val="24"/>
          <w:szCs w:val="24"/>
          <w:lang w:val="en-US"/>
        </w:rPr>
        <w:t xml:space="preserve">for women between ages 15 and 65 </w:t>
      </w:r>
      <w:r w:rsidR="009D4375">
        <w:rPr>
          <w:rFonts w:ascii="Courier New" w:hAnsi="Courier New" w:cs="Courier New"/>
          <w:sz w:val="24"/>
          <w:szCs w:val="24"/>
          <w:lang w:val="en-US"/>
        </w:rPr>
        <w:t xml:space="preserve">for the years </w:t>
      </w:r>
      <w:r w:rsidR="00EB0D9E">
        <w:rPr>
          <w:rFonts w:ascii="Courier New" w:hAnsi="Courier New" w:cs="Courier New"/>
          <w:sz w:val="24"/>
          <w:szCs w:val="24"/>
          <w:lang w:val="en-US"/>
        </w:rPr>
        <w:t xml:space="preserve">2002 to 2007, and 2011 to 2016 </w:t>
      </w:r>
      <w:r>
        <w:rPr>
          <w:rFonts w:ascii="Courier New" w:hAnsi="Courier New" w:cs="Courier New"/>
          <w:sz w:val="24"/>
          <w:szCs w:val="24"/>
          <w:lang w:val="en-US"/>
        </w:rPr>
        <w:t xml:space="preserve">using the 2005 national female population as standard. In addition, we calculated the proportion of the population vulnerable of becoming a victim in 2005 and </w:t>
      </w:r>
      <w:r w:rsidR="001713E4">
        <w:rPr>
          <w:rFonts w:ascii="Courier New" w:hAnsi="Courier New" w:cs="Courier New"/>
          <w:sz w:val="24"/>
          <w:szCs w:val="24"/>
          <w:lang w:val="en-US"/>
        </w:rPr>
        <w:t xml:space="preserve">in </w:t>
      </w:r>
      <w:r>
        <w:rPr>
          <w:rFonts w:ascii="Courier New" w:hAnsi="Courier New" w:cs="Courier New"/>
          <w:sz w:val="24"/>
          <w:szCs w:val="24"/>
          <w:lang w:val="en-US"/>
        </w:rPr>
        <w:t>2017.</w:t>
      </w:r>
    </w:p>
    <w:p w14:paraId="53BBD951" w14:textId="77777777" w:rsidR="000E6A55" w:rsidRDefault="006E7CF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Study Preliminary results</w:t>
      </w:r>
    </w:p>
    <w:p w14:paraId="688CD470" w14:textId="77777777"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Exhibit 1 shows the change in age-standardized homicide rates (x-axis) between 2002-07 and 2011-16 for females, and the change in the vulnerability of becoming a victim between 2005 and 2017 by region </w:t>
      </w:r>
      <w:r w:rsidR="000673AB">
        <w:rPr>
          <w:rFonts w:ascii="Courier New" w:hAnsi="Courier New" w:cs="Courier New"/>
          <w:sz w:val="24"/>
          <w:szCs w:val="24"/>
          <w:lang w:val="en-US"/>
        </w:rPr>
        <w:t xml:space="preserve">(North, Central, and South), </w:t>
      </w:r>
      <w:r>
        <w:rPr>
          <w:rFonts w:ascii="Courier New" w:hAnsi="Courier New" w:cs="Courier New"/>
          <w:sz w:val="24"/>
          <w:szCs w:val="24"/>
          <w:lang w:val="en-US"/>
        </w:rPr>
        <w:t xml:space="preserve">and state. </w:t>
      </w:r>
    </w:p>
    <w:p w14:paraId="7DBEA89F" w14:textId="2F9FF1BA"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Homicide rates increased in every Mexican state from 2002-07 to 2011-16. The largest increases occurred in the northern state of Chihuahua, bordering with Texas, USA, Guerrero in the South, and Colima in the central region. Over five more women were victims of homicides compared to the previous decade in these states. Paralleling the rise in homicide mortality, the proportion of population vulnerable of becoming a victim increased in 87.5% of the states. The largest increased happened in Colima, where 54.3% more </w:t>
      </w:r>
      <w:r w:rsidR="00262E9E">
        <w:rPr>
          <w:rFonts w:ascii="Courier New" w:hAnsi="Courier New" w:cs="Courier New"/>
          <w:sz w:val="24"/>
          <w:szCs w:val="24"/>
          <w:lang w:val="en-US"/>
        </w:rPr>
        <w:t xml:space="preserve">(women?) </w:t>
      </w:r>
      <w:r>
        <w:rPr>
          <w:rFonts w:ascii="Courier New" w:hAnsi="Courier New" w:cs="Courier New"/>
          <w:sz w:val="24"/>
          <w:szCs w:val="24"/>
          <w:lang w:val="en-US"/>
        </w:rPr>
        <w:t xml:space="preserve">declared to feel unsafe in 2017 compared to 2005. </w:t>
      </w:r>
      <w:r w:rsidR="00A3074D">
        <w:rPr>
          <w:rFonts w:ascii="Courier New" w:hAnsi="Courier New" w:cs="Courier New"/>
          <w:sz w:val="24"/>
          <w:szCs w:val="24"/>
          <w:lang w:val="en-US"/>
        </w:rPr>
        <w:t xml:space="preserve">Apart from </w:t>
      </w:r>
      <w:r>
        <w:rPr>
          <w:rFonts w:ascii="Courier New" w:hAnsi="Courier New" w:cs="Courier New"/>
          <w:sz w:val="24"/>
          <w:szCs w:val="24"/>
          <w:lang w:val="en-US"/>
        </w:rPr>
        <w:t xml:space="preserve">Colima, in </w:t>
      </w:r>
      <w:r w:rsidR="00AF70CC">
        <w:rPr>
          <w:rFonts w:ascii="Courier New" w:hAnsi="Courier New" w:cs="Courier New"/>
          <w:sz w:val="24"/>
          <w:szCs w:val="24"/>
          <w:lang w:val="en-US"/>
        </w:rPr>
        <w:t xml:space="preserve">other </w:t>
      </w:r>
      <w:r>
        <w:rPr>
          <w:rFonts w:ascii="Courier New" w:hAnsi="Courier New" w:cs="Courier New"/>
          <w:sz w:val="24"/>
          <w:szCs w:val="24"/>
          <w:lang w:val="en-US"/>
        </w:rPr>
        <w:t xml:space="preserve">six states (Zacatecas, Veracruz, San Luis Potosí, Nayarit, Guanajuato and Tamaulipas) the increase </w:t>
      </w:r>
      <w:r w:rsidR="00AF70CC">
        <w:rPr>
          <w:rFonts w:ascii="Courier New" w:hAnsi="Courier New" w:cs="Courier New"/>
          <w:sz w:val="24"/>
          <w:szCs w:val="24"/>
          <w:lang w:val="en-US"/>
        </w:rPr>
        <w:t xml:space="preserve">in the proportion </w:t>
      </w:r>
      <w:r>
        <w:rPr>
          <w:rFonts w:ascii="Courier New" w:hAnsi="Courier New" w:cs="Courier New"/>
          <w:sz w:val="24"/>
          <w:szCs w:val="24"/>
          <w:lang w:val="en-US"/>
        </w:rPr>
        <w:t xml:space="preserve">of the population feeling vulnerable was over 30%. In four states, the proportion of </w:t>
      </w:r>
      <w:r w:rsidR="0016240C">
        <w:rPr>
          <w:rFonts w:ascii="Courier New" w:hAnsi="Courier New" w:cs="Courier New"/>
          <w:sz w:val="24"/>
          <w:szCs w:val="24"/>
          <w:lang w:val="en-US"/>
        </w:rPr>
        <w:t xml:space="preserve">(female?) </w:t>
      </w:r>
      <w:r w:rsidRPr="00290885">
        <w:rPr>
          <w:rFonts w:ascii="Courier New" w:hAnsi="Courier New" w:cs="Courier New"/>
          <w:sz w:val="24"/>
          <w:szCs w:val="24"/>
          <w:lang w:val="en-US"/>
        </w:rPr>
        <w:t>vulnerable popul</w:t>
      </w:r>
      <w:r w:rsidRPr="002E0E3E">
        <w:rPr>
          <w:rFonts w:ascii="Courier New" w:hAnsi="Courier New" w:cs="Courier New"/>
          <w:sz w:val="24"/>
          <w:szCs w:val="24"/>
          <w:lang w:val="en-US"/>
        </w:rPr>
        <w:t xml:space="preserve">ation decreased despite rising </w:t>
      </w:r>
      <w:r w:rsidR="00970FED">
        <w:rPr>
          <w:rFonts w:ascii="Courier New" w:hAnsi="Courier New" w:cs="Courier New"/>
          <w:sz w:val="24"/>
          <w:szCs w:val="24"/>
          <w:lang w:val="en-US"/>
        </w:rPr>
        <w:t xml:space="preserve">female </w:t>
      </w:r>
      <w:r w:rsidRPr="00290885">
        <w:rPr>
          <w:rFonts w:ascii="Courier New" w:hAnsi="Courier New" w:cs="Courier New"/>
          <w:sz w:val="24"/>
          <w:szCs w:val="24"/>
          <w:lang w:val="en-US"/>
        </w:rPr>
        <w:t>homicides: Yucatán in the South</w:t>
      </w:r>
      <w:r w:rsidR="006B62EB" w:rsidRPr="002E0E3E">
        <w:rPr>
          <w:rFonts w:ascii="Courier New" w:hAnsi="Courier New" w:cs="Courier New"/>
          <w:sz w:val="24"/>
          <w:szCs w:val="24"/>
          <w:lang w:val="en-US"/>
        </w:rPr>
        <w:t xml:space="preserve"> </w:t>
      </w:r>
      <w:r w:rsidR="006B62EB" w:rsidRPr="004B5422">
        <w:rPr>
          <w:rFonts w:ascii="Courier New" w:hAnsi="Courier New" w:cs="Courier New"/>
          <w:sz w:val="24"/>
          <w:szCs w:val="24"/>
          <w:lang w:val="en-US"/>
        </w:rPr>
        <w:t>-which is still the safest state in the country</w:t>
      </w:r>
      <w:r w:rsidRPr="00290885">
        <w:rPr>
          <w:rFonts w:ascii="Courier New" w:hAnsi="Courier New" w:cs="Courier New"/>
          <w:sz w:val="24"/>
          <w:szCs w:val="24"/>
          <w:lang w:val="en-US"/>
        </w:rPr>
        <w:t>,</w:t>
      </w:r>
      <w:r>
        <w:rPr>
          <w:rFonts w:ascii="Courier New" w:hAnsi="Courier New" w:cs="Courier New"/>
          <w:sz w:val="24"/>
          <w:szCs w:val="24"/>
          <w:lang w:val="en-US"/>
        </w:rPr>
        <w:t xml:space="preserve"> Mexico City in the Center, and Sinaloa and Baja California in the North.</w:t>
      </w:r>
    </w:p>
    <w:p w14:paraId="1657D719" w14:textId="77777777"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lastRenderedPageBreak/>
        <w:t>Table 1 shows the levels of age-standardized homicide rates in 2002-07 and 2011-16 for females</w:t>
      </w:r>
      <w:r w:rsidR="008226F0">
        <w:rPr>
          <w:rFonts w:ascii="Courier New" w:hAnsi="Courier New" w:cs="Courier New"/>
          <w:sz w:val="24"/>
          <w:szCs w:val="24"/>
          <w:lang w:val="en-US"/>
        </w:rPr>
        <w:t xml:space="preserve"> aged 15 to 65 years</w:t>
      </w:r>
      <w:r>
        <w:rPr>
          <w:rFonts w:ascii="Courier New" w:hAnsi="Courier New" w:cs="Courier New"/>
          <w:sz w:val="24"/>
          <w:szCs w:val="24"/>
          <w:lang w:val="en-US"/>
        </w:rPr>
        <w:t xml:space="preserve">, and the proportion of </w:t>
      </w:r>
      <w:r w:rsidR="000E4B17">
        <w:rPr>
          <w:rFonts w:ascii="Courier New" w:hAnsi="Courier New" w:cs="Courier New"/>
          <w:sz w:val="24"/>
          <w:szCs w:val="24"/>
          <w:lang w:val="en-US"/>
        </w:rPr>
        <w:t xml:space="preserve">the </w:t>
      </w:r>
      <w:r>
        <w:rPr>
          <w:rFonts w:ascii="Courier New" w:hAnsi="Courier New" w:cs="Courier New"/>
          <w:sz w:val="24"/>
          <w:szCs w:val="24"/>
          <w:lang w:val="en-US"/>
        </w:rPr>
        <w:t>population vulnerable of becoming a victim in 2005 and 2017 by state and region.</w:t>
      </w:r>
    </w:p>
    <w:p w14:paraId="42E38CF5" w14:textId="4C3E030F"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Homicide rates vary from 0.5 to 3.0 per 100,000 population in 2002-07, and from 0.6 t</w:t>
      </w:r>
      <w:r w:rsidR="000D51F6">
        <w:rPr>
          <w:rFonts w:ascii="Courier New" w:hAnsi="Courier New" w:cs="Courier New"/>
          <w:sz w:val="24"/>
          <w:szCs w:val="24"/>
          <w:lang w:val="en-US"/>
        </w:rPr>
        <w:t>o</w:t>
      </w:r>
      <w:r>
        <w:rPr>
          <w:rFonts w:ascii="Courier New" w:hAnsi="Courier New" w:cs="Courier New"/>
          <w:sz w:val="24"/>
          <w:szCs w:val="24"/>
          <w:lang w:val="en-US"/>
        </w:rPr>
        <w:t xml:space="preserve"> 10.3 in 2011-16. The states with the highest female homicide rates </w:t>
      </w:r>
      <w:r w:rsidR="001E095D">
        <w:rPr>
          <w:rFonts w:ascii="Courier New" w:hAnsi="Courier New" w:cs="Courier New"/>
          <w:sz w:val="24"/>
          <w:szCs w:val="24"/>
          <w:lang w:val="en-US"/>
        </w:rPr>
        <w:t xml:space="preserve">in the latter period </w:t>
      </w:r>
      <w:r>
        <w:rPr>
          <w:rFonts w:ascii="Courier New" w:hAnsi="Courier New" w:cs="Courier New"/>
          <w:sz w:val="24"/>
          <w:szCs w:val="24"/>
          <w:lang w:val="en-US"/>
        </w:rPr>
        <w:t xml:space="preserve">are Chihuahua in the North (10.3), Guerrero in the South (10.2), and Colima in the Central region (6.3). In contrast the safest states are Yucatán in the South, and Aguascalientes and Querétaro in the Central region. </w:t>
      </w:r>
    </w:p>
    <w:p w14:paraId="2EA379A8" w14:textId="77777777"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Similarly, the proportions of population vulnerable of becoming a victim </w:t>
      </w:r>
      <w:r w:rsidR="00322304">
        <w:rPr>
          <w:rFonts w:ascii="Courier New" w:hAnsi="Courier New" w:cs="Courier New"/>
          <w:sz w:val="24"/>
          <w:szCs w:val="24"/>
          <w:lang w:val="en-US"/>
        </w:rPr>
        <w:t xml:space="preserve">in 2005 </w:t>
      </w:r>
      <w:r>
        <w:rPr>
          <w:rFonts w:ascii="Courier New" w:hAnsi="Courier New" w:cs="Courier New"/>
          <w:sz w:val="24"/>
          <w:szCs w:val="24"/>
          <w:lang w:val="en-US"/>
        </w:rPr>
        <w:t xml:space="preserve">vary from 20.1 </w:t>
      </w:r>
      <w:r w:rsidR="003A4850">
        <w:rPr>
          <w:rFonts w:ascii="Courier New" w:hAnsi="Courier New" w:cs="Courier New"/>
          <w:sz w:val="24"/>
          <w:szCs w:val="24"/>
          <w:lang w:val="en-US"/>
        </w:rPr>
        <w:t xml:space="preserve">in Colima </w:t>
      </w:r>
      <w:r>
        <w:rPr>
          <w:rFonts w:ascii="Courier New" w:hAnsi="Courier New" w:cs="Courier New"/>
          <w:sz w:val="24"/>
          <w:szCs w:val="24"/>
          <w:lang w:val="en-US"/>
        </w:rPr>
        <w:t>to 88% in Mexico City, while in 2017 these vary from 27.2% in Yucatán to 90.7% in Mexico state.</w:t>
      </w:r>
    </w:p>
    <w:p w14:paraId="507EF606" w14:textId="77777777" w:rsidR="000E6A55" w:rsidRDefault="006E7CF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Next steps</w:t>
      </w:r>
    </w:p>
    <w:p w14:paraId="31B135C6" w14:textId="77777777" w:rsidR="000E6A55" w:rsidRDefault="006E7CFC">
      <w:pPr>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Our preliminary results provide clear evidence to suggest that the rise of violence and homicides in Mexico may have a severe impact on the well-being of Mexican women. Future research will examine the heterogeneity across states to uncover vulnerable populations and explore the association of the upsurge in violence with women’s mortality. </w:t>
      </w:r>
    </w:p>
    <w:p w14:paraId="7668AE7D" w14:textId="77777777" w:rsidR="000E6A55" w:rsidRDefault="000E6A55">
      <w:pPr>
        <w:spacing w:line="360" w:lineRule="auto"/>
        <w:jc w:val="both"/>
        <w:rPr>
          <w:rFonts w:ascii="Courier New" w:hAnsi="Courier New" w:cs="Courier New"/>
          <w:b/>
          <w:sz w:val="24"/>
          <w:szCs w:val="24"/>
          <w:lang w:val="en-US"/>
        </w:rPr>
      </w:pPr>
    </w:p>
    <w:p w14:paraId="28FAEF24" w14:textId="77777777" w:rsidR="000E6A55" w:rsidRDefault="006E7CFC">
      <w:pPr>
        <w:rPr>
          <w:rFonts w:ascii="Courier New" w:hAnsi="Courier New" w:cs="Courier New"/>
          <w:b/>
          <w:sz w:val="24"/>
          <w:szCs w:val="24"/>
          <w:lang w:val="en-US"/>
        </w:rPr>
      </w:pPr>
      <w:r>
        <w:rPr>
          <w:rFonts w:ascii="Courier New" w:hAnsi="Courier New" w:cs="Courier New"/>
          <w:b/>
          <w:sz w:val="24"/>
          <w:szCs w:val="24"/>
          <w:lang w:val="en-US"/>
        </w:rPr>
        <w:br w:type="page"/>
      </w:r>
    </w:p>
    <w:p w14:paraId="3DB50A20" w14:textId="77777777" w:rsidR="000E6A55" w:rsidRDefault="006E7CF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lastRenderedPageBreak/>
        <w:t>Table 1. Age standardized homicide rates for females and proportion of population vulnerable of becoming a victim by state.</w:t>
      </w:r>
    </w:p>
    <w:tbl>
      <w:tblPr>
        <w:tblW w:w="8393" w:type="dxa"/>
        <w:tblLayout w:type="fixed"/>
        <w:tblLook w:val="04A0" w:firstRow="1" w:lastRow="0" w:firstColumn="1" w:lastColumn="0" w:noHBand="0" w:noVBand="1"/>
      </w:tblPr>
      <w:tblGrid>
        <w:gridCol w:w="1057"/>
        <w:gridCol w:w="2311"/>
        <w:gridCol w:w="1434"/>
        <w:gridCol w:w="1434"/>
        <w:gridCol w:w="337"/>
        <w:gridCol w:w="910"/>
        <w:gridCol w:w="910"/>
      </w:tblGrid>
      <w:tr w:rsidR="000E6A55" w14:paraId="63BC8800" w14:textId="77777777">
        <w:trPr>
          <w:trHeight w:val="1127"/>
        </w:trPr>
        <w:tc>
          <w:tcPr>
            <w:tcW w:w="1057" w:type="dxa"/>
            <w:vMerge w:val="restart"/>
            <w:tcBorders>
              <w:top w:val="nil"/>
              <w:left w:val="nil"/>
              <w:bottom w:val="single" w:sz="4" w:space="0" w:color="000000"/>
              <w:right w:val="nil"/>
            </w:tcBorders>
            <w:shd w:val="clear" w:color="auto" w:fill="auto"/>
            <w:vAlign w:val="center"/>
          </w:tcPr>
          <w:p w14:paraId="6552437E"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Region</w:t>
            </w:r>
          </w:p>
        </w:tc>
        <w:tc>
          <w:tcPr>
            <w:tcW w:w="2311" w:type="dxa"/>
            <w:vMerge w:val="restart"/>
            <w:tcBorders>
              <w:top w:val="nil"/>
              <w:left w:val="nil"/>
              <w:bottom w:val="single" w:sz="4" w:space="0" w:color="000000"/>
              <w:right w:val="nil"/>
            </w:tcBorders>
            <w:shd w:val="clear" w:color="auto" w:fill="auto"/>
            <w:vAlign w:val="center"/>
          </w:tcPr>
          <w:p w14:paraId="1FF418C2"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State</w:t>
            </w:r>
          </w:p>
        </w:tc>
        <w:tc>
          <w:tcPr>
            <w:tcW w:w="2868" w:type="dxa"/>
            <w:gridSpan w:val="2"/>
            <w:vMerge w:val="restart"/>
            <w:tcBorders>
              <w:top w:val="nil"/>
              <w:left w:val="nil"/>
              <w:bottom w:val="single" w:sz="4" w:space="0" w:color="000000"/>
              <w:right w:val="nil"/>
            </w:tcBorders>
            <w:shd w:val="clear" w:color="auto" w:fill="auto"/>
            <w:vAlign w:val="bottom"/>
          </w:tcPr>
          <w:p w14:paraId="72669819"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 xml:space="preserve">Age-standardized </w:t>
            </w:r>
            <w:r w:rsidR="00082C1B">
              <w:rPr>
                <w:rFonts w:ascii="Courier New" w:hAnsi="Courier New" w:cs="Courier New"/>
                <w:b/>
                <w:bCs/>
                <w:color w:val="000000"/>
                <w:sz w:val="20"/>
                <w:szCs w:val="20"/>
                <w:lang w:val="en-US"/>
              </w:rPr>
              <w:t xml:space="preserve">female </w:t>
            </w:r>
            <w:r>
              <w:rPr>
                <w:rFonts w:ascii="Courier New" w:hAnsi="Courier New" w:cs="Courier New"/>
                <w:b/>
                <w:bCs/>
                <w:color w:val="000000"/>
                <w:sz w:val="20"/>
                <w:szCs w:val="20"/>
                <w:lang w:val="en-US"/>
              </w:rPr>
              <w:t>homicide rate</w:t>
            </w:r>
            <w:r w:rsidR="00A953A1">
              <w:rPr>
                <w:rFonts w:ascii="Courier New" w:hAnsi="Courier New" w:cs="Courier New"/>
                <w:b/>
                <w:bCs/>
                <w:color w:val="000000"/>
                <w:sz w:val="20"/>
                <w:szCs w:val="20"/>
                <w:lang w:val="en-US"/>
              </w:rPr>
              <w:t xml:space="preserve"> per 100,000 population</w:t>
            </w:r>
          </w:p>
        </w:tc>
        <w:tc>
          <w:tcPr>
            <w:tcW w:w="337" w:type="dxa"/>
            <w:tcBorders>
              <w:top w:val="nil"/>
              <w:left w:val="nil"/>
              <w:bottom w:val="nil"/>
              <w:right w:val="nil"/>
            </w:tcBorders>
            <w:shd w:val="clear" w:color="auto" w:fill="auto"/>
            <w:vAlign w:val="bottom"/>
          </w:tcPr>
          <w:p w14:paraId="64E5FE2D" w14:textId="77777777" w:rsidR="000E6A55" w:rsidRDefault="000E6A55">
            <w:pPr>
              <w:spacing w:after="0" w:line="240" w:lineRule="auto"/>
              <w:jc w:val="center"/>
              <w:rPr>
                <w:rFonts w:ascii="Courier New" w:hAnsi="Courier New" w:cs="Courier New"/>
                <w:b/>
                <w:bCs/>
                <w:color w:val="000000"/>
                <w:sz w:val="20"/>
                <w:szCs w:val="20"/>
                <w:lang w:val="en-US"/>
              </w:rPr>
            </w:pPr>
          </w:p>
        </w:tc>
        <w:tc>
          <w:tcPr>
            <w:tcW w:w="1820" w:type="dxa"/>
            <w:gridSpan w:val="2"/>
            <w:vMerge w:val="restart"/>
            <w:tcBorders>
              <w:top w:val="nil"/>
              <w:left w:val="nil"/>
              <w:bottom w:val="single" w:sz="4" w:space="0" w:color="000000"/>
              <w:right w:val="nil"/>
            </w:tcBorders>
            <w:shd w:val="clear" w:color="auto" w:fill="auto"/>
            <w:vAlign w:val="bottom"/>
          </w:tcPr>
          <w:p w14:paraId="6654F15E"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Proportion of</w:t>
            </w:r>
            <w:r w:rsidR="005E0842">
              <w:rPr>
                <w:rFonts w:ascii="Courier New" w:hAnsi="Courier New" w:cs="Courier New"/>
                <w:b/>
                <w:bCs/>
                <w:color w:val="000000"/>
                <w:sz w:val="20"/>
                <w:szCs w:val="20"/>
                <w:lang w:val="en-US"/>
              </w:rPr>
              <w:t xml:space="preserve"> </w:t>
            </w:r>
            <w:proofErr w:type="gramStart"/>
            <w:r w:rsidR="005E0842">
              <w:rPr>
                <w:rFonts w:ascii="Courier New" w:hAnsi="Courier New" w:cs="Courier New"/>
                <w:b/>
                <w:bCs/>
                <w:color w:val="000000"/>
                <w:sz w:val="20"/>
                <w:szCs w:val="20"/>
                <w:lang w:val="en-US"/>
              </w:rPr>
              <w:t xml:space="preserve">the </w:t>
            </w:r>
            <w:r>
              <w:rPr>
                <w:rFonts w:ascii="Courier New" w:hAnsi="Courier New" w:cs="Courier New"/>
                <w:b/>
                <w:bCs/>
                <w:color w:val="000000"/>
                <w:sz w:val="20"/>
                <w:szCs w:val="20"/>
                <w:lang w:val="en-US"/>
              </w:rPr>
              <w:t xml:space="preserve"> population</w:t>
            </w:r>
            <w:proofErr w:type="gramEnd"/>
            <w:r>
              <w:rPr>
                <w:rFonts w:ascii="Courier New" w:hAnsi="Courier New" w:cs="Courier New"/>
                <w:b/>
                <w:bCs/>
                <w:color w:val="000000"/>
                <w:sz w:val="20"/>
                <w:szCs w:val="20"/>
                <w:lang w:val="en-US"/>
              </w:rPr>
              <w:t xml:space="preserve"> with vulnerability</w:t>
            </w:r>
          </w:p>
        </w:tc>
      </w:tr>
      <w:tr w:rsidR="000E6A55" w14:paraId="472423A8" w14:textId="77777777">
        <w:trPr>
          <w:trHeight w:val="25"/>
        </w:trPr>
        <w:tc>
          <w:tcPr>
            <w:tcW w:w="1057" w:type="dxa"/>
            <w:vMerge/>
            <w:tcBorders>
              <w:top w:val="nil"/>
              <w:left w:val="nil"/>
              <w:bottom w:val="single" w:sz="4" w:space="0" w:color="000000"/>
              <w:right w:val="nil"/>
            </w:tcBorders>
            <w:vAlign w:val="center"/>
          </w:tcPr>
          <w:p w14:paraId="52BA5492" w14:textId="77777777" w:rsidR="000E6A55" w:rsidRDefault="000E6A55">
            <w:pPr>
              <w:spacing w:after="0" w:line="240" w:lineRule="auto"/>
              <w:rPr>
                <w:rFonts w:ascii="Courier New" w:hAnsi="Courier New" w:cs="Courier New"/>
                <w:b/>
                <w:bCs/>
                <w:color w:val="000000"/>
                <w:sz w:val="20"/>
                <w:szCs w:val="20"/>
                <w:lang w:val="en-US"/>
              </w:rPr>
            </w:pPr>
          </w:p>
        </w:tc>
        <w:tc>
          <w:tcPr>
            <w:tcW w:w="2311" w:type="dxa"/>
            <w:vMerge/>
            <w:tcBorders>
              <w:top w:val="nil"/>
              <w:left w:val="nil"/>
              <w:bottom w:val="single" w:sz="4" w:space="0" w:color="000000"/>
              <w:right w:val="nil"/>
            </w:tcBorders>
            <w:vAlign w:val="center"/>
          </w:tcPr>
          <w:p w14:paraId="514B4672" w14:textId="77777777" w:rsidR="000E6A55" w:rsidRDefault="000E6A55">
            <w:pPr>
              <w:spacing w:after="0" w:line="240" w:lineRule="auto"/>
              <w:rPr>
                <w:rFonts w:ascii="Courier New" w:hAnsi="Courier New" w:cs="Courier New"/>
                <w:b/>
                <w:bCs/>
                <w:color w:val="000000"/>
                <w:sz w:val="20"/>
                <w:szCs w:val="20"/>
                <w:lang w:val="en-US"/>
              </w:rPr>
            </w:pPr>
          </w:p>
        </w:tc>
        <w:tc>
          <w:tcPr>
            <w:tcW w:w="2868" w:type="dxa"/>
            <w:gridSpan w:val="2"/>
            <w:vMerge/>
            <w:tcBorders>
              <w:top w:val="nil"/>
              <w:left w:val="nil"/>
              <w:bottom w:val="single" w:sz="4" w:space="0" w:color="000000"/>
              <w:right w:val="nil"/>
            </w:tcBorders>
            <w:vAlign w:val="center"/>
          </w:tcPr>
          <w:p w14:paraId="4FDA6259" w14:textId="77777777" w:rsidR="000E6A55" w:rsidRDefault="000E6A55">
            <w:pPr>
              <w:spacing w:after="0" w:line="240" w:lineRule="auto"/>
              <w:rPr>
                <w:rFonts w:ascii="Courier New" w:hAnsi="Courier New" w:cs="Courier New"/>
                <w:b/>
                <w:bCs/>
                <w:color w:val="000000"/>
                <w:sz w:val="20"/>
                <w:szCs w:val="20"/>
                <w:lang w:val="en-US"/>
              </w:rPr>
            </w:pPr>
          </w:p>
        </w:tc>
        <w:tc>
          <w:tcPr>
            <w:tcW w:w="337" w:type="dxa"/>
            <w:tcBorders>
              <w:top w:val="nil"/>
              <w:left w:val="nil"/>
              <w:bottom w:val="nil"/>
              <w:right w:val="nil"/>
            </w:tcBorders>
            <w:shd w:val="clear" w:color="auto" w:fill="auto"/>
            <w:vAlign w:val="bottom"/>
          </w:tcPr>
          <w:p w14:paraId="07FBCF7F" w14:textId="77777777" w:rsidR="000E6A55" w:rsidRDefault="000E6A55">
            <w:pPr>
              <w:spacing w:after="0" w:line="240" w:lineRule="auto"/>
              <w:jc w:val="center"/>
              <w:rPr>
                <w:rFonts w:ascii="Courier New" w:hAnsi="Courier New" w:cs="Courier New"/>
                <w:b/>
                <w:bCs/>
                <w:color w:val="000000"/>
                <w:sz w:val="20"/>
                <w:szCs w:val="20"/>
                <w:lang w:val="en-US"/>
              </w:rPr>
            </w:pPr>
          </w:p>
        </w:tc>
        <w:tc>
          <w:tcPr>
            <w:tcW w:w="1820" w:type="dxa"/>
            <w:gridSpan w:val="2"/>
            <w:vMerge/>
            <w:tcBorders>
              <w:top w:val="single" w:sz="4" w:space="0" w:color="000000"/>
              <w:left w:val="nil"/>
              <w:bottom w:val="single" w:sz="4" w:space="0" w:color="auto"/>
              <w:right w:val="nil"/>
            </w:tcBorders>
            <w:vAlign w:val="center"/>
          </w:tcPr>
          <w:p w14:paraId="6253E279" w14:textId="77777777" w:rsidR="000E6A55" w:rsidRDefault="000E6A55">
            <w:pPr>
              <w:spacing w:after="0" w:line="240" w:lineRule="auto"/>
              <w:rPr>
                <w:rFonts w:ascii="Courier New" w:hAnsi="Courier New" w:cs="Courier New"/>
                <w:b/>
                <w:bCs/>
                <w:color w:val="000000"/>
                <w:sz w:val="20"/>
                <w:szCs w:val="20"/>
                <w:lang w:val="en-US"/>
              </w:rPr>
            </w:pPr>
          </w:p>
        </w:tc>
      </w:tr>
      <w:tr w:rsidR="000E6A55" w14:paraId="012EAA53" w14:textId="77777777">
        <w:trPr>
          <w:trHeight w:val="301"/>
        </w:trPr>
        <w:tc>
          <w:tcPr>
            <w:tcW w:w="1057" w:type="dxa"/>
            <w:vMerge/>
            <w:tcBorders>
              <w:top w:val="nil"/>
              <w:left w:val="nil"/>
              <w:bottom w:val="single" w:sz="4" w:space="0" w:color="000000"/>
              <w:right w:val="nil"/>
            </w:tcBorders>
            <w:vAlign w:val="center"/>
          </w:tcPr>
          <w:p w14:paraId="5078CCDB" w14:textId="77777777" w:rsidR="000E6A55" w:rsidRDefault="000E6A55">
            <w:pPr>
              <w:spacing w:after="0" w:line="240" w:lineRule="auto"/>
              <w:rPr>
                <w:rFonts w:ascii="Courier New" w:hAnsi="Courier New" w:cs="Courier New"/>
                <w:b/>
                <w:bCs/>
                <w:color w:val="000000"/>
                <w:sz w:val="20"/>
                <w:szCs w:val="20"/>
                <w:lang w:val="en-US"/>
              </w:rPr>
            </w:pPr>
          </w:p>
        </w:tc>
        <w:tc>
          <w:tcPr>
            <w:tcW w:w="2311" w:type="dxa"/>
            <w:vMerge/>
            <w:tcBorders>
              <w:top w:val="nil"/>
              <w:left w:val="nil"/>
              <w:bottom w:val="single" w:sz="4" w:space="0" w:color="000000"/>
              <w:right w:val="nil"/>
            </w:tcBorders>
            <w:vAlign w:val="center"/>
          </w:tcPr>
          <w:p w14:paraId="4557CBD2" w14:textId="77777777" w:rsidR="000E6A55" w:rsidRDefault="000E6A55">
            <w:pPr>
              <w:spacing w:after="0" w:line="240" w:lineRule="auto"/>
              <w:rPr>
                <w:rFonts w:ascii="Courier New" w:hAnsi="Courier New" w:cs="Courier New"/>
                <w:b/>
                <w:bCs/>
                <w:color w:val="000000"/>
                <w:sz w:val="20"/>
                <w:szCs w:val="20"/>
                <w:lang w:val="en-US"/>
              </w:rPr>
            </w:pPr>
          </w:p>
        </w:tc>
        <w:tc>
          <w:tcPr>
            <w:tcW w:w="1434" w:type="dxa"/>
            <w:tcBorders>
              <w:top w:val="nil"/>
              <w:left w:val="nil"/>
              <w:bottom w:val="single" w:sz="4" w:space="0" w:color="auto"/>
              <w:right w:val="nil"/>
            </w:tcBorders>
            <w:shd w:val="clear" w:color="auto" w:fill="auto"/>
            <w:vAlign w:val="bottom"/>
          </w:tcPr>
          <w:p w14:paraId="5432FE18"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2002-2007</w:t>
            </w:r>
          </w:p>
        </w:tc>
        <w:tc>
          <w:tcPr>
            <w:tcW w:w="1434" w:type="dxa"/>
            <w:tcBorders>
              <w:top w:val="nil"/>
              <w:left w:val="nil"/>
              <w:bottom w:val="single" w:sz="4" w:space="0" w:color="auto"/>
              <w:right w:val="nil"/>
            </w:tcBorders>
            <w:shd w:val="clear" w:color="auto" w:fill="auto"/>
            <w:vAlign w:val="bottom"/>
          </w:tcPr>
          <w:p w14:paraId="434AD182"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2011-2016</w:t>
            </w:r>
          </w:p>
        </w:tc>
        <w:tc>
          <w:tcPr>
            <w:tcW w:w="337" w:type="dxa"/>
            <w:tcBorders>
              <w:top w:val="nil"/>
              <w:left w:val="nil"/>
              <w:bottom w:val="nil"/>
              <w:right w:val="nil"/>
            </w:tcBorders>
            <w:shd w:val="clear" w:color="auto" w:fill="auto"/>
            <w:vAlign w:val="bottom"/>
          </w:tcPr>
          <w:p w14:paraId="28544C8F" w14:textId="77777777" w:rsidR="000E6A55" w:rsidRDefault="000E6A55">
            <w:pPr>
              <w:spacing w:after="0" w:line="240" w:lineRule="auto"/>
              <w:jc w:val="center"/>
              <w:rPr>
                <w:rFonts w:ascii="Courier New" w:hAnsi="Courier New" w:cs="Courier New"/>
                <w:b/>
                <w:bCs/>
                <w:color w:val="000000"/>
                <w:sz w:val="20"/>
                <w:szCs w:val="20"/>
                <w:lang w:val="en-US"/>
              </w:rPr>
            </w:pPr>
          </w:p>
        </w:tc>
        <w:tc>
          <w:tcPr>
            <w:tcW w:w="910" w:type="dxa"/>
            <w:tcBorders>
              <w:top w:val="single" w:sz="4" w:space="0" w:color="auto"/>
              <w:left w:val="nil"/>
              <w:bottom w:val="single" w:sz="4" w:space="0" w:color="auto"/>
              <w:right w:val="nil"/>
            </w:tcBorders>
            <w:shd w:val="clear" w:color="auto" w:fill="auto"/>
            <w:vAlign w:val="bottom"/>
          </w:tcPr>
          <w:p w14:paraId="4509C5BE"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2005</w:t>
            </w:r>
          </w:p>
        </w:tc>
        <w:tc>
          <w:tcPr>
            <w:tcW w:w="910" w:type="dxa"/>
            <w:tcBorders>
              <w:top w:val="single" w:sz="4" w:space="0" w:color="auto"/>
              <w:left w:val="nil"/>
              <w:bottom w:val="single" w:sz="4" w:space="0" w:color="auto"/>
              <w:right w:val="nil"/>
            </w:tcBorders>
            <w:shd w:val="clear" w:color="auto" w:fill="auto"/>
            <w:vAlign w:val="bottom"/>
          </w:tcPr>
          <w:p w14:paraId="22F3E1EB" w14:textId="77777777" w:rsidR="000E6A55" w:rsidRDefault="006E7CFC">
            <w:pPr>
              <w:spacing w:after="0" w:line="240" w:lineRule="auto"/>
              <w:jc w:val="center"/>
              <w:rPr>
                <w:rFonts w:ascii="Courier New" w:hAnsi="Courier New" w:cs="Courier New"/>
                <w:b/>
                <w:bCs/>
                <w:color w:val="000000"/>
                <w:sz w:val="20"/>
                <w:szCs w:val="20"/>
                <w:lang w:val="en-US"/>
              </w:rPr>
            </w:pPr>
            <w:r>
              <w:rPr>
                <w:rFonts w:ascii="Courier New" w:hAnsi="Courier New" w:cs="Courier New"/>
                <w:b/>
                <w:bCs/>
                <w:color w:val="000000"/>
                <w:sz w:val="20"/>
                <w:szCs w:val="20"/>
                <w:lang w:val="en-US"/>
              </w:rPr>
              <w:t>2017</w:t>
            </w:r>
          </w:p>
        </w:tc>
      </w:tr>
      <w:tr w:rsidR="000E6A55" w14:paraId="4B36B4B5" w14:textId="77777777">
        <w:trPr>
          <w:trHeight w:val="301"/>
        </w:trPr>
        <w:tc>
          <w:tcPr>
            <w:tcW w:w="1057" w:type="dxa"/>
            <w:tcBorders>
              <w:top w:val="nil"/>
              <w:left w:val="nil"/>
              <w:bottom w:val="nil"/>
              <w:right w:val="nil"/>
            </w:tcBorders>
            <w:shd w:val="clear" w:color="auto" w:fill="auto"/>
            <w:vAlign w:val="bottom"/>
          </w:tcPr>
          <w:p w14:paraId="7648DD3C" w14:textId="77777777" w:rsidR="000E6A55" w:rsidRDefault="000E6A55">
            <w:pPr>
              <w:spacing w:after="0" w:line="240" w:lineRule="auto"/>
              <w:jc w:val="center"/>
              <w:rPr>
                <w:rFonts w:ascii="Courier New" w:hAnsi="Courier New" w:cs="Courier New"/>
                <w:b/>
                <w:bCs/>
                <w:color w:val="000000"/>
                <w:sz w:val="20"/>
                <w:szCs w:val="20"/>
                <w:lang w:val="en-US"/>
              </w:rPr>
            </w:pPr>
          </w:p>
        </w:tc>
        <w:tc>
          <w:tcPr>
            <w:tcW w:w="2311" w:type="dxa"/>
            <w:tcBorders>
              <w:top w:val="nil"/>
              <w:left w:val="nil"/>
              <w:bottom w:val="nil"/>
              <w:right w:val="nil"/>
            </w:tcBorders>
            <w:shd w:val="clear" w:color="auto" w:fill="auto"/>
            <w:vAlign w:val="bottom"/>
          </w:tcPr>
          <w:p w14:paraId="645C31A5" w14:textId="77777777"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14:paraId="3FE96D12" w14:textId="77777777"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14:paraId="790A151E" w14:textId="77777777" w:rsidR="000E6A55" w:rsidRDefault="000E6A55">
            <w:pPr>
              <w:spacing w:after="0" w:line="240" w:lineRule="auto"/>
              <w:rPr>
                <w:rFonts w:ascii="Times New Roman"/>
                <w:sz w:val="20"/>
                <w:szCs w:val="20"/>
                <w:lang w:val="en-US"/>
              </w:rPr>
            </w:pPr>
          </w:p>
        </w:tc>
        <w:tc>
          <w:tcPr>
            <w:tcW w:w="337" w:type="dxa"/>
            <w:tcBorders>
              <w:top w:val="nil"/>
              <w:left w:val="nil"/>
              <w:bottom w:val="nil"/>
              <w:right w:val="nil"/>
            </w:tcBorders>
            <w:shd w:val="clear" w:color="auto" w:fill="auto"/>
            <w:vAlign w:val="bottom"/>
          </w:tcPr>
          <w:p w14:paraId="12D907FA" w14:textId="77777777"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14:paraId="2B13C0D6" w14:textId="77777777"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14:paraId="2FD9A25E" w14:textId="77777777" w:rsidR="000E6A55" w:rsidRDefault="000E6A55">
            <w:pPr>
              <w:spacing w:after="0" w:line="240" w:lineRule="auto"/>
              <w:rPr>
                <w:rFonts w:ascii="Times New Roman"/>
                <w:sz w:val="20"/>
                <w:szCs w:val="20"/>
                <w:lang w:val="en-US"/>
              </w:rPr>
            </w:pPr>
          </w:p>
        </w:tc>
      </w:tr>
      <w:tr w:rsidR="000E6A55" w14:paraId="4AD635D3" w14:textId="77777777">
        <w:trPr>
          <w:trHeight w:val="292"/>
        </w:trPr>
        <w:tc>
          <w:tcPr>
            <w:tcW w:w="1057" w:type="dxa"/>
            <w:tcBorders>
              <w:top w:val="nil"/>
              <w:left w:val="nil"/>
              <w:bottom w:val="nil"/>
              <w:right w:val="nil"/>
            </w:tcBorders>
            <w:shd w:val="clear" w:color="auto" w:fill="auto"/>
            <w:vAlign w:val="bottom"/>
          </w:tcPr>
          <w:p w14:paraId="0CBF6550" w14:textId="77777777" w:rsidR="000E6A55" w:rsidRDefault="006E7CFC">
            <w:pPr>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North</w:t>
            </w:r>
          </w:p>
        </w:tc>
        <w:tc>
          <w:tcPr>
            <w:tcW w:w="2311" w:type="dxa"/>
            <w:tcBorders>
              <w:top w:val="nil"/>
              <w:left w:val="nil"/>
              <w:bottom w:val="nil"/>
              <w:right w:val="nil"/>
            </w:tcBorders>
            <w:shd w:val="clear" w:color="auto" w:fill="auto"/>
            <w:vAlign w:val="bottom"/>
          </w:tcPr>
          <w:p w14:paraId="259E7492"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Chihuahua</w:t>
            </w:r>
          </w:p>
        </w:tc>
        <w:tc>
          <w:tcPr>
            <w:tcW w:w="1434" w:type="dxa"/>
            <w:tcBorders>
              <w:top w:val="nil"/>
              <w:left w:val="nil"/>
              <w:bottom w:val="nil"/>
              <w:right w:val="nil"/>
            </w:tcBorders>
            <w:shd w:val="clear" w:color="auto" w:fill="auto"/>
            <w:vAlign w:val="bottom"/>
          </w:tcPr>
          <w:p w14:paraId="4AEADBF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3.0</w:t>
            </w:r>
          </w:p>
        </w:tc>
        <w:tc>
          <w:tcPr>
            <w:tcW w:w="1434" w:type="dxa"/>
            <w:tcBorders>
              <w:top w:val="nil"/>
              <w:left w:val="nil"/>
              <w:bottom w:val="nil"/>
              <w:right w:val="nil"/>
            </w:tcBorders>
            <w:shd w:val="clear" w:color="auto" w:fill="auto"/>
            <w:vAlign w:val="bottom"/>
          </w:tcPr>
          <w:p w14:paraId="2F05147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10.3</w:t>
            </w:r>
          </w:p>
        </w:tc>
        <w:tc>
          <w:tcPr>
            <w:tcW w:w="337" w:type="dxa"/>
            <w:tcBorders>
              <w:top w:val="nil"/>
              <w:left w:val="nil"/>
              <w:bottom w:val="nil"/>
              <w:right w:val="nil"/>
            </w:tcBorders>
            <w:shd w:val="clear" w:color="auto" w:fill="auto"/>
            <w:vAlign w:val="bottom"/>
          </w:tcPr>
          <w:p w14:paraId="70EE86CC"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09B6261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60.4</w:t>
            </w:r>
          </w:p>
        </w:tc>
        <w:tc>
          <w:tcPr>
            <w:tcW w:w="910" w:type="dxa"/>
            <w:tcBorders>
              <w:top w:val="nil"/>
              <w:left w:val="nil"/>
              <w:bottom w:val="nil"/>
              <w:right w:val="nil"/>
            </w:tcBorders>
            <w:shd w:val="clear" w:color="auto" w:fill="auto"/>
            <w:vAlign w:val="bottom"/>
          </w:tcPr>
          <w:p w14:paraId="2BDFFC13"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74.2</w:t>
            </w:r>
          </w:p>
        </w:tc>
      </w:tr>
      <w:tr w:rsidR="000E6A55" w14:paraId="4297B7FA" w14:textId="77777777">
        <w:trPr>
          <w:trHeight w:val="292"/>
        </w:trPr>
        <w:tc>
          <w:tcPr>
            <w:tcW w:w="1057" w:type="dxa"/>
            <w:tcBorders>
              <w:top w:val="nil"/>
              <w:left w:val="nil"/>
              <w:bottom w:val="nil"/>
              <w:right w:val="nil"/>
            </w:tcBorders>
            <w:shd w:val="clear" w:color="auto" w:fill="auto"/>
            <w:vAlign w:val="bottom"/>
          </w:tcPr>
          <w:p w14:paraId="16DBC017"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0764DD12"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Tamaulipas</w:t>
            </w:r>
          </w:p>
        </w:tc>
        <w:tc>
          <w:tcPr>
            <w:tcW w:w="1434" w:type="dxa"/>
            <w:tcBorders>
              <w:top w:val="nil"/>
              <w:left w:val="nil"/>
              <w:bottom w:val="nil"/>
              <w:right w:val="nil"/>
            </w:tcBorders>
            <w:shd w:val="clear" w:color="auto" w:fill="auto"/>
            <w:vAlign w:val="bottom"/>
          </w:tcPr>
          <w:p w14:paraId="43819D2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vAlign w:val="bottom"/>
          </w:tcPr>
          <w:p w14:paraId="5E77DCE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5.0</w:t>
            </w:r>
          </w:p>
        </w:tc>
        <w:tc>
          <w:tcPr>
            <w:tcW w:w="337" w:type="dxa"/>
            <w:tcBorders>
              <w:top w:val="nil"/>
              <w:left w:val="nil"/>
              <w:bottom w:val="nil"/>
              <w:right w:val="nil"/>
            </w:tcBorders>
            <w:shd w:val="clear" w:color="auto" w:fill="auto"/>
            <w:vAlign w:val="bottom"/>
          </w:tcPr>
          <w:p w14:paraId="3762790A"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57CA366B"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54.5</w:t>
            </w:r>
          </w:p>
        </w:tc>
        <w:tc>
          <w:tcPr>
            <w:tcW w:w="910" w:type="dxa"/>
            <w:tcBorders>
              <w:top w:val="nil"/>
              <w:left w:val="nil"/>
              <w:bottom w:val="nil"/>
              <w:right w:val="nil"/>
            </w:tcBorders>
            <w:shd w:val="clear" w:color="auto" w:fill="auto"/>
            <w:vAlign w:val="bottom"/>
          </w:tcPr>
          <w:p w14:paraId="03969326"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85.2</w:t>
            </w:r>
          </w:p>
        </w:tc>
      </w:tr>
      <w:tr w:rsidR="000E6A55" w14:paraId="44D90441" w14:textId="77777777">
        <w:trPr>
          <w:trHeight w:val="292"/>
        </w:trPr>
        <w:tc>
          <w:tcPr>
            <w:tcW w:w="1057" w:type="dxa"/>
            <w:tcBorders>
              <w:top w:val="nil"/>
              <w:left w:val="nil"/>
              <w:bottom w:val="nil"/>
              <w:right w:val="nil"/>
            </w:tcBorders>
            <w:shd w:val="clear" w:color="auto" w:fill="auto"/>
            <w:vAlign w:val="bottom"/>
          </w:tcPr>
          <w:p w14:paraId="5179BAE0"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46030109"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Sinaloa</w:t>
            </w:r>
          </w:p>
        </w:tc>
        <w:tc>
          <w:tcPr>
            <w:tcW w:w="1434" w:type="dxa"/>
            <w:tcBorders>
              <w:top w:val="nil"/>
              <w:left w:val="nil"/>
              <w:bottom w:val="nil"/>
              <w:right w:val="nil"/>
            </w:tcBorders>
            <w:shd w:val="clear" w:color="auto" w:fill="auto"/>
            <w:vAlign w:val="bottom"/>
          </w:tcPr>
          <w:p w14:paraId="7C4B920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vAlign w:val="bottom"/>
          </w:tcPr>
          <w:p w14:paraId="7A2F107A"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4.6</w:t>
            </w:r>
          </w:p>
        </w:tc>
        <w:tc>
          <w:tcPr>
            <w:tcW w:w="337" w:type="dxa"/>
            <w:tcBorders>
              <w:top w:val="nil"/>
              <w:left w:val="nil"/>
              <w:bottom w:val="nil"/>
              <w:right w:val="nil"/>
            </w:tcBorders>
            <w:shd w:val="clear" w:color="auto" w:fill="auto"/>
            <w:vAlign w:val="bottom"/>
          </w:tcPr>
          <w:p w14:paraId="7A982003"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3911117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78.7</w:t>
            </w:r>
          </w:p>
        </w:tc>
        <w:tc>
          <w:tcPr>
            <w:tcW w:w="910" w:type="dxa"/>
            <w:tcBorders>
              <w:top w:val="nil"/>
              <w:left w:val="nil"/>
              <w:bottom w:val="nil"/>
              <w:right w:val="nil"/>
            </w:tcBorders>
            <w:shd w:val="clear" w:color="auto" w:fill="auto"/>
            <w:vAlign w:val="bottom"/>
          </w:tcPr>
          <w:p w14:paraId="5ED8F91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74.5</w:t>
            </w:r>
          </w:p>
        </w:tc>
      </w:tr>
      <w:tr w:rsidR="000E6A55" w14:paraId="0287D9EE" w14:textId="77777777">
        <w:trPr>
          <w:trHeight w:val="292"/>
        </w:trPr>
        <w:tc>
          <w:tcPr>
            <w:tcW w:w="1057" w:type="dxa"/>
            <w:tcBorders>
              <w:top w:val="nil"/>
              <w:left w:val="nil"/>
              <w:bottom w:val="nil"/>
              <w:right w:val="nil"/>
            </w:tcBorders>
            <w:shd w:val="clear" w:color="auto" w:fill="auto"/>
            <w:vAlign w:val="bottom"/>
          </w:tcPr>
          <w:p w14:paraId="54851917"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11205B47"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Coahuila</w:t>
            </w:r>
          </w:p>
        </w:tc>
        <w:tc>
          <w:tcPr>
            <w:tcW w:w="1434" w:type="dxa"/>
            <w:tcBorders>
              <w:top w:val="nil"/>
              <w:left w:val="nil"/>
              <w:bottom w:val="nil"/>
              <w:right w:val="nil"/>
            </w:tcBorders>
            <w:shd w:val="clear" w:color="auto" w:fill="auto"/>
            <w:vAlign w:val="bottom"/>
          </w:tcPr>
          <w:p w14:paraId="215A770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1.3</w:t>
            </w:r>
          </w:p>
        </w:tc>
        <w:tc>
          <w:tcPr>
            <w:tcW w:w="1434" w:type="dxa"/>
            <w:tcBorders>
              <w:top w:val="nil"/>
              <w:left w:val="nil"/>
              <w:bottom w:val="nil"/>
              <w:right w:val="nil"/>
            </w:tcBorders>
            <w:shd w:val="clear" w:color="auto" w:fill="auto"/>
            <w:vAlign w:val="bottom"/>
          </w:tcPr>
          <w:p w14:paraId="269619C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4.6</w:t>
            </w:r>
          </w:p>
        </w:tc>
        <w:tc>
          <w:tcPr>
            <w:tcW w:w="337" w:type="dxa"/>
            <w:tcBorders>
              <w:top w:val="nil"/>
              <w:left w:val="nil"/>
              <w:bottom w:val="nil"/>
              <w:right w:val="nil"/>
            </w:tcBorders>
            <w:shd w:val="clear" w:color="auto" w:fill="auto"/>
            <w:vAlign w:val="bottom"/>
          </w:tcPr>
          <w:p w14:paraId="6767718E"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067C505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40.1</w:t>
            </w:r>
          </w:p>
        </w:tc>
        <w:tc>
          <w:tcPr>
            <w:tcW w:w="910" w:type="dxa"/>
            <w:tcBorders>
              <w:top w:val="nil"/>
              <w:left w:val="nil"/>
              <w:bottom w:val="nil"/>
              <w:right w:val="nil"/>
            </w:tcBorders>
            <w:shd w:val="clear" w:color="auto" w:fill="auto"/>
            <w:vAlign w:val="bottom"/>
          </w:tcPr>
          <w:p w14:paraId="6A2402A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56.4</w:t>
            </w:r>
          </w:p>
        </w:tc>
      </w:tr>
      <w:tr w:rsidR="000E6A55" w14:paraId="11DD687A" w14:textId="77777777">
        <w:trPr>
          <w:trHeight w:val="292"/>
        </w:trPr>
        <w:tc>
          <w:tcPr>
            <w:tcW w:w="1057" w:type="dxa"/>
            <w:tcBorders>
              <w:top w:val="nil"/>
              <w:left w:val="nil"/>
              <w:bottom w:val="nil"/>
              <w:right w:val="nil"/>
            </w:tcBorders>
            <w:shd w:val="clear" w:color="auto" w:fill="auto"/>
            <w:vAlign w:val="bottom"/>
          </w:tcPr>
          <w:p w14:paraId="30C03795"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59212AD8"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Baja California</w:t>
            </w:r>
          </w:p>
        </w:tc>
        <w:tc>
          <w:tcPr>
            <w:tcW w:w="1434" w:type="dxa"/>
            <w:tcBorders>
              <w:top w:val="nil"/>
              <w:left w:val="nil"/>
              <w:bottom w:val="nil"/>
              <w:right w:val="nil"/>
            </w:tcBorders>
            <w:shd w:val="clear" w:color="auto" w:fill="auto"/>
            <w:vAlign w:val="bottom"/>
          </w:tcPr>
          <w:p w14:paraId="6875778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2.3</w:t>
            </w:r>
          </w:p>
        </w:tc>
        <w:tc>
          <w:tcPr>
            <w:tcW w:w="1434" w:type="dxa"/>
            <w:tcBorders>
              <w:top w:val="nil"/>
              <w:left w:val="nil"/>
              <w:bottom w:val="nil"/>
              <w:right w:val="nil"/>
            </w:tcBorders>
            <w:shd w:val="clear" w:color="auto" w:fill="auto"/>
            <w:vAlign w:val="bottom"/>
          </w:tcPr>
          <w:p w14:paraId="7D779F2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4.3</w:t>
            </w:r>
          </w:p>
        </w:tc>
        <w:tc>
          <w:tcPr>
            <w:tcW w:w="337" w:type="dxa"/>
            <w:tcBorders>
              <w:top w:val="nil"/>
              <w:left w:val="nil"/>
              <w:bottom w:val="nil"/>
              <w:right w:val="nil"/>
            </w:tcBorders>
            <w:shd w:val="clear" w:color="auto" w:fill="auto"/>
            <w:vAlign w:val="bottom"/>
          </w:tcPr>
          <w:p w14:paraId="712199F2"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311BBFA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64.0</w:t>
            </w:r>
          </w:p>
        </w:tc>
        <w:tc>
          <w:tcPr>
            <w:tcW w:w="910" w:type="dxa"/>
            <w:tcBorders>
              <w:top w:val="nil"/>
              <w:left w:val="nil"/>
              <w:bottom w:val="nil"/>
              <w:right w:val="nil"/>
            </w:tcBorders>
            <w:shd w:val="clear" w:color="auto" w:fill="auto"/>
            <w:vAlign w:val="bottom"/>
          </w:tcPr>
          <w:p w14:paraId="1093D19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58.0</w:t>
            </w:r>
          </w:p>
        </w:tc>
      </w:tr>
      <w:tr w:rsidR="000E6A55" w14:paraId="5FA06887" w14:textId="77777777">
        <w:trPr>
          <w:trHeight w:val="292"/>
        </w:trPr>
        <w:tc>
          <w:tcPr>
            <w:tcW w:w="1057" w:type="dxa"/>
            <w:tcBorders>
              <w:top w:val="nil"/>
              <w:left w:val="nil"/>
              <w:bottom w:val="nil"/>
              <w:right w:val="nil"/>
            </w:tcBorders>
            <w:shd w:val="clear" w:color="auto" w:fill="auto"/>
            <w:vAlign w:val="bottom"/>
          </w:tcPr>
          <w:p w14:paraId="75FDCE22"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24D9E8F0"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Nuevo Leon</w:t>
            </w:r>
          </w:p>
        </w:tc>
        <w:tc>
          <w:tcPr>
            <w:tcW w:w="1434" w:type="dxa"/>
            <w:tcBorders>
              <w:top w:val="nil"/>
              <w:left w:val="nil"/>
              <w:bottom w:val="nil"/>
              <w:right w:val="nil"/>
            </w:tcBorders>
            <w:shd w:val="clear" w:color="auto" w:fill="auto"/>
            <w:vAlign w:val="bottom"/>
          </w:tcPr>
          <w:p w14:paraId="56C9F8F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0.7</w:t>
            </w:r>
          </w:p>
        </w:tc>
        <w:tc>
          <w:tcPr>
            <w:tcW w:w="1434" w:type="dxa"/>
            <w:tcBorders>
              <w:top w:val="nil"/>
              <w:left w:val="nil"/>
              <w:bottom w:val="nil"/>
              <w:right w:val="nil"/>
            </w:tcBorders>
            <w:shd w:val="clear" w:color="auto" w:fill="auto"/>
            <w:vAlign w:val="bottom"/>
          </w:tcPr>
          <w:p w14:paraId="1D60AA9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4.1</w:t>
            </w:r>
          </w:p>
        </w:tc>
        <w:tc>
          <w:tcPr>
            <w:tcW w:w="337" w:type="dxa"/>
            <w:tcBorders>
              <w:top w:val="nil"/>
              <w:left w:val="nil"/>
              <w:bottom w:val="nil"/>
              <w:right w:val="nil"/>
            </w:tcBorders>
            <w:shd w:val="clear" w:color="auto" w:fill="auto"/>
            <w:vAlign w:val="bottom"/>
          </w:tcPr>
          <w:p w14:paraId="207C552B"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5CDC19F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41.1</w:t>
            </w:r>
          </w:p>
        </w:tc>
        <w:tc>
          <w:tcPr>
            <w:tcW w:w="910" w:type="dxa"/>
            <w:tcBorders>
              <w:top w:val="nil"/>
              <w:left w:val="nil"/>
              <w:bottom w:val="nil"/>
              <w:right w:val="nil"/>
            </w:tcBorders>
            <w:shd w:val="clear" w:color="auto" w:fill="auto"/>
            <w:vAlign w:val="bottom"/>
          </w:tcPr>
          <w:p w14:paraId="02DC7C7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71.1</w:t>
            </w:r>
          </w:p>
        </w:tc>
      </w:tr>
      <w:tr w:rsidR="000E6A55" w14:paraId="05CEC6E1" w14:textId="77777777">
        <w:trPr>
          <w:trHeight w:val="292"/>
        </w:trPr>
        <w:tc>
          <w:tcPr>
            <w:tcW w:w="1057" w:type="dxa"/>
            <w:tcBorders>
              <w:top w:val="nil"/>
              <w:left w:val="nil"/>
              <w:bottom w:val="nil"/>
              <w:right w:val="nil"/>
            </w:tcBorders>
            <w:shd w:val="clear" w:color="auto" w:fill="auto"/>
            <w:vAlign w:val="bottom"/>
          </w:tcPr>
          <w:p w14:paraId="27D6E7D3"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7A885FE4"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Zacatecas</w:t>
            </w:r>
          </w:p>
        </w:tc>
        <w:tc>
          <w:tcPr>
            <w:tcW w:w="1434" w:type="dxa"/>
            <w:tcBorders>
              <w:top w:val="nil"/>
              <w:left w:val="nil"/>
              <w:bottom w:val="nil"/>
              <w:right w:val="nil"/>
            </w:tcBorders>
            <w:shd w:val="clear" w:color="auto" w:fill="auto"/>
            <w:vAlign w:val="bottom"/>
          </w:tcPr>
          <w:p w14:paraId="5CD3B0A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1.2</w:t>
            </w:r>
          </w:p>
        </w:tc>
        <w:tc>
          <w:tcPr>
            <w:tcW w:w="1434" w:type="dxa"/>
            <w:tcBorders>
              <w:top w:val="nil"/>
              <w:left w:val="nil"/>
              <w:bottom w:val="nil"/>
              <w:right w:val="nil"/>
            </w:tcBorders>
            <w:shd w:val="clear" w:color="auto" w:fill="auto"/>
            <w:vAlign w:val="bottom"/>
          </w:tcPr>
          <w:p w14:paraId="402CD63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4.1</w:t>
            </w:r>
          </w:p>
        </w:tc>
        <w:tc>
          <w:tcPr>
            <w:tcW w:w="337" w:type="dxa"/>
            <w:tcBorders>
              <w:top w:val="nil"/>
              <w:left w:val="nil"/>
              <w:bottom w:val="nil"/>
              <w:right w:val="nil"/>
            </w:tcBorders>
            <w:shd w:val="clear" w:color="auto" w:fill="auto"/>
            <w:vAlign w:val="bottom"/>
          </w:tcPr>
          <w:p w14:paraId="13225313"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26D9ACA3"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38.4</w:t>
            </w:r>
          </w:p>
        </w:tc>
        <w:tc>
          <w:tcPr>
            <w:tcW w:w="910" w:type="dxa"/>
            <w:tcBorders>
              <w:top w:val="nil"/>
              <w:left w:val="nil"/>
              <w:bottom w:val="nil"/>
              <w:right w:val="nil"/>
            </w:tcBorders>
            <w:shd w:val="clear" w:color="auto" w:fill="auto"/>
            <w:vAlign w:val="bottom"/>
          </w:tcPr>
          <w:p w14:paraId="07C0AD8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84.4</w:t>
            </w:r>
          </w:p>
        </w:tc>
      </w:tr>
      <w:tr w:rsidR="000E6A55" w14:paraId="01BDA613" w14:textId="77777777">
        <w:trPr>
          <w:trHeight w:val="292"/>
        </w:trPr>
        <w:tc>
          <w:tcPr>
            <w:tcW w:w="1057" w:type="dxa"/>
            <w:tcBorders>
              <w:top w:val="nil"/>
              <w:left w:val="nil"/>
              <w:bottom w:val="nil"/>
              <w:right w:val="nil"/>
            </w:tcBorders>
            <w:shd w:val="clear" w:color="auto" w:fill="auto"/>
            <w:vAlign w:val="bottom"/>
          </w:tcPr>
          <w:p w14:paraId="68B0523E"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4F5010AE"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Durango</w:t>
            </w:r>
          </w:p>
        </w:tc>
        <w:tc>
          <w:tcPr>
            <w:tcW w:w="1434" w:type="dxa"/>
            <w:tcBorders>
              <w:top w:val="nil"/>
              <w:left w:val="nil"/>
              <w:bottom w:val="nil"/>
              <w:right w:val="nil"/>
            </w:tcBorders>
            <w:shd w:val="clear" w:color="auto" w:fill="auto"/>
            <w:vAlign w:val="bottom"/>
          </w:tcPr>
          <w:p w14:paraId="4D9CBC3A"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vAlign w:val="bottom"/>
          </w:tcPr>
          <w:p w14:paraId="10EDCED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3.4</w:t>
            </w:r>
          </w:p>
        </w:tc>
        <w:tc>
          <w:tcPr>
            <w:tcW w:w="337" w:type="dxa"/>
            <w:tcBorders>
              <w:top w:val="nil"/>
              <w:left w:val="nil"/>
              <w:bottom w:val="nil"/>
              <w:right w:val="nil"/>
            </w:tcBorders>
            <w:shd w:val="clear" w:color="auto" w:fill="auto"/>
            <w:vAlign w:val="bottom"/>
          </w:tcPr>
          <w:p w14:paraId="0E240849"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75EA2A0"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42.2</w:t>
            </w:r>
          </w:p>
        </w:tc>
        <w:tc>
          <w:tcPr>
            <w:tcW w:w="910" w:type="dxa"/>
            <w:tcBorders>
              <w:top w:val="nil"/>
              <w:left w:val="nil"/>
              <w:bottom w:val="nil"/>
              <w:right w:val="nil"/>
            </w:tcBorders>
            <w:shd w:val="clear" w:color="auto" w:fill="auto"/>
            <w:vAlign w:val="bottom"/>
          </w:tcPr>
          <w:p w14:paraId="2491A04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57.4</w:t>
            </w:r>
          </w:p>
        </w:tc>
      </w:tr>
      <w:tr w:rsidR="000E6A55" w14:paraId="0E18AAB6" w14:textId="77777777">
        <w:trPr>
          <w:trHeight w:val="292"/>
        </w:trPr>
        <w:tc>
          <w:tcPr>
            <w:tcW w:w="1057" w:type="dxa"/>
            <w:tcBorders>
              <w:top w:val="nil"/>
              <w:left w:val="nil"/>
              <w:bottom w:val="nil"/>
              <w:right w:val="nil"/>
            </w:tcBorders>
            <w:shd w:val="clear" w:color="auto" w:fill="auto"/>
            <w:vAlign w:val="bottom"/>
          </w:tcPr>
          <w:p w14:paraId="6398CCD0"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77F64451"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Sonora</w:t>
            </w:r>
          </w:p>
        </w:tc>
        <w:tc>
          <w:tcPr>
            <w:tcW w:w="1434" w:type="dxa"/>
            <w:tcBorders>
              <w:top w:val="nil"/>
              <w:left w:val="nil"/>
              <w:bottom w:val="nil"/>
              <w:right w:val="nil"/>
            </w:tcBorders>
            <w:shd w:val="clear" w:color="auto" w:fill="auto"/>
            <w:vAlign w:val="bottom"/>
          </w:tcPr>
          <w:p w14:paraId="3DA7D8D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1.6</w:t>
            </w:r>
          </w:p>
        </w:tc>
        <w:tc>
          <w:tcPr>
            <w:tcW w:w="1434" w:type="dxa"/>
            <w:tcBorders>
              <w:top w:val="nil"/>
              <w:left w:val="nil"/>
              <w:bottom w:val="nil"/>
              <w:right w:val="nil"/>
            </w:tcBorders>
            <w:shd w:val="clear" w:color="auto" w:fill="auto"/>
            <w:vAlign w:val="bottom"/>
          </w:tcPr>
          <w:p w14:paraId="6B360B2A"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3.0</w:t>
            </w:r>
          </w:p>
        </w:tc>
        <w:tc>
          <w:tcPr>
            <w:tcW w:w="337" w:type="dxa"/>
            <w:tcBorders>
              <w:top w:val="nil"/>
              <w:left w:val="nil"/>
              <w:bottom w:val="nil"/>
              <w:right w:val="nil"/>
            </w:tcBorders>
            <w:shd w:val="clear" w:color="auto" w:fill="auto"/>
            <w:vAlign w:val="bottom"/>
          </w:tcPr>
          <w:p w14:paraId="13573569"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3A8A70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42.8</w:t>
            </w:r>
          </w:p>
        </w:tc>
        <w:tc>
          <w:tcPr>
            <w:tcW w:w="910" w:type="dxa"/>
            <w:tcBorders>
              <w:top w:val="nil"/>
              <w:left w:val="nil"/>
              <w:bottom w:val="nil"/>
              <w:right w:val="nil"/>
            </w:tcBorders>
            <w:shd w:val="clear" w:color="auto" w:fill="auto"/>
            <w:vAlign w:val="bottom"/>
          </w:tcPr>
          <w:p w14:paraId="481CA5F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57.4</w:t>
            </w:r>
          </w:p>
        </w:tc>
      </w:tr>
      <w:tr w:rsidR="000E6A55" w14:paraId="7A362843" w14:textId="77777777">
        <w:trPr>
          <w:trHeight w:val="292"/>
        </w:trPr>
        <w:tc>
          <w:tcPr>
            <w:tcW w:w="1057" w:type="dxa"/>
            <w:tcBorders>
              <w:top w:val="nil"/>
              <w:left w:val="nil"/>
              <w:bottom w:val="nil"/>
              <w:right w:val="nil"/>
            </w:tcBorders>
            <w:shd w:val="clear" w:color="auto" w:fill="auto"/>
            <w:vAlign w:val="bottom"/>
          </w:tcPr>
          <w:p w14:paraId="6359CCC0"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0710CA47"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Baja California Sur</w:t>
            </w:r>
          </w:p>
        </w:tc>
        <w:tc>
          <w:tcPr>
            <w:tcW w:w="1434" w:type="dxa"/>
            <w:tcBorders>
              <w:top w:val="nil"/>
              <w:left w:val="nil"/>
              <w:bottom w:val="nil"/>
              <w:right w:val="nil"/>
            </w:tcBorders>
            <w:shd w:val="clear" w:color="auto" w:fill="auto"/>
            <w:vAlign w:val="bottom"/>
          </w:tcPr>
          <w:p w14:paraId="2A2CC82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vAlign w:val="bottom"/>
          </w:tcPr>
          <w:p w14:paraId="1308640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3.0</w:t>
            </w:r>
          </w:p>
        </w:tc>
        <w:tc>
          <w:tcPr>
            <w:tcW w:w="337" w:type="dxa"/>
            <w:tcBorders>
              <w:top w:val="nil"/>
              <w:left w:val="nil"/>
              <w:bottom w:val="nil"/>
              <w:right w:val="nil"/>
            </w:tcBorders>
            <w:shd w:val="clear" w:color="auto" w:fill="auto"/>
            <w:vAlign w:val="bottom"/>
          </w:tcPr>
          <w:p w14:paraId="43F1454B"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9FC1A4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33.5</w:t>
            </w:r>
          </w:p>
        </w:tc>
        <w:tc>
          <w:tcPr>
            <w:tcW w:w="910" w:type="dxa"/>
            <w:tcBorders>
              <w:top w:val="nil"/>
              <w:left w:val="nil"/>
              <w:bottom w:val="nil"/>
              <w:right w:val="nil"/>
            </w:tcBorders>
            <w:shd w:val="clear" w:color="auto" w:fill="auto"/>
            <w:vAlign w:val="bottom"/>
          </w:tcPr>
          <w:p w14:paraId="7789BD7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60.9</w:t>
            </w:r>
          </w:p>
        </w:tc>
      </w:tr>
      <w:tr w:rsidR="000E6A55" w14:paraId="5BF8C588" w14:textId="77777777">
        <w:trPr>
          <w:trHeight w:val="292"/>
        </w:trPr>
        <w:tc>
          <w:tcPr>
            <w:tcW w:w="1057" w:type="dxa"/>
            <w:tcBorders>
              <w:top w:val="nil"/>
              <w:left w:val="nil"/>
              <w:bottom w:val="single" w:sz="4" w:space="0" w:color="auto"/>
              <w:right w:val="nil"/>
            </w:tcBorders>
            <w:shd w:val="clear" w:color="auto" w:fill="auto"/>
            <w:vAlign w:val="bottom"/>
          </w:tcPr>
          <w:p w14:paraId="0AB38ECD"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2311" w:type="dxa"/>
            <w:tcBorders>
              <w:top w:val="nil"/>
              <w:left w:val="nil"/>
              <w:bottom w:val="single" w:sz="4" w:space="0" w:color="auto"/>
              <w:right w:val="nil"/>
            </w:tcBorders>
            <w:shd w:val="clear" w:color="auto" w:fill="auto"/>
            <w:vAlign w:val="bottom"/>
          </w:tcPr>
          <w:p w14:paraId="2579F6B6"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San Luis Potosi</w:t>
            </w:r>
          </w:p>
        </w:tc>
        <w:tc>
          <w:tcPr>
            <w:tcW w:w="1434" w:type="dxa"/>
            <w:tcBorders>
              <w:top w:val="nil"/>
              <w:left w:val="nil"/>
              <w:bottom w:val="single" w:sz="4" w:space="0" w:color="auto"/>
              <w:right w:val="nil"/>
            </w:tcBorders>
            <w:shd w:val="clear" w:color="auto" w:fill="auto"/>
            <w:vAlign w:val="bottom"/>
          </w:tcPr>
          <w:p w14:paraId="52FA6C5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0.9</w:t>
            </w:r>
          </w:p>
        </w:tc>
        <w:tc>
          <w:tcPr>
            <w:tcW w:w="1434" w:type="dxa"/>
            <w:tcBorders>
              <w:top w:val="nil"/>
              <w:left w:val="nil"/>
              <w:bottom w:val="single" w:sz="4" w:space="0" w:color="auto"/>
              <w:right w:val="nil"/>
            </w:tcBorders>
            <w:shd w:val="clear" w:color="auto" w:fill="auto"/>
            <w:vAlign w:val="bottom"/>
          </w:tcPr>
          <w:p w14:paraId="6C1B701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2.6</w:t>
            </w:r>
          </w:p>
        </w:tc>
        <w:tc>
          <w:tcPr>
            <w:tcW w:w="337" w:type="dxa"/>
            <w:tcBorders>
              <w:top w:val="nil"/>
              <w:left w:val="nil"/>
              <w:bottom w:val="single" w:sz="4" w:space="0" w:color="auto"/>
              <w:right w:val="nil"/>
            </w:tcBorders>
            <w:shd w:val="clear" w:color="auto" w:fill="auto"/>
            <w:vAlign w:val="bottom"/>
          </w:tcPr>
          <w:p w14:paraId="73A71EEE"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910" w:type="dxa"/>
            <w:tcBorders>
              <w:top w:val="nil"/>
              <w:left w:val="nil"/>
              <w:bottom w:val="single" w:sz="4" w:space="0" w:color="auto"/>
              <w:right w:val="nil"/>
            </w:tcBorders>
            <w:shd w:val="clear" w:color="auto" w:fill="auto"/>
            <w:vAlign w:val="bottom"/>
          </w:tcPr>
          <w:p w14:paraId="6D5A79E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37.7</w:t>
            </w:r>
          </w:p>
        </w:tc>
        <w:tc>
          <w:tcPr>
            <w:tcW w:w="910" w:type="dxa"/>
            <w:tcBorders>
              <w:top w:val="nil"/>
              <w:left w:val="nil"/>
              <w:bottom w:val="single" w:sz="4" w:space="0" w:color="auto"/>
              <w:right w:val="nil"/>
            </w:tcBorders>
            <w:shd w:val="clear" w:color="auto" w:fill="auto"/>
            <w:vAlign w:val="bottom"/>
          </w:tcPr>
          <w:p w14:paraId="4302C2D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73.7</w:t>
            </w:r>
          </w:p>
        </w:tc>
      </w:tr>
      <w:tr w:rsidR="000E6A55" w14:paraId="10AF41E1" w14:textId="77777777">
        <w:trPr>
          <w:trHeight w:val="292"/>
        </w:trPr>
        <w:tc>
          <w:tcPr>
            <w:tcW w:w="1057" w:type="dxa"/>
            <w:tcBorders>
              <w:top w:val="nil"/>
              <w:left w:val="nil"/>
              <w:bottom w:val="nil"/>
              <w:right w:val="nil"/>
            </w:tcBorders>
            <w:shd w:val="clear" w:color="auto" w:fill="auto"/>
            <w:vAlign w:val="bottom"/>
          </w:tcPr>
          <w:p w14:paraId="71BEEB0A"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444BC968" w14:textId="77777777"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14:paraId="2A7A6E7A" w14:textId="77777777"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14:paraId="35ED140A" w14:textId="77777777" w:rsidR="000E6A55" w:rsidRDefault="000E6A55">
            <w:pPr>
              <w:spacing w:after="0" w:line="240" w:lineRule="auto"/>
              <w:rPr>
                <w:rFonts w:ascii="Times New Roman"/>
                <w:sz w:val="20"/>
                <w:szCs w:val="20"/>
                <w:lang w:val="en-US"/>
              </w:rPr>
            </w:pPr>
          </w:p>
        </w:tc>
        <w:tc>
          <w:tcPr>
            <w:tcW w:w="337" w:type="dxa"/>
            <w:tcBorders>
              <w:top w:val="nil"/>
              <w:left w:val="nil"/>
              <w:bottom w:val="nil"/>
              <w:right w:val="nil"/>
            </w:tcBorders>
            <w:shd w:val="clear" w:color="auto" w:fill="auto"/>
            <w:vAlign w:val="bottom"/>
          </w:tcPr>
          <w:p w14:paraId="632695AD" w14:textId="77777777"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14:paraId="5A490A14" w14:textId="77777777"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14:paraId="3F148140" w14:textId="77777777" w:rsidR="000E6A55" w:rsidRDefault="000E6A55">
            <w:pPr>
              <w:spacing w:after="0" w:line="240" w:lineRule="auto"/>
              <w:rPr>
                <w:rFonts w:ascii="Times New Roman"/>
                <w:sz w:val="20"/>
                <w:szCs w:val="20"/>
                <w:lang w:val="en-US"/>
              </w:rPr>
            </w:pPr>
          </w:p>
        </w:tc>
      </w:tr>
      <w:tr w:rsidR="000E6A55" w14:paraId="4206F7D8" w14:textId="77777777">
        <w:trPr>
          <w:trHeight w:val="292"/>
        </w:trPr>
        <w:tc>
          <w:tcPr>
            <w:tcW w:w="1057" w:type="dxa"/>
            <w:tcBorders>
              <w:top w:val="nil"/>
              <w:left w:val="nil"/>
              <w:bottom w:val="nil"/>
              <w:right w:val="nil"/>
            </w:tcBorders>
            <w:shd w:val="clear" w:color="auto" w:fill="auto"/>
            <w:vAlign w:val="bottom"/>
          </w:tcPr>
          <w:p w14:paraId="2E7F0F1C" w14:textId="77777777" w:rsidR="000E6A55" w:rsidRDefault="006E7CFC">
            <w:pPr>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Central</w:t>
            </w:r>
          </w:p>
        </w:tc>
        <w:tc>
          <w:tcPr>
            <w:tcW w:w="2311" w:type="dxa"/>
            <w:tcBorders>
              <w:top w:val="nil"/>
              <w:left w:val="nil"/>
              <w:bottom w:val="nil"/>
              <w:right w:val="nil"/>
            </w:tcBorders>
            <w:shd w:val="clear" w:color="auto" w:fill="auto"/>
            <w:vAlign w:val="bottom"/>
          </w:tcPr>
          <w:p w14:paraId="5B736BC1"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Colima</w:t>
            </w:r>
          </w:p>
        </w:tc>
        <w:tc>
          <w:tcPr>
            <w:tcW w:w="1434" w:type="dxa"/>
            <w:tcBorders>
              <w:top w:val="nil"/>
              <w:left w:val="nil"/>
              <w:bottom w:val="nil"/>
              <w:right w:val="nil"/>
            </w:tcBorders>
            <w:shd w:val="clear" w:color="auto" w:fill="auto"/>
            <w:vAlign w:val="bottom"/>
          </w:tcPr>
          <w:p w14:paraId="75F9A8F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1.4</w:t>
            </w:r>
          </w:p>
        </w:tc>
        <w:tc>
          <w:tcPr>
            <w:tcW w:w="1434" w:type="dxa"/>
            <w:tcBorders>
              <w:top w:val="nil"/>
              <w:left w:val="nil"/>
              <w:bottom w:val="nil"/>
              <w:right w:val="nil"/>
            </w:tcBorders>
            <w:shd w:val="clear" w:color="auto" w:fill="auto"/>
            <w:vAlign w:val="bottom"/>
          </w:tcPr>
          <w:p w14:paraId="05D52F5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6.3</w:t>
            </w:r>
          </w:p>
        </w:tc>
        <w:tc>
          <w:tcPr>
            <w:tcW w:w="337" w:type="dxa"/>
            <w:tcBorders>
              <w:top w:val="nil"/>
              <w:left w:val="nil"/>
              <w:bottom w:val="nil"/>
              <w:right w:val="nil"/>
            </w:tcBorders>
            <w:shd w:val="clear" w:color="auto" w:fill="auto"/>
            <w:vAlign w:val="bottom"/>
          </w:tcPr>
          <w:p w14:paraId="5E858A8C"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4420FF5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20.1</w:t>
            </w:r>
          </w:p>
        </w:tc>
        <w:tc>
          <w:tcPr>
            <w:tcW w:w="910" w:type="dxa"/>
            <w:tcBorders>
              <w:top w:val="nil"/>
              <w:left w:val="nil"/>
              <w:bottom w:val="nil"/>
              <w:right w:val="nil"/>
            </w:tcBorders>
            <w:shd w:val="clear" w:color="auto" w:fill="auto"/>
            <w:vAlign w:val="bottom"/>
          </w:tcPr>
          <w:p w14:paraId="40EF93D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74.5</w:t>
            </w:r>
          </w:p>
        </w:tc>
      </w:tr>
      <w:tr w:rsidR="000E6A55" w14:paraId="2A4E3655" w14:textId="77777777">
        <w:trPr>
          <w:trHeight w:val="292"/>
        </w:trPr>
        <w:tc>
          <w:tcPr>
            <w:tcW w:w="1057" w:type="dxa"/>
            <w:tcBorders>
              <w:top w:val="nil"/>
              <w:left w:val="nil"/>
              <w:bottom w:val="nil"/>
              <w:right w:val="nil"/>
            </w:tcBorders>
            <w:shd w:val="clear" w:color="auto" w:fill="auto"/>
            <w:vAlign w:val="bottom"/>
          </w:tcPr>
          <w:p w14:paraId="205EEC6B"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74A07B44"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Mexico State</w:t>
            </w:r>
          </w:p>
        </w:tc>
        <w:tc>
          <w:tcPr>
            <w:tcW w:w="1434" w:type="dxa"/>
            <w:tcBorders>
              <w:top w:val="nil"/>
              <w:left w:val="nil"/>
              <w:bottom w:val="nil"/>
              <w:right w:val="nil"/>
            </w:tcBorders>
            <w:shd w:val="clear" w:color="auto" w:fill="auto"/>
            <w:vAlign w:val="bottom"/>
          </w:tcPr>
          <w:p w14:paraId="4BA5DAF6"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2.9</w:t>
            </w:r>
          </w:p>
        </w:tc>
        <w:tc>
          <w:tcPr>
            <w:tcW w:w="1434" w:type="dxa"/>
            <w:tcBorders>
              <w:top w:val="nil"/>
              <w:left w:val="nil"/>
              <w:bottom w:val="nil"/>
              <w:right w:val="nil"/>
            </w:tcBorders>
            <w:shd w:val="clear" w:color="auto" w:fill="auto"/>
            <w:vAlign w:val="bottom"/>
          </w:tcPr>
          <w:p w14:paraId="34CDE19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3.6</w:t>
            </w:r>
          </w:p>
        </w:tc>
        <w:tc>
          <w:tcPr>
            <w:tcW w:w="337" w:type="dxa"/>
            <w:tcBorders>
              <w:top w:val="nil"/>
              <w:left w:val="nil"/>
              <w:bottom w:val="nil"/>
              <w:right w:val="nil"/>
            </w:tcBorders>
            <w:shd w:val="clear" w:color="auto" w:fill="auto"/>
            <w:vAlign w:val="bottom"/>
          </w:tcPr>
          <w:p w14:paraId="5953351E"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682997A3"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68.7</w:t>
            </w:r>
          </w:p>
        </w:tc>
        <w:tc>
          <w:tcPr>
            <w:tcW w:w="910" w:type="dxa"/>
            <w:tcBorders>
              <w:top w:val="nil"/>
              <w:left w:val="nil"/>
              <w:bottom w:val="nil"/>
              <w:right w:val="nil"/>
            </w:tcBorders>
            <w:shd w:val="clear" w:color="auto" w:fill="auto"/>
            <w:vAlign w:val="bottom"/>
          </w:tcPr>
          <w:p w14:paraId="1EAB3CF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90.7</w:t>
            </w:r>
          </w:p>
        </w:tc>
      </w:tr>
      <w:tr w:rsidR="000E6A55" w14:paraId="397DB2EC" w14:textId="77777777">
        <w:trPr>
          <w:trHeight w:val="292"/>
        </w:trPr>
        <w:tc>
          <w:tcPr>
            <w:tcW w:w="1057" w:type="dxa"/>
            <w:tcBorders>
              <w:top w:val="nil"/>
              <w:left w:val="nil"/>
              <w:bottom w:val="nil"/>
              <w:right w:val="nil"/>
            </w:tcBorders>
            <w:shd w:val="clear" w:color="auto" w:fill="auto"/>
            <w:vAlign w:val="bottom"/>
          </w:tcPr>
          <w:p w14:paraId="15871E9E"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7BAE4EAA"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Nayarit</w:t>
            </w:r>
          </w:p>
        </w:tc>
        <w:tc>
          <w:tcPr>
            <w:tcW w:w="1434" w:type="dxa"/>
            <w:tcBorders>
              <w:top w:val="nil"/>
              <w:left w:val="nil"/>
              <w:bottom w:val="nil"/>
              <w:right w:val="nil"/>
            </w:tcBorders>
            <w:shd w:val="clear" w:color="auto" w:fill="auto"/>
            <w:vAlign w:val="bottom"/>
          </w:tcPr>
          <w:p w14:paraId="690CC39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2.2</w:t>
            </w:r>
          </w:p>
        </w:tc>
        <w:tc>
          <w:tcPr>
            <w:tcW w:w="1434" w:type="dxa"/>
            <w:tcBorders>
              <w:top w:val="nil"/>
              <w:left w:val="nil"/>
              <w:bottom w:val="nil"/>
              <w:right w:val="nil"/>
            </w:tcBorders>
            <w:shd w:val="clear" w:color="auto" w:fill="auto"/>
            <w:vAlign w:val="bottom"/>
          </w:tcPr>
          <w:p w14:paraId="29B8978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3.4</w:t>
            </w:r>
          </w:p>
        </w:tc>
        <w:tc>
          <w:tcPr>
            <w:tcW w:w="337" w:type="dxa"/>
            <w:tcBorders>
              <w:top w:val="nil"/>
              <w:left w:val="nil"/>
              <w:bottom w:val="nil"/>
              <w:right w:val="nil"/>
            </w:tcBorders>
            <w:shd w:val="clear" w:color="auto" w:fill="auto"/>
            <w:vAlign w:val="bottom"/>
          </w:tcPr>
          <w:p w14:paraId="2999F2CE"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2049DBC"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23.9</w:t>
            </w:r>
          </w:p>
        </w:tc>
        <w:tc>
          <w:tcPr>
            <w:tcW w:w="910" w:type="dxa"/>
            <w:tcBorders>
              <w:top w:val="nil"/>
              <w:left w:val="nil"/>
              <w:bottom w:val="nil"/>
              <w:right w:val="nil"/>
            </w:tcBorders>
            <w:shd w:val="clear" w:color="auto" w:fill="auto"/>
            <w:vAlign w:val="bottom"/>
          </w:tcPr>
          <w:p w14:paraId="5623E10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58.6</w:t>
            </w:r>
          </w:p>
        </w:tc>
      </w:tr>
      <w:tr w:rsidR="000E6A55" w14:paraId="4D722842" w14:textId="77777777">
        <w:trPr>
          <w:trHeight w:val="292"/>
        </w:trPr>
        <w:tc>
          <w:tcPr>
            <w:tcW w:w="1057" w:type="dxa"/>
            <w:tcBorders>
              <w:top w:val="nil"/>
              <w:left w:val="nil"/>
              <w:bottom w:val="nil"/>
              <w:right w:val="nil"/>
            </w:tcBorders>
            <w:shd w:val="clear" w:color="auto" w:fill="auto"/>
            <w:vAlign w:val="bottom"/>
          </w:tcPr>
          <w:p w14:paraId="2645E399"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62393295"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Michoacán</w:t>
            </w:r>
          </w:p>
        </w:tc>
        <w:tc>
          <w:tcPr>
            <w:tcW w:w="1434" w:type="dxa"/>
            <w:tcBorders>
              <w:top w:val="nil"/>
              <w:left w:val="nil"/>
              <w:bottom w:val="nil"/>
              <w:right w:val="nil"/>
            </w:tcBorders>
            <w:shd w:val="clear" w:color="auto" w:fill="auto"/>
            <w:vAlign w:val="bottom"/>
          </w:tcPr>
          <w:p w14:paraId="47565B5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2.3</w:t>
            </w:r>
          </w:p>
        </w:tc>
        <w:tc>
          <w:tcPr>
            <w:tcW w:w="1434" w:type="dxa"/>
            <w:tcBorders>
              <w:top w:val="nil"/>
              <w:left w:val="nil"/>
              <w:bottom w:val="nil"/>
              <w:right w:val="nil"/>
            </w:tcBorders>
            <w:shd w:val="clear" w:color="auto" w:fill="auto"/>
            <w:vAlign w:val="bottom"/>
          </w:tcPr>
          <w:p w14:paraId="56FAF0F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3.3</w:t>
            </w:r>
          </w:p>
        </w:tc>
        <w:tc>
          <w:tcPr>
            <w:tcW w:w="337" w:type="dxa"/>
            <w:tcBorders>
              <w:top w:val="nil"/>
              <w:left w:val="nil"/>
              <w:bottom w:val="nil"/>
              <w:right w:val="nil"/>
            </w:tcBorders>
            <w:shd w:val="clear" w:color="auto" w:fill="auto"/>
            <w:vAlign w:val="bottom"/>
          </w:tcPr>
          <w:p w14:paraId="73FA53AB"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6568CC9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52.7</w:t>
            </w:r>
          </w:p>
        </w:tc>
        <w:tc>
          <w:tcPr>
            <w:tcW w:w="910" w:type="dxa"/>
            <w:tcBorders>
              <w:top w:val="nil"/>
              <w:left w:val="nil"/>
              <w:bottom w:val="nil"/>
              <w:right w:val="nil"/>
            </w:tcBorders>
            <w:shd w:val="clear" w:color="auto" w:fill="auto"/>
            <w:vAlign w:val="bottom"/>
          </w:tcPr>
          <w:p w14:paraId="007CC3DA"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77.6</w:t>
            </w:r>
          </w:p>
        </w:tc>
      </w:tr>
      <w:tr w:rsidR="000E6A55" w14:paraId="0368AF4B" w14:textId="77777777">
        <w:trPr>
          <w:trHeight w:val="292"/>
        </w:trPr>
        <w:tc>
          <w:tcPr>
            <w:tcW w:w="1057" w:type="dxa"/>
            <w:tcBorders>
              <w:top w:val="nil"/>
              <w:left w:val="nil"/>
              <w:bottom w:val="nil"/>
              <w:right w:val="nil"/>
            </w:tcBorders>
            <w:shd w:val="clear" w:color="auto" w:fill="auto"/>
            <w:vAlign w:val="bottom"/>
          </w:tcPr>
          <w:p w14:paraId="2F7F504F"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4238ADF5"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Jalisco</w:t>
            </w:r>
          </w:p>
        </w:tc>
        <w:tc>
          <w:tcPr>
            <w:tcW w:w="1434" w:type="dxa"/>
            <w:tcBorders>
              <w:top w:val="nil"/>
              <w:left w:val="nil"/>
              <w:bottom w:val="nil"/>
              <w:right w:val="nil"/>
            </w:tcBorders>
            <w:shd w:val="clear" w:color="auto" w:fill="auto"/>
            <w:vAlign w:val="bottom"/>
          </w:tcPr>
          <w:p w14:paraId="13765FE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1.2</w:t>
            </w:r>
          </w:p>
        </w:tc>
        <w:tc>
          <w:tcPr>
            <w:tcW w:w="1434" w:type="dxa"/>
            <w:tcBorders>
              <w:top w:val="nil"/>
              <w:left w:val="nil"/>
              <w:bottom w:val="nil"/>
              <w:right w:val="nil"/>
            </w:tcBorders>
            <w:shd w:val="clear" w:color="auto" w:fill="auto"/>
            <w:vAlign w:val="bottom"/>
          </w:tcPr>
          <w:p w14:paraId="3F49065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2.5</w:t>
            </w:r>
          </w:p>
        </w:tc>
        <w:tc>
          <w:tcPr>
            <w:tcW w:w="337" w:type="dxa"/>
            <w:tcBorders>
              <w:top w:val="nil"/>
              <w:left w:val="nil"/>
              <w:bottom w:val="nil"/>
              <w:right w:val="nil"/>
            </w:tcBorders>
            <w:shd w:val="clear" w:color="auto" w:fill="auto"/>
            <w:vAlign w:val="bottom"/>
          </w:tcPr>
          <w:p w14:paraId="6F851C02"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609061D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56.4</w:t>
            </w:r>
          </w:p>
        </w:tc>
        <w:tc>
          <w:tcPr>
            <w:tcW w:w="910" w:type="dxa"/>
            <w:tcBorders>
              <w:top w:val="nil"/>
              <w:left w:val="nil"/>
              <w:bottom w:val="nil"/>
              <w:right w:val="nil"/>
            </w:tcBorders>
            <w:shd w:val="clear" w:color="auto" w:fill="auto"/>
            <w:vAlign w:val="bottom"/>
          </w:tcPr>
          <w:p w14:paraId="1E06BC0B"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65.7</w:t>
            </w:r>
          </w:p>
        </w:tc>
      </w:tr>
      <w:tr w:rsidR="000E6A55" w14:paraId="0413850B" w14:textId="77777777">
        <w:trPr>
          <w:trHeight w:val="292"/>
        </w:trPr>
        <w:tc>
          <w:tcPr>
            <w:tcW w:w="1057" w:type="dxa"/>
            <w:tcBorders>
              <w:top w:val="nil"/>
              <w:left w:val="nil"/>
              <w:bottom w:val="nil"/>
              <w:right w:val="nil"/>
            </w:tcBorders>
            <w:shd w:val="clear" w:color="auto" w:fill="auto"/>
            <w:vAlign w:val="bottom"/>
          </w:tcPr>
          <w:p w14:paraId="621973AF"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0577FD8F"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Mexico City</w:t>
            </w:r>
          </w:p>
        </w:tc>
        <w:tc>
          <w:tcPr>
            <w:tcW w:w="1434" w:type="dxa"/>
            <w:tcBorders>
              <w:top w:val="nil"/>
              <w:left w:val="nil"/>
              <w:bottom w:val="nil"/>
              <w:right w:val="nil"/>
            </w:tcBorders>
            <w:shd w:val="clear" w:color="auto" w:fill="auto"/>
            <w:vAlign w:val="bottom"/>
          </w:tcPr>
          <w:p w14:paraId="67470986"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1.9</w:t>
            </w:r>
          </w:p>
        </w:tc>
        <w:tc>
          <w:tcPr>
            <w:tcW w:w="1434" w:type="dxa"/>
            <w:tcBorders>
              <w:top w:val="nil"/>
              <w:left w:val="nil"/>
              <w:bottom w:val="nil"/>
              <w:right w:val="nil"/>
            </w:tcBorders>
            <w:shd w:val="clear" w:color="auto" w:fill="auto"/>
            <w:vAlign w:val="bottom"/>
          </w:tcPr>
          <w:p w14:paraId="2B454AD3"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2.4</w:t>
            </w:r>
          </w:p>
        </w:tc>
        <w:tc>
          <w:tcPr>
            <w:tcW w:w="337" w:type="dxa"/>
            <w:tcBorders>
              <w:top w:val="nil"/>
              <w:left w:val="nil"/>
              <w:bottom w:val="nil"/>
              <w:right w:val="nil"/>
            </w:tcBorders>
            <w:shd w:val="clear" w:color="auto" w:fill="auto"/>
            <w:vAlign w:val="bottom"/>
          </w:tcPr>
          <w:p w14:paraId="1C543EC5"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66F8D54B"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88.0</w:t>
            </w:r>
          </w:p>
        </w:tc>
        <w:tc>
          <w:tcPr>
            <w:tcW w:w="910" w:type="dxa"/>
            <w:tcBorders>
              <w:top w:val="nil"/>
              <w:left w:val="nil"/>
              <w:bottom w:val="nil"/>
              <w:right w:val="nil"/>
            </w:tcBorders>
            <w:shd w:val="clear" w:color="auto" w:fill="auto"/>
            <w:vAlign w:val="bottom"/>
          </w:tcPr>
          <w:p w14:paraId="731B944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85.7</w:t>
            </w:r>
          </w:p>
        </w:tc>
      </w:tr>
      <w:tr w:rsidR="000E6A55" w14:paraId="230739D5" w14:textId="77777777">
        <w:trPr>
          <w:trHeight w:val="292"/>
        </w:trPr>
        <w:tc>
          <w:tcPr>
            <w:tcW w:w="1057" w:type="dxa"/>
            <w:tcBorders>
              <w:top w:val="nil"/>
              <w:left w:val="nil"/>
              <w:bottom w:val="nil"/>
              <w:right w:val="nil"/>
            </w:tcBorders>
            <w:shd w:val="clear" w:color="auto" w:fill="auto"/>
            <w:vAlign w:val="bottom"/>
          </w:tcPr>
          <w:p w14:paraId="7BE39B2F"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65C55002"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Guanajuato</w:t>
            </w:r>
          </w:p>
        </w:tc>
        <w:tc>
          <w:tcPr>
            <w:tcW w:w="1434" w:type="dxa"/>
            <w:tcBorders>
              <w:top w:val="nil"/>
              <w:left w:val="nil"/>
              <w:bottom w:val="nil"/>
              <w:right w:val="nil"/>
            </w:tcBorders>
            <w:shd w:val="clear" w:color="auto" w:fill="auto"/>
            <w:vAlign w:val="bottom"/>
          </w:tcPr>
          <w:p w14:paraId="5D9B595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0.8</w:t>
            </w:r>
          </w:p>
        </w:tc>
        <w:tc>
          <w:tcPr>
            <w:tcW w:w="1434" w:type="dxa"/>
            <w:tcBorders>
              <w:top w:val="nil"/>
              <w:left w:val="nil"/>
              <w:bottom w:val="nil"/>
              <w:right w:val="nil"/>
            </w:tcBorders>
            <w:shd w:val="clear" w:color="auto" w:fill="auto"/>
            <w:vAlign w:val="bottom"/>
          </w:tcPr>
          <w:p w14:paraId="2BBEEE5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2.1</w:t>
            </w:r>
          </w:p>
        </w:tc>
        <w:tc>
          <w:tcPr>
            <w:tcW w:w="337" w:type="dxa"/>
            <w:tcBorders>
              <w:top w:val="nil"/>
              <w:left w:val="nil"/>
              <w:bottom w:val="nil"/>
              <w:right w:val="nil"/>
            </w:tcBorders>
            <w:shd w:val="clear" w:color="auto" w:fill="auto"/>
            <w:vAlign w:val="bottom"/>
          </w:tcPr>
          <w:p w14:paraId="56CA5EFD"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2CAAF28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40.8</w:t>
            </w:r>
          </w:p>
        </w:tc>
        <w:tc>
          <w:tcPr>
            <w:tcW w:w="910" w:type="dxa"/>
            <w:tcBorders>
              <w:top w:val="nil"/>
              <w:left w:val="nil"/>
              <w:bottom w:val="nil"/>
              <w:right w:val="nil"/>
            </w:tcBorders>
            <w:shd w:val="clear" w:color="auto" w:fill="auto"/>
            <w:vAlign w:val="bottom"/>
          </w:tcPr>
          <w:p w14:paraId="35268D4B"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75.2</w:t>
            </w:r>
          </w:p>
        </w:tc>
      </w:tr>
      <w:tr w:rsidR="000E6A55" w14:paraId="69033FE0" w14:textId="77777777">
        <w:trPr>
          <w:trHeight w:val="292"/>
        </w:trPr>
        <w:tc>
          <w:tcPr>
            <w:tcW w:w="1057" w:type="dxa"/>
            <w:tcBorders>
              <w:top w:val="nil"/>
              <w:left w:val="nil"/>
              <w:bottom w:val="nil"/>
              <w:right w:val="nil"/>
            </w:tcBorders>
            <w:shd w:val="clear" w:color="auto" w:fill="auto"/>
            <w:vAlign w:val="bottom"/>
          </w:tcPr>
          <w:p w14:paraId="67427412"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7B6BD29E"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Hidalgo</w:t>
            </w:r>
          </w:p>
        </w:tc>
        <w:tc>
          <w:tcPr>
            <w:tcW w:w="1434" w:type="dxa"/>
            <w:tcBorders>
              <w:top w:val="nil"/>
              <w:left w:val="nil"/>
              <w:bottom w:val="nil"/>
              <w:right w:val="nil"/>
            </w:tcBorders>
            <w:shd w:val="clear" w:color="auto" w:fill="auto"/>
            <w:vAlign w:val="bottom"/>
          </w:tcPr>
          <w:p w14:paraId="727BEFC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0.7</w:t>
            </w:r>
          </w:p>
        </w:tc>
        <w:tc>
          <w:tcPr>
            <w:tcW w:w="1434" w:type="dxa"/>
            <w:tcBorders>
              <w:top w:val="nil"/>
              <w:left w:val="nil"/>
              <w:bottom w:val="nil"/>
              <w:right w:val="nil"/>
            </w:tcBorders>
            <w:shd w:val="clear" w:color="auto" w:fill="auto"/>
            <w:vAlign w:val="bottom"/>
          </w:tcPr>
          <w:p w14:paraId="17ABAE2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2.0</w:t>
            </w:r>
          </w:p>
        </w:tc>
        <w:tc>
          <w:tcPr>
            <w:tcW w:w="337" w:type="dxa"/>
            <w:tcBorders>
              <w:top w:val="nil"/>
              <w:left w:val="nil"/>
              <w:bottom w:val="nil"/>
              <w:right w:val="nil"/>
            </w:tcBorders>
            <w:shd w:val="clear" w:color="auto" w:fill="auto"/>
            <w:vAlign w:val="bottom"/>
          </w:tcPr>
          <w:p w14:paraId="3044821B"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4F40164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42.4</w:t>
            </w:r>
          </w:p>
        </w:tc>
        <w:tc>
          <w:tcPr>
            <w:tcW w:w="910" w:type="dxa"/>
            <w:tcBorders>
              <w:top w:val="nil"/>
              <w:left w:val="nil"/>
              <w:bottom w:val="nil"/>
              <w:right w:val="nil"/>
            </w:tcBorders>
            <w:shd w:val="clear" w:color="auto" w:fill="auto"/>
            <w:vAlign w:val="bottom"/>
          </w:tcPr>
          <w:p w14:paraId="68A3A52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55.1</w:t>
            </w:r>
          </w:p>
        </w:tc>
      </w:tr>
      <w:tr w:rsidR="000E6A55" w14:paraId="0C786229" w14:textId="77777777">
        <w:trPr>
          <w:trHeight w:val="292"/>
        </w:trPr>
        <w:tc>
          <w:tcPr>
            <w:tcW w:w="1057" w:type="dxa"/>
            <w:tcBorders>
              <w:top w:val="nil"/>
              <w:left w:val="nil"/>
              <w:bottom w:val="nil"/>
              <w:right w:val="nil"/>
            </w:tcBorders>
            <w:shd w:val="clear" w:color="auto" w:fill="auto"/>
            <w:vAlign w:val="bottom"/>
          </w:tcPr>
          <w:p w14:paraId="3CB6607F"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3BA0C619"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Tlaxcala</w:t>
            </w:r>
          </w:p>
        </w:tc>
        <w:tc>
          <w:tcPr>
            <w:tcW w:w="1434" w:type="dxa"/>
            <w:tcBorders>
              <w:top w:val="nil"/>
              <w:left w:val="nil"/>
              <w:bottom w:val="nil"/>
              <w:right w:val="nil"/>
            </w:tcBorders>
            <w:shd w:val="clear" w:color="auto" w:fill="auto"/>
            <w:vAlign w:val="bottom"/>
          </w:tcPr>
          <w:p w14:paraId="21DC7E6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1.4</w:t>
            </w:r>
          </w:p>
        </w:tc>
        <w:tc>
          <w:tcPr>
            <w:tcW w:w="1434" w:type="dxa"/>
            <w:tcBorders>
              <w:top w:val="nil"/>
              <w:left w:val="nil"/>
              <w:bottom w:val="nil"/>
              <w:right w:val="nil"/>
            </w:tcBorders>
            <w:shd w:val="clear" w:color="auto" w:fill="auto"/>
            <w:vAlign w:val="bottom"/>
          </w:tcPr>
          <w:p w14:paraId="22E92C2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1.8</w:t>
            </w:r>
          </w:p>
        </w:tc>
        <w:tc>
          <w:tcPr>
            <w:tcW w:w="337" w:type="dxa"/>
            <w:tcBorders>
              <w:top w:val="nil"/>
              <w:left w:val="nil"/>
              <w:bottom w:val="nil"/>
              <w:right w:val="nil"/>
            </w:tcBorders>
            <w:shd w:val="clear" w:color="auto" w:fill="auto"/>
            <w:vAlign w:val="bottom"/>
          </w:tcPr>
          <w:p w14:paraId="664F90A2"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56C871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30.2</w:t>
            </w:r>
          </w:p>
        </w:tc>
        <w:tc>
          <w:tcPr>
            <w:tcW w:w="910" w:type="dxa"/>
            <w:tcBorders>
              <w:top w:val="nil"/>
              <w:left w:val="nil"/>
              <w:bottom w:val="nil"/>
              <w:right w:val="nil"/>
            </w:tcBorders>
            <w:shd w:val="clear" w:color="auto" w:fill="auto"/>
            <w:vAlign w:val="bottom"/>
          </w:tcPr>
          <w:p w14:paraId="7F87814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59.1</w:t>
            </w:r>
          </w:p>
        </w:tc>
      </w:tr>
      <w:tr w:rsidR="000E6A55" w14:paraId="20356A04" w14:textId="77777777">
        <w:trPr>
          <w:trHeight w:val="292"/>
        </w:trPr>
        <w:tc>
          <w:tcPr>
            <w:tcW w:w="1057" w:type="dxa"/>
            <w:tcBorders>
              <w:top w:val="nil"/>
              <w:left w:val="nil"/>
              <w:bottom w:val="nil"/>
              <w:right w:val="nil"/>
            </w:tcBorders>
            <w:shd w:val="clear" w:color="auto" w:fill="auto"/>
            <w:vAlign w:val="bottom"/>
          </w:tcPr>
          <w:p w14:paraId="015A63B0"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03AF1189"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Queretaro</w:t>
            </w:r>
          </w:p>
        </w:tc>
        <w:tc>
          <w:tcPr>
            <w:tcW w:w="1434" w:type="dxa"/>
            <w:tcBorders>
              <w:top w:val="nil"/>
              <w:left w:val="nil"/>
              <w:bottom w:val="nil"/>
              <w:right w:val="nil"/>
            </w:tcBorders>
            <w:shd w:val="clear" w:color="auto" w:fill="auto"/>
            <w:vAlign w:val="bottom"/>
          </w:tcPr>
          <w:p w14:paraId="6E4069E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1.0</w:t>
            </w:r>
          </w:p>
        </w:tc>
        <w:tc>
          <w:tcPr>
            <w:tcW w:w="1434" w:type="dxa"/>
            <w:tcBorders>
              <w:top w:val="nil"/>
              <w:left w:val="nil"/>
              <w:bottom w:val="nil"/>
              <w:right w:val="nil"/>
            </w:tcBorders>
            <w:shd w:val="clear" w:color="auto" w:fill="auto"/>
            <w:vAlign w:val="bottom"/>
          </w:tcPr>
          <w:p w14:paraId="382B5336"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1.6</w:t>
            </w:r>
          </w:p>
        </w:tc>
        <w:tc>
          <w:tcPr>
            <w:tcW w:w="337" w:type="dxa"/>
            <w:tcBorders>
              <w:top w:val="nil"/>
              <w:left w:val="nil"/>
              <w:bottom w:val="nil"/>
              <w:right w:val="nil"/>
            </w:tcBorders>
            <w:shd w:val="clear" w:color="auto" w:fill="auto"/>
            <w:vAlign w:val="bottom"/>
          </w:tcPr>
          <w:p w14:paraId="7124111C"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0FB15EDA"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41.9</w:t>
            </w:r>
          </w:p>
        </w:tc>
        <w:tc>
          <w:tcPr>
            <w:tcW w:w="910" w:type="dxa"/>
            <w:tcBorders>
              <w:top w:val="nil"/>
              <w:left w:val="nil"/>
              <w:bottom w:val="nil"/>
              <w:right w:val="nil"/>
            </w:tcBorders>
            <w:shd w:val="clear" w:color="auto" w:fill="auto"/>
            <w:vAlign w:val="bottom"/>
          </w:tcPr>
          <w:p w14:paraId="22909874"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54.4</w:t>
            </w:r>
          </w:p>
        </w:tc>
      </w:tr>
      <w:tr w:rsidR="000E6A55" w14:paraId="5A3BE661" w14:textId="77777777">
        <w:trPr>
          <w:trHeight w:val="292"/>
        </w:trPr>
        <w:tc>
          <w:tcPr>
            <w:tcW w:w="1057" w:type="dxa"/>
            <w:tcBorders>
              <w:top w:val="nil"/>
              <w:left w:val="nil"/>
              <w:bottom w:val="single" w:sz="4" w:space="0" w:color="auto"/>
              <w:right w:val="nil"/>
            </w:tcBorders>
            <w:shd w:val="clear" w:color="auto" w:fill="auto"/>
            <w:vAlign w:val="bottom"/>
          </w:tcPr>
          <w:p w14:paraId="3C30E70E"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2311" w:type="dxa"/>
            <w:tcBorders>
              <w:top w:val="nil"/>
              <w:left w:val="nil"/>
              <w:bottom w:val="single" w:sz="4" w:space="0" w:color="auto"/>
              <w:right w:val="nil"/>
            </w:tcBorders>
            <w:shd w:val="clear" w:color="auto" w:fill="auto"/>
            <w:vAlign w:val="bottom"/>
          </w:tcPr>
          <w:p w14:paraId="3B1CE87E"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Aguascalientes</w:t>
            </w:r>
          </w:p>
        </w:tc>
        <w:tc>
          <w:tcPr>
            <w:tcW w:w="1434" w:type="dxa"/>
            <w:tcBorders>
              <w:top w:val="nil"/>
              <w:left w:val="nil"/>
              <w:bottom w:val="single" w:sz="4" w:space="0" w:color="auto"/>
              <w:right w:val="nil"/>
            </w:tcBorders>
            <w:shd w:val="clear" w:color="auto" w:fill="auto"/>
            <w:vAlign w:val="bottom"/>
          </w:tcPr>
          <w:p w14:paraId="5F0FEC8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0.9</w:t>
            </w:r>
          </w:p>
        </w:tc>
        <w:tc>
          <w:tcPr>
            <w:tcW w:w="1434" w:type="dxa"/>
            <w:tcBorders>
              <w:top w:val="nil"/>
              <w:left w:val="nil"/>
              <w:bottom w:val="single" w:sz="4" w:space="0" w:color="auto"/>
              <w:right w:val="nil"/>
            </w:tcBorders>
            <w:shd w:val="clear" w:color="auto" w:fill="auto"/>
            <w:vAlign w:val="bottom"/>
          </w:tcPr>
          <w:p w14:paraId="00F2178B"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1.0</w:t>
            </w:r>
          </w:p>
        </w:tc>
        <w:tc>
          <w:tcPr>
            <w:tcW w:w="337" w:type="dxa"/>
            <w:tcBorders>
              <w:top w:val="nil"/>
              <w:left w:val="nil"/>
              <w:bottom w:val="single" w:sz="4" w:space="0" w:color="auto"/>
              <w:right w:val="nil"/>
            </w:tcBorders>
            <w:shd w:val="clear" w:color="auto" w:fill="auto"/>
            <w:vAlign w:val="bottom"/>
          </w:tcPr>
          <w:p w14:paraId="627DE5D1"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910" w:type="dxa"/>
            <w:tcBorders>
              <w:top w:val="nil"/>
              <w:left w:val="nil"/>
              <w:bottom w:val="single" w:sz="4" w:space="0" w:color="auto"/>
              <w:right w:val="nil"/>
            </w:tcBorders>
            <w:shd w:val="clear" w:color="auto" w:fill="auto"/>
            <w:vAlign w:val="bottom"/>
          </w:tcPr>
          <w:p w14:paraId="12E6773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39.5</w:t>
            </w:r>
          </w:p>
        </w:tc>
        <w:tc>
          <w:tcPr>
            <w:tcW w:w="910" w:type="dxa"/>
            <w:tcBorders>
              <w:top w:val="nil"/>
              <w:left w:val="nil"/>
              <w:bottom w:val="single" w:sz="4" w:space="0" w:color="auto"/>
              <w:right w:val="nil"/>
            </w:tcBorders>
            <w:shd w:val="clear" w:color="auto" w:fill="auto"/>
            <w:vAlign w:val="bottom"/>
          </w:tcPr>
          <w:p w14:paraId="2E785AB0"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43.7</w:t>
            </w:r>
          </w:p>
        </w:tc>
      </w:tr>
      <w:tr w:rsidR="000E6A55" w14:paraId="73B85321" w14:textId="77777777">
        <w:trPr>
          <w:trHeight w:val="292"/>
        </w:trPr>
        <w:tc>
          <w:tcPr>
            <w:tcW w:w="1057" w:type="dxa"/>
            <w:tcBorders>
              <w:top w:val="nil"/>
              <w:left w:val="nil"/>
              <w:bottom w:val="nil"/>
              <w:right w:val="nil"/>
            </w:tcBorders>
            <w:shd w:val="clear" w:color="auto" w:fill="auto"/>
            <w:vAlign w:val="bottom"/>
          </w:tcPr>
          <w:p w14:paraId="47020C47"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349DCEFE" w14:textId="77777777"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14:paraId="251ABFE4" w14:textId="77777777" w:rsidR="000E6A55" w:rsidRDefault="000E6A55">
            <w:pPr>
              <w:spacing w:after="0" w:line="240" w:lineRule="auto"/>
              <w:rPr>
                <w:rFonts w:ascii="Times New Roman"/>
                <w:sz w:val="20"/>
                <w:szCs w:val="20"/>
                <w:lang w:val="en-US"/>
              </w:rPr>
            </w:pPr>
          </w:p>
        </w:tc>
        <w:tc>
          <w:tcPr>
            <w:tcW w:w="1434" w:type="dxa"/>
            <w:tcBorders>
              <w:top w:val="nil"/>
              <w:left w:val="nil"/>
              <w:bottom w:val="nil"/>
              <w:right w:val="nil"/>
            </w:tcBorders>
            <w:shd w:val="clear" w:color="auto" w:fill="auto"/>
            <w:vAlign w:val="bottom"/>
          </w:tcPr>
          <w:p w14:paraId="0E404A99" w14:textId="77777777" w:rsidR="000E6A55" w:rsidRDefault="000E6A55">
            <w:pPr>
              <w:spacing w:after="0" w:line="240" w:lineRule="auto"/>
              <w:rPr>
                <w:rFonts w:ascii="Times New Roman"/>
                <w:sz w:val="20"/>
                <w:szCs w:val="20"/>
                <w:lang w:val="en-US"/>
              </w:rPr>
            </w:pPr>
          </w:p>
        </w:tc>
        <w:tc>
          <w:tcPr>
            <w:tcW w:w="337" w:type="dxa"/>
            <w:tcBorders>
              <w:top w:val="nil"/>
              <w:left w:val="nil"/>
              <w:bottom w:val="nil"/>
              <w:right w:val="nil"/>
            </w:tcBorders>
            <w:shd w:val="clear" w:color="auto" w:fill="auto"/>
            <w:vAlign w:val="bottom"/>
          </w:tcPr>
          <w:p w14:paraId="537A8EF8" w14:textId="77777777"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14:paraId="1FCBB38F" w14:textId="77777777" w:rsidR="000E6A55" w:rsidRDefault="000E6A55">
            <w:pPr>
              <w:spacing w:after="0" w:line="240" w:lineRule="auto"/>
              <w:rPr>
                <w:rFonts w:ascii="Times New Roman"/>
                <w:sz w:val="20"/>
                <w:szCs w:val="20"/>
                <w:lang w:val="en-US"/>
              </w:rPr>
            </w:pPr>
          </w:p>
        </w:tc>
        <w:tc>
          <w:tcPr>
            <w:tcW w:w="910" w:type="dxa"/>
            <w:tcBorders>
              <w:top w:val="nil"/>
              <w:left w:val="nil"/>
              <w:bottom w:val="nil"/>
              <w:right w:val="nil"/>
            </w:tcBorders>
            <w:shd w:val="clear" w:color="auto" w:fill="auto"/>
            <w:vAlign w:val="bottom"/>
          </w:tcPr>
          <w:p w14:paraId="64B44B44" w14:textId="77777777" w:rsidR="000E6A55" w:rsidRDefault="000E6A55">
            <w:pPr>
              <w:spacing w:after="0" w:line="240" w:lineRule="auto"/>
              <w:rPr>
                <w:rFonts w:ascii="Times New Roman"/>
                <w:sz w:val="20"/>
                <w:szCs w:val="20"/>
                <w:lang w:val="en-US"/>
              </w:rPr>
            </w:pPr>
          </w:p>
        </w:tc>
      </w:tr>
      <w:tr w:rsidR="000E6A55" w14:paraId="173C15E2" w14:textId="77777777">
        <w:trPr>
          <w:trHeight w:val="292"/>
        </w:trPr>
        <w:tc>
          <w:tcPr>
            <w:tcW w:w="1057" w:type="dxa"/>
            <w:tcBorders>
              <w:top w:val="nil"/>
              <w:left w:val="nil"/>
              <w:bottom w:val="nil"/>
              <w:right w:val="nil"/>
            </w:tcBorders>
            <w:shd w:val="clear" w:color="auto" w:fill="auto"/>
            <w:vAlign w:val="bottom"/>
          </w:tcPr>
          <w:p w14:paraId="015A1A9E" w14:textId="77777777" w:rsidR="000E6A55" w:rsidRDefault="006E7CFC">
            <w:pPr>
              <w:spacing w:after="0" w:line="240" w:lineRule="auto"/>
              <w:rPr>
                <w:rFonts w:ascii="Courier New" w:hAnsi="Courier New" w:cs="Courier New"/>
                <w:b/>
                <w:bCs/>
                <w:color w:val="000000"/>
                <w:sz w:val="20"/>
                <w:szCs w:val="20"/>
                <w:lang w:val="en-US"/>
              </w:rPr>
            </w:pPr>
            <w:r>
              <w:rPr>
                <w:rFonts w:ascii="Courier New" w:hAnsi="Courier New" w:cs="Courier New"/>
                <w:b/>
                <w:bCs/>
                <w:color w:val="000000"/>
                <w:sz w:val="20"/>
                <w:szCs w:val="20"/>
                <w:lang w:val="en-US"/>
              </w:rPr>
              <w:t>South</w:t>
            </w:r>
          </w:p>
        </w:tc>
        <w:tc>
          <w:tcPr>
            <w:tcW w:w="2311" w:type="dxa"/>
            <w:tcBorders>
              <w:top w:val="nil"/>
              <w:left w:val="nil"/>
              <w:bottom w:val="nil"/>
              <w:right w:val="nil"/>
            </w:tcBorders>
            <w:shd w:val="clear" w:color="auto" w:fill="auto"/>
            <w:vAlign w:val="bottom"/>
          </w:tcPr>
          <w:p w14:paraId="78BBDC2A"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Guerrero</w:t>
            </w:r>
          </w:p>
        </w:tc>
        <w:tc>
          <w:tcPr>
            <w:tcW w:w="1434" w:type="dxa"/>
            <w:tcBorders>
              <w:top w:val="nil"/>
              <w:left w:val="nil"/>
              <w:bottom w:val="nil"/>
              <w:right w:val="nil"/>
            </w:tcBorders>
            <w:shd w:val="clear" w:color="auto" w:fill="auto"/>
            <w:vAlign w:val="bottom"/>
          </w:tcPr>
          <w:p w14:paraId="59FA1D03"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3.7</w:t>
            </w:r>
          </w:p>
        </w:tc>
        <w:tc>
          <w:tcPr>
            <w:tcW w:w="1434" w:type="dxa"/>
            <w:tcBorders>
              <w:top w:val="nil"/>
              <w:left w:val="nil"/>
              <w:bottom w:val="nil"/>
              <w:right w:val="nil"/>
            </w:tcBorders>
            <w:shd w:val="clear" w:color="auto" w:fill="auto"/>
            <w:vAlign w:val="bottom"/>
          </w:tcPr>
          <w:p w14:paraId="6B37D4BA"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10.2</w:t>
            </w:r>
          </w:p>
        </w:tc>
        <w:tc>
          <w:tcPr>
            <w:tcW w:w="337" w:type="dxa"/>
            <w:tcBorders>
              <w:top w:val="nil"/>
              <w:left w:val="nil"/>
              <w:bottom w:val="nil"/>
              <w:right w:val="nil"/>
            </w:tcBorders>
            <w:shd w:val="clear" w:color="auto" w:fill="auto"/>
            <w:vAlign w:val="bottom"/>
          </w:tcPr>
          <w:p w14:paraId="57E8DF33"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BC79CA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58.3</w:t>
            </w:r>
          </w:p>
        </w:tc>
        <w:tc>
          <w:tcPr>
            <w:tcW w:w="910" w:type="dxa"/>
            <w:tcBorders>
              <w:top w:val="nil"/>
              <w:left w:val="nil"/>
              <w:bottom w:val="nil"/>
              <w:right w:val="nil"/>
            </w:tcBorders>
            <w:shd w:val="clear" w:color="auto" w:fill="auto"/>
            <w:vAlign w:val="bottom"/>
          </w:tcPr>
          <w:p w14:paraId="53D115B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83.1</w:t>
            </w:r>
          </w:p>
        </w:tc>
      </w:tr>
      <w:tr w:rsidR="000E6A55" w14:paraId="287C6589" w14:textId="77777777">
        <w:trPr>
          <w:trHeight w:val="292"/>
        </w:trPr>
        <w:tc>
          <w:tcPr>
            <w:tcW w:w="1057" w:type="dxa"/>
            <w:tcBorders>
              <w:top w:val="nil"/>
              <w:left w:val="nil"/>
              <w:bottom w:val="nil"/>
              <w:right w:val="nil"/>
            </w:tcBorders>
            <w:shd w:val="clear" w:color="auto" w:fill="auto"/>
            <w:vAlign w:val="bottom"/>
          </w:tcPr>
          <w:p w14:paraId="77203C3D"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2AB3F8C2"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Morelos</w:t>
            </w:r>
          </w:p>
        </w:tc>
        <w:tc>
          <w:tcPr>
            <w:tcW w:w="1434" w:type="dxa"/>
            <w:tcBorders>
              <w:top w:val="nil"/>
              <w:left w:val="nil"/>
              <w:bottom w:val="nil"/>
              <w:right w:val="nil"/>
            </w:tcBorders>
            <w:shd w:val="clear" w:color="auto" w:fill="auto"/>
            <w:vAlign w:val="bottom"/>
          </w:tcPr>
          <w:p w14:paraId="555AE30C"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1.5</w:t>
            </w:r>
          </w:p>
        </w:tc>
        <w:tc>
          <w:tcPr>
            <w:tcW w:w="1434" w:type="dxa"/>
            <w:tcBorders>
              <w:top w:val="nil"/>
              <w:left w:val="nil"/>
              <w:bottom w:val="nil"/>
              <w:right w:val="nil"/>
            </w:tcBorders>
            <w:shd w:val="clear" w:color="auto" w:fill="auto"/>
            <w:vAlign w:val="bottom"/>
          </w:tcPr>
          <w:p w14:paraId="1AC5228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5.0</w:t>
            </w:r>
          </w:p>
        </w:tc>
        <w:tc>
          <w:tcPr>
            <w:tcW w:w="337" w:type="dxa"/>
            <w:tcBorders>
              <w:top w:val="nil"/>
              <w:left w:val="nil"/>
              <w:bottom w:val="nil"/>
              <w:right w:val="nil"/>
            </w:tcBorders>
            <w:shd w:val="clear" w:color="auto" w:fill="auto"/>
            <w:vAlign w:val="bottom"/>
          </w:tcPr>
          <w:p w14:paraId="17CA1605"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3EBB7F2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58.2</w:t>
            </w:r>
          </w:p>
        </w:tc>
        <w:tc>
          <w:tcPr>
            <w:tcW w:w="910" w:type="dxa"/>
            <w:tcBorders>
              <w:top w:val="nil"/>
              <w:left w:val="nil"/>
              <w:bottom w:val="nil"/>
              <w:right w:val="nil"/>
            </w:tcBorders>
            <w:shd w:val="clear" w:color="auto" w:fill="auto"/>
            <w:vAlign w:val="bottom"/>
          </w:tcPr>
          <w:p w14:paraId="3A09E3F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86.3</w:t>
            </w:r>
          </w:p>
        </w:tc>
      </w:tr>
      <w:tr w:rsidR="000E6A55" w14:paraId="404AE624" w14:textId="77777777">
        <w:trPr>
          <w:trHeight w:val="292"/>
        </w:trPr>
        <w:tc>
          <w:tcPr>
            <w:tcW w:w="1057" w:type="dxa"/>
            <w:tcBorders>
              <w:top w:val="nil"/>
              <w:left w:val="nil"/>
              <w:bottom w:val="nil"/>
              <w:right w:val="nil"/>
            </w:tcBorders>
            <w:shd w:val="clear" w:color="auto" w:fill="auto"/>
            <w:vAlign w:val="bottom"/>
          </w:tcPr>
          <w:p w14:paraId="474FFF94"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630C9D31"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Oaxaca</w:t>
            </w:r>
          </w:p>
        </w:tc>
        <w:tc>
          <w:tcPr>
            <w:tcW w:w="1434" w:type="dxa"/>
            <w:tcBorders>
              <w:top w:val="nil"/>
              <w:left w:val="nil"/>
              <w:bottom w:val="nil"/>
              <w:right w:val="nil"/>
            </w:tcBorders>
            <w:shd w:val="clear" w:color="auto" w:fill="auto"/>
            <w:vAlign w:val="bottom"/>
          </w:tcPr>
          <w:p w14:paraId="75F74520"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2.9</w:t>
            </w:r>
          </w:p>
        </w:tc>
        <w:tc>
          <w:tcPr>
            <w:tcW w:w="1434" w:type="dxa"/>
            <w:tcBorders>
              <w:top w:val="nil"/>
              <w:left w:val="nil"/>
              <w:bottom w:val="nil"/>
              <w:right w:val="nil"/>
            </w:tcBorders>
            <w:shd w:val="clear" w:color="auto" w:fill="auto"/>
            <w:vAlign w:val="bottom"/>
          </w:tcPr>
          <w:p w14:paraId="2A23E52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3.8</w:t>
            </w:r>
          </w:p>
        </w:tc>
        <w:tc>
          <w:tcPr>
            <w:tcW w:w="337" w:type="dxa"/>
            <w:tcBorders>
              <w:top w:val="nil"/>
              <w:left w:val="nil"/>
              <w:bottom w:val="nil"/>
              <w:right w:val="nil"/>
            </w:tcBorders>
            <w:shd w:val="clear" w:color="auto" w:fill="auto"/>
            <w:vAlign w:val="bottom"/>
          </w:tcPr>
          <w:p w14:paraId="3E1A947C"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CBF1CE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47.4</w:t>
            </w:r>
          </w:p>
        </w:tc>
        <w:tc>
          <w:tcPr>
            <w:tcW w:w="910" w:type="dxa"/>
            <w:tcBorders>
              <w:top w:val="nil"/>
              <w:left w:val="nil"/>
              <w:bottom w:val="nil"/>
              <w:right w:val="nil"/>
            </w:tcBorders>
            <w:shd w:val="clear" w:color="auto" w:fill="auto"/>
            <w:vAlign w:val="bottom"/>
          </w:tcPr>
          <w:p w14:paraId="6AC5C607"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74.1</w:t>
            </w:r>
          </w:p>
        </w:tc>
      </w:tr>
      <w:tr w:rsidR="000E6A55" w14:paraId="425FC425" w14:textId="77777777">
        <w:trPr>
          <w:trHeight w:val="292"/>
        </w:trPr>
        <w:tc>
          <w:tcPr>
            <w:tcW w:w="1057" w:type="dxa"/>
            <w:tcBorders>
              <w:top w:val="nil"/>
              <w:left w:val="nil"/>
              <w:bottom w:val="nil"/>
              <w:right w:val="nil"/>
            </w:tcBorders>
            <w:shd w:val="clear" w:color="auto" w:fill="auto"/>
            <w:vAlign w:val="bottom"/>
          </w:tcPr>
          <w:p w14:paraId="146BC6A0"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05AFAFE9"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Quintana Roo</w:t>
            </w:r>
          </w:p>
        </w:tc>
        <w:tc>
          <w:tcPr>
            <w:tcW w:w="1434" w:type="dxa"/>
            <w:tcBorders>
              <w:top w:val="nil"/>
              <w:left w:val="nil"/>
              <w:bottom w:val="nil"/>
              <w:right w:val="nil"/>
            </w:tcBorders>
            <w:shd w:val="clear" w:color="auto" w:fill="auto"/>
            <w:vAlign w:val="bottom"/>
          </w:tcPr>
          <w:p w14:paraId="3FFC319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2.1</w:t>
            </w:r>
          </w:p>
        </w:tc>
        <w:tc>
          <w:tcPr>
            <w:tcW w:w="1434" w:type="dxa"/>
            <w:tcBorders>
              <w:top w:val="nil"/>
              <w:left w:val="nil"/>
              <w:bottom w:val="nil"/>
              <w:right w:val="nil"/>
            </w:tcBorders>
            <w:shd w:val="clear" w:color="auto" w:fill="auto"/>
            <w:vAlign w:val="bottom"/>
          </w:tcPr>
          <w:p w14:paraId="4906832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2.7</w:t>
            </w:r>
          </w:p>
        </w:tc>
        <w:tc>
          <w:tcPr>
            <w:tcW w:w="337" w:type="dxa"/>
            <w:tcBorders>
              <w:top w:val="nil"/>
              <w:left w:val="nil"/>
              <w:bottom w:val="nil"/>
              <w:right w:val="nil"/>
            </w:tcBorders>
            <w:shd w:val="clear" w:color="auto" w:fill="auto"/>
            <w:vAlign w:val="bottom"/>
          </w:tcPr>
          <w:p w14:paraId="19E27C8F"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20D14A6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59.1</w:t>
            </w:r>
          </w:p>
        </w:tc>
        <w:tc>
          <w:tcPr>
            <w:tcW w:w="910" w:type="dxa"/>
            <w:tcBorders>
              <w:top w:val="nil"/>
              <w:left w:val="nil"/>
              <w:bottom w:val="nil"/>
              <w:right w:val="nil"/>
            </w:tcBorders>
            <w:shd w:val="clear" w:color="auto" w:fill="auto"/>
            <w:vAlign w:val="bottom"/>
          </w:tcPr>
          <w:p w14:paraId="1820EE3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68.5</w:t>
            </w:r>
          </w:p>
        </w:tc>
      </w:tr>
      <w:tr w:rsidR="000E6A55" w14:paraId="17B176BC" w14:textId="77777777">
        <w:trPr>
          <w:trHeight w:val="292"/>
        </w:trPr>
        <w:tc>
          <w:tcPr>
            <w:tcW w:w="1057" w:type="dxa"/>
            <w:tcBorders>
              <w:top w:val="nil"/>
              <w:left w:val="nil"/>
              <w:bottom w:val="nil"/>
              <w:right w:val="nil"/>
            </w:tcBorders>
            <w:shd w:val="clear" w:color="auto" w:fill="auto"/>
            <w:vAlign w:val="bottom"/>
          </w:tcPr>
          <w:p w14:paraId="6EF48532"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35A6D37D"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Veracruz</w:t>
            </w:r>
          </w:p>
        </w:tc>
        <w:tc>
          <w:tcPr>
            <w:tcW w:w="1434" w:type="dxa"/>
            <w:tcBorders>
              <w:top w:val="nil"/>
              <w:left w:val="nil"/>
              <w:bottom w:val="nil"/>
              <w:right w:val="nil"/>
            </w:tcBorders>
            <w:shd w:val="clear" w:color="auto" w:fill="auto"/>
            <w:vAlign w:val="bottom"/>
          </w:tcPr>
          <w:p w14:paraId="5C0C33DB"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1.0</w:t>
            </w:r>
          </w:p>
        </w:tc>
        <w:tc>
          <w:tcPr>
            <w:tcW w:w="1434" w:type="dxa"/>
            <w:tcBorders>
              <w:top w:val="nil"/>
              <w:left w:val="nil"/>
              <w:bottom w:val="nil"/>
              <w:right w:val="nil"/>
            </w:tcBorders>
            <w:shd w:val="clear" w:color="auto" w:fill="auto"/>
            <w:vAlign w:val="bottom"/>
          </w:tcPr>
          <w:p w14:paraId="5B2E4368"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2.4</w:t>
            </w:r>
          </w:p>
        </w:tc>
        <w:tc>
          <w:tcPr>
            <w:tcW w:w="337" w:type="dxa"/>
            <w:tcBorders>
              <w:top w:val="nil"/>
              <w:left w:val="nil"/>
              <w:bottom w:val="nil"/>
              <w:right w:val="nil"/>
            </w:tcBorders>
            <w:shd w:val="clear" w:color="auto" w:fill="auto"/>
            <w:vAlign w:val="bottom"/>
          </w:tcPr>
          <w:p w14:paraId="18DCC75F"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68D95223"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46.7</w:t>
            </w:r>
          </w:p>
        </w:tc>
        <w:tc>
          <w:tcPr>
            <w:tcW w:w="910" w:type="dxa"/>
            <w:tcBorders>
              <w:top w:val="nil"/>
              <w:left w:val="nil"/>
              <w:bottom w:val="nil"/>
              <w:right w:val="nil"/>
            </w:tcBorders>
            <w:shd w:val="clear" w:color="auto" w:fill="auto"/>
            <w:vAlign w:val="bottom"/>
          </w:tcPr>
          <w:p w14:paraId="7431059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89.9</w:t>
            </w:r>
          </w:p>
        </w:tc>
      </w:tr>
      <w:tr w:rsidR="000E6A55" w14:paraId="590C6C59" w14:textId="77777777">
        <w:trPr>
          <w:trHeight w:val="292"/>
        </w:trPr>
        <w:tc>
          <w:tcPr>
            <w:tcW w:w="1057" w:type="dxa"/>
            <w:tcBorders>
              <w:top w:val="nil"/>
              <w:left w:val="nil"/>
              <w:bottom w:val="nil"/>
              <w:right w:val="nil"/>
            </w:tcBorders>
            <w:shd w:val="clear" w:color="auto" w:fill="auto"/>
            <w:vAlign w:val="bottom"/>
          </w:tcPr>
          <w:p w14:paraId="0E24D959"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36B2F703"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Chiapas</w:t>
            </w:r>
          </w:p>
        </w:tc>
        <w:tc>
          <w:tcPr>
            <w:tcW w:w="1434" w:type="dxa"/>
            <w:tcBorders>
              <w:top w:val="nil"/>
              <w:left w:val="nil"/>
              <w:bottom w:val="nil"/>
              <w:right w:val="nil"/>
            </w:tcBorders>
            <w:shd w:val="clear" w:color="auto" w:fill="auto"/>
            <w:vAlign w:val="bottom"/>
          </w:tcPr>
          <w:p w14:paraId="0ABAF31A"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1.7</w:t>
            </w:r>
          </w:p>
        </w:tc>
        <w:tc>
          <w:tcPr>
            <w:tcW w:w="1434" w:type="dxa"/>
            <w:tcBorders>
              <w:top w:val="nil"/>
              <w:left w:val="nil"/>
              <w:bottom w:val="nil"/>
              <w:right w:val="nil"/>
            </w:tcBorders>
            <w:shd w:val="clear" w:color="auto" w:fill="auto"/>
            <w:vAlign w:val="bottom"/>
          </w:tcPr>
          <w:p w14:paraId="410CEB16"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2.0</w:t>
            </w:r>
          </w:p>
        </w:tc>
        <w:tc>
          <w:tcPr>
            <w:tcW w:w="337" w:type="dxa"/>
            <w:tcBorders>
              <w:top w:val="nil"/>
              <w:left w:val="nil"/>
              <w:bottom w:val="nil"/>
              <w:right w:val="nil"/>
            </w:tcBorders>
            <w:shd w:val="clear" w:color="auto" w:fill="auto"/>
            <w:vAlign w:val="bottom"/>
          </w:tcPr>
          <w:p w14:paraId="27A37F23"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46513AE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54.0</w:t>
            </w:r>
          </w:p>
        </w:tc>
        <w:tc>
          <w:tcPr>
            <w:tcW w:w="910" w:type="dxa"/>
            <w:tcBorders>
              <w:top w:val="nil"/>
              <w:left w:val="nil"/>
              <w:bottom w:val="nil"/>
              <w:right w:val="nil"/>
            </w:tcBorders>
            <w:shd w:val="clear" w:color="auto" w:fill="auto"/>
            <w:vAlign w:val="bottom"/>
          </w:tcPr>
          <w:p w14:paraId="354CA96C"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61.1</w:t>
            </w:r>
          </w:p>
        </w:tc>
      </w:tr>
      <w:tr w:rsidR="000E6A55" w14:paraId="4CFE6106" w14:textId="77777777">
        <w:trPr>
          <w:trHeight w:val="292"/>
        </w:trPr>
        <w:tc>
          <w:tcPr>
            <w:tcW w:w="1057" w:type="dxa"/>
            <w:tcBorders>
              <w:top w:val="nil"/>
              <w:left w:val="nil"/>
              <w:bottom w:val="nil"/>
              <w:right w:val="nil"/>
            </w:tcBorders>
            <w:shd w:val="clear" w:color="auto" w:fill="auto"/>
            <w:vAlign w:val="bottom"/>
          </w:tcPr>
          <w:p w14:paraId="4CA5838C"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04B47D4F"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Tabasco</w:t>
            </w:r>
          </w:p>
        </w:tc>
        <w:tc>
          <w:tcPr>
            <w:tcW w:w="1434" w:type="dxa"/>
            <w:tcBorders>
              <w:top w:val="nil"/>
              <w:left w:val="nil"/>
              <w:bottom w:val="nil"/>
              <w:right w:val="nil"/>
            </w:tcBorders>
            <w:shd w:val="clear" w:color="auto" w:fill="auto"/>
            <w:vAlign w:val="bottom"/>
          </w:tcPr>
          <w:p w14:paraId="1B38054F"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1.2</w:t>
            </w:r>
          </w:p>
        </w:tc>
        <w:tc>
          <w:tcPr>
            <w:tcW w:w="1434" w:type="dxa"/>
            <w:tcBorders>
              <w:top w:val="nil"/>
              <w:left w:val="nil"/>
              <w:bottom w:val="nil"/>
              <w:right w:val="nil"/>
            </w:tcBorders>
            <w:shd w:val="clear" w:color="auto" w:fill="auto"/>
            <w:vAlign w:val="bottom"/>
          </w:tcPr>
          <w:p w14:paraId="4F3077B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1.9</w:t>
            </w:r>
          </w:p>
        </w:tc>
        <w:tc>
          <w:tcPr>
            <w:tcW w:w="337" w:type="dxa"/>
            <w:tcBorders>
              <w:top w:val="nil"/>
              <w:left w:val="nil"/>
              <w:bottom w:val="nil"/>
              <w:right w:val="nil"/>
            </w:tcBorders>
            <w:shd w:val="clear" w:color="auto" w:fill="auto"/>
            <w:vAlign w:val="bottom"/>
          </w:tcPr>
          <w:p w14:paraId="116DCDC0"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3C7AF48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63.4</w:t>
            </w:r>
          </w:p>
        </w:tc>
        <w:tc>
          <w:tcPr>
            <w:tcW w:w="910" w:type="dxa"/>
            <w:tcBorders>
              <w:top w:val="nil"/>
              <w:left w:val="nil"/>
              <w:bottom w:val="nil"/>
              <w:right w:val="nil"/>
            </w:tcBorders>
            <w:shd w:val="clear" w:color="auto" w:fill="auto"/>
            <w:vAlign w:val="bottom"/>
          </w:tcPr>
          <w:p w14:paraId="540488BB"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88.8</w:t>
            </w:r>
          </w:p>
        </w:tc>
      </w:tr>
      <w:tr w:rsidR="000E6A55" w14:paraId="54EBE3B5" w14:textId="77777777">
        <w:trPr>
          <w:trHeight w:val="292"/>
        </w:trPr>
        <w:tc>
          <w:tcPr>
            <w:tcW w:w="1057" w:type="dxa"/>
            <w:tcBorders>
              <w:top w:val="nil"/>
              <w:left w:val="nil"/>
              <w:bottom w:val="nil"/>
              <w:right w:val="nil"/>
            </w:tcBorders>
            <w:shd w:val="clear" w:color="auto" w:fill="auto"/>
            <w:vAlign w:val="bottom"/>
          </w:tcPr>
          <w:p w14:paraId="55DCFD05"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19E37A7E"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Campeche</w:t>
            </w:r>
          </w:p>
        </w:tc>
        <w:tc>
          <w:tcPr>
            <w:tcW w:w="1434" w:type="dxa"/>
            <w:tcBorders>
              <w:top w:val="nil"/>
              <w:left w:val="nil"/>
              <w:bottom w:val="nil"/>
              <w:right w:val="nil"/>
            </w:tcBorders>
            <w:shd w:val="clear" w:color="auto" w:fill="auto"/>
            <w:vAlign w:val="bottom"/>
          </w:tcPr>
          <w:p w14:paraId="46DEE6C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0.7</w:t>
            </w:r>
          </w:p>
        </w:tc>
        <w:tc>
          <w:tcPr>
            <w:tcW w:w="1434" w:type="dxa"/>
            <w:tcBorders>
              <w:top w:val="nil"/>
              <w:left w:val="nil"/>
              <w:bottom w:val="nil"/>
              <w:right w:val="nil"/>
            </w:tcBorders>
            <w:shd w:val="clear" w:color="auto" w:fill="auto"/>
            <w:vAlign w:val="bottom"/>
          </w:tcPr>
          <w:p w14:paraId="704914B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1.9</w:t>
            </w:r>
          </w:p>
        </w:tc>
        <w:tc>
          <w:tcPr>
            <w:tcW w:w="337" w:type="dxa"/>
            <w:tcBorders>
              <w:top w:val="nil"/>
              <w:left w:val="nil"/>
              <w:bottom w:val="nil"/>
              <w:right w:val="nil"/>
            </w:tcBorders>
            <w:shd w:val="clear" w:color="auto" w:fill="auto"/>
            <w:vAlign w:val="bottom"/>
          </w:tcPr>
          <w:p w14:paraId="3EABE2C8"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6327DEB5"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44.2</w:t>
            </w:r>
          </w:p>
        </w:tc>
        <w:tc>
          <w:tcPr>
            <w:tcW w:w="910" w:type="dxa"/>
            <w:tcBorders>
              <w:top w:val="nil"/>
              <w:left w:val="nil"/>
              <w:bottom w:val="nil"/>
              <w:right w:val="nil"/>
            </w:tcBorders>
            <w:shd w:val="clear" w:color="auto" w:fill="auto"/>
            <w:vAlign w:val="bottom"/>
          </w:tcPr>
          <w:p w14:paraId="0B97AD9C"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57.6</w:t>
            </w:r>
          </w:p>
        </w:tc>
      </w:tr>
      <w:tr w:rsidR="000E6A55" w14:paraId="43FEC21C" w14:textId="77777777">
        <w:trPr>
          <w:trHeight w:val="292"/>
        </w:trPr>
        <w:tc>
          <w:tcPr>
            <w:tcW w:w="1057" w:type="dxa"/>
            <w:tcBorders>
              <w:top w:val="nil"/>
              <w:left w:val="nil"/>
              <w:bottom w:val="nil"/>
              <w:right w:val="nil"/>
            </w:tcBorders>
            <w:shd w:val="clear" w:color="auto" w:fill="auto"/>
            <w:vAlign w:val="bottom"/>
          </w:tcPr>
          <w:p w14:paraId="788B6CC5" w14:textId="77777777" w:rsidR="000E6A55" w:rsidRDefault="000E6A55">
            <w:pPr>
              <w:spacing w:after="0" w:line="240" w:lineRule="auto"/>
              <w:jc w:val="right"/>
              <w:rPr>
                <w:rFonts w:ascii="Courier New" w:hAnsi="Courier New" w:cs="Courier New"/>
                <w:color w:val="000000"/>
                <w:sz w:val="20"/>
                <w:szCs w:val="20"/>
                <w:lang w:val="en-US"/>
              </w:rPr>
            </w:pPr>
          </w:p>
        </w:tc>
        <w:tc>
          <w:tcPr>
            <w:tcW w:w="2311" w:type="dxa"/>
            <w:tcBorders>
              <w:top w:val="nil"/>
              <w:left w:val="nil"/>
              <w:bottom w:val="nil"/>
              <w:right w:val="nil"/>
            </w:tcBorders>
            <w:shd w:val="clear" w:color="auto" w:fill="auto"/>
            <w:vAlign w:val="bottom"/>
          </w:tcPr>
          <w:p w14:paraId="17D8AF7D"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Puebla</w:t>
            </w:r>
          </w:p>
        </w:tc>
        <w:tc>
          <w:tcPr>
            <w:tcW w:w="1434" w:type="dxa"/>
            <w:tcBorders>
              <w:top w:val="nil"/>
              <w:left w:val="nil"/>
              <w:bottom w:val="nil"/>
              <w:right w:val="nil"/>
            </w:tcBorders>
            <w:shd w:val="clear" w:color="auto" w:fill="auto"/>
            <w:vAlign w:val="bottom"/>
          </w:tcPr>
          <w:p w14:paraId="6ED113DE"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1.5</w:t>
            </w:r>
          </w:p>
        </w:tc>
        <w:tc>
          <w:tcPr>
            <w:tcW w:w="1434" w:type="dxa"/>
            <w:tcBorders>
              <w:top w:val="nil"/>
              <w:left w:val="nil"/>
              <w:bottom w:val="nil"/>
              <w:right w:val="nil"/>
            </w:tcBorders>
            <w:shd w:val="clear" w:color="auto" w:fill="auto"/>
            <w:vAlign w:val="bottom"/>
          </w:tcPr>
          <w:p w14:paraId="65F4141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1.9</w:t>
            </w:r>
          </w:p>
        </w:tc>
        <w:tc>
          <w:tcPr>
            <w:tcW w:w="337" w:type="dxa"/>
            <w:tcBorders>
              <w:top w:val="nil"/>
              <w:left w:val="nil"/>
              <w:bottom w:val="nil"/>
              <w:right w:val="nil"/>
            </w:tcBorders>
            <w:shd w:val="clear" w:color="auto" w:fill="auto"/>
            <w:vAlign w:val="bottom"/>
          </w:tcPr>
          <w:p w14:paraId="5FB3E503" w14:textId="77777777" w:rsidR="000E6A55" w:rsidRDefault="000E6A55">
            <w:pPr>
              <w:spacing w:after="0" w:line="240" w:lineRule="auto"/>
              <w:jc w:val="right"/>
              <w:rPr>
                <w:rFonts w:ascii="Courier New" w:hAnsi="Courier New" w:cs="Courier New"/>
                <w:color w:val="000000"/>
                <w:sz w:val="20"/>
                <w:szCs w:val="20"/>
                <w:lang w:val="en-US"/>
              </w:rPr>
            </w:pPr>
          </w:p>
        </w:tc>
        <w:tc>
          <w:tcPr>
            <w:tcW w:w="910" w:type="dxa"/>
            <w:tcBorders>
              <w:top w:val="nil"/>
              <w:left w:val="nil"/>
              <w:bottom w:val="nil"/>
              <w:right w:val="nil"/>
            </w:tcBorders>
            <w:shd w:val="clear" w:color="auto" w:fill="auto"/>
            <w:vAlign w:val="bottom"/>
          </w:tcPr>
          <w:p w14:paraId="13658D71"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56.7</w:t>
            </w:r>
          </w:p>
        </w:tc>
        <w:tc>
          <w:tcPr>
            <w:tcW w:w="910" w:type="dxa"/>
            <w:tcBorders>
              <w:top w:val="nil"/>
              <w:left w:val="nil"/>
              <w:bottom w:val="nil"/>
              <w:right w:val="nil"/>
            </w:tcBorders>
            <w:shd w:val="clear" w:color="auto" w:fill="auto"/>
            <w:vAlign w:val="bottom"/>
          </w:tcPr>
          <w:p w14:paraId="39EFEA5D"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68.1</w:t>
            </w:r>
          </w:p>
        </w:tc>
      </w:tr>
      <w:tr w:rsidR="000E6A55" w14:paraId="41A1D3BA" w14:textId="77777777">
        <w:trPr>
          <w:trHeight w:val="292"/>
        </w:trPr>
        <w:tc>
          <w:tcPr>
            <w:tcW w:w="1057" w:type="dxa"/>
            <w:tcBorders>
              <w:top w:val="nil"/>
              <w:left w:val="nil"/>
              <w:bottom w:val="single" w:sz="4" w:space="0" w:color="auto"/>
              <w:right w:val="nil"/>
            </w:tcBorders>
            <w:shd w:val="clear" w:color="auto" w:fill="auto"/>
            <w:vAlign w:val="bottom"/>
          </w:tcPr>
          <w:p w14:paraId="1F697B39"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2311" w:type="dxa"/>
            <w:tcBorders>
              <w:top w:val="nil"/>
              <w:left w:val="nil"/>
              <w:bottom w:val="single" w:sz="4" w:space="0" w:color="auto"/>
              <w:right w:val="nil"/>
            </w:tcBorders>
            <w:shd w:val="clear" w:color="auto" w:fill="auto"/>
            <w:vAlign w:val="bottom"/>
          </w:tcPr>
          <w:p w14:paraId="2CA90563"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Yucatan</w:t>
            </w:r>
          </w:p>
        </w:tc>
        <w:tc>
          <w:tcPr>
            <w:tcW w:w="1434" w:type="dxa"/>
            <w:tcBorders>
              <w:top w:val="nil"/>
              <w:left w:val="nil"/>
              <w:bottom w:val="single" w:sz="4" w:space="0" w:color="auto"/>
              <w:right w:val="nil"/>
            </w:tcBorders>
            <w:shd w:val="clear" w:color="auto" w:fill="auto"/>
            <w:vAlign w:val="bottom"/>
          </w:tcPr>
          <w:p w14:paraId="6B406BF9"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0.5</w:t>
            </w:r>
          </w:p>
        </w:tc>
        <w:tc>
          <w:tcPr>
            <w:tcW w:w="1434" w:type="dxa"/>
            <w:tcBorders>
              <w:top w:val="nil"/>
              <w:left w:val="nil"/>
              <w:bottom w:val="single" w:sz="4" w:space="0" w:color="auto"/>
              <w:right w:val="nil"/>
            </w:tcBorders>
            <w:shd w:val="clear" w:color="auto" w:fill="auto"/>
            <w:vAlign w:val="bottom"/>
          </w:tcPr>
          <w:p w14:paraId="217B1476"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0.6</w:t>
            </w:r>
          </w:p>
        </w:tc>
        <w:tc>
          <w:tcPr>
            <w:tcW w:w="337" w:type="dxa"/>
            <w:tcBorders>
              <w:top w:val="nil"/>
              <w:left w:val="nil"/>
              <w:bottom w:val="single" w:sz="4" w:space="0" w:color="auto"/>
              <w:right w:val="nil"/>
            </w:tcBorders>
            <w:shd w:val="clear" w:color="auto" w:fill="auto"/>
            <w:vAlign w:val="bottom"/>
          </w:tcPr>
          <w:p w14:paraId="09CCC704" w14:textId="77777777" w:rsidR="000E6A55" w:rsidRDefault="006E7CF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w:t>
            </w:r>
          </w:p>
        </w:tc>
        <w:tc>
          <w:tcPr>
            <w:tcW w:w="910" w:type="dxa"/>
            <w:tcBorders>
              <w:top w:val="nil"/>
              <w:left w:val="nil"/>
              <w:bottom w:val="single" w:sz="4" w:space="0" w:color="auto"/>
              <w:right w:val="nil"/>
            </w:tcBorders>
            <w:shd w:val="clear" w:color="auto" w:fill="auto"/>
            <w:vAlign w:val="bottom"/>
          </w:tcPr>
          <w:p w14:paraId="0FFB9742"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34.0</w:t>
            </w:r>
          </w:p>
        </w:tc>
        <w:tc>
          <w:tcPr>
            <w:tcW w:w="910" w:type="dxa"/>
            <w:tcBorders>
              <w:top w:val="nil"/>
              <w:left w:val="nil"/>
              <w:bottom w:val="single" w:sz="4" w:space="0" w:color="auto"/>
              <w:right w:val="nil"/>
            </w:tcBorders>
            <w:shd w:val="clear" w:color="auto" w:fill="auto"/>
            <w:vAlign w:val="bottom"/>
          </w:tcPr>
          <w:p w14:paraId="41E6784C" w14:textId="77777777" w:rsidR="000E6A55" w:rsidRDefault="006E7CFC">
            <w:pPr>
              <w:spacing w:after="0" w:line="240" w:lineRule="auto"/>
              <w:jc w:val="right"/>
              <w:rPr>
                <w:rFonts w:ascii="Courier New" w:hAnsi="Courier New" w:cs="Courier New"/>
                <w:color w:val="000000"/>
                <w:sz w:val="20"/>
                <w:szCs w:val="20"/>
                <w:lang w:val="en-US"/>
              </w:rPr>
            </w:pPr>
            <w:r>
              <w:rPr>
                <w:rFonts w:ascii="Courier New" w:hAnsi="Courier New" w:cs="Courier New"/>
                <w:color w:val="000000"/>
                <w:sz w:val="20"/>
                <w:szCs w:val="20"/>
                <w:lang w:val="en-US"/>
              </w:rPr>
              <w:t>27.2</w:t>
            </w:r>
          </w:p>
        </w:tc>
      </w:tr>
    </w:tbl>
    <w:p w14:paraId="7844516C" w14:textId="77777777" w:rsidR="000E6A55" w:rsidRDefault="000E6A55">
      <w:pPr>
        <w:spacing w:line="360" w:lineRule="auto"/>
        <w:jc w:val="both"/>
        <w:rPr>
          <w:rFonts w:ascii="Courier New" w:hAnsi="Courier New" w:cs="Courier New"/>
          <w:b/>
          <w:sz w:val="24"/>
          <w:szCs w:val="24"/>
          <w:lang w:val="en-US"/>
        </w:rPr>
      </w:pPr>
    </w:p>
    <w:p w14:paraId="6FF487AE" w14:textId="02083071" w:rsidR="000E6A55" w:rsidRDefault="006E7CFC" w:rsidP="004B5422">
      <w:pPr>
        <w:jc w:val="both"/>
        <w:rPr>
          <w:rFonts w:ascii="Courier New" w:hAnsi="Courier New" w:cs="Courier New"/>
          <w:b/>
          <w:sz w:val="24"/>
          <w:szCs w:val="24"/>
          <w:lang w:val="en-US"/>
        </w:rPr>
      </w:pPr>
      <w:r>
        <w:rPr>
          <w:rFonts w:ascii="Courier New" w:hAnsi="Courier New" w:cs="Courier New"/>
          <w:b/>
          <w:sz w:val="24"/>
          <w:szCs w:val="24"/>
          <w:lang w:val="en-US"/>
        </w:rPr>
        <w:lastRenderedPageBreak/>
        <w:t xml:space="preserve">Exhibit 1. Change in female homicide rates by 100,000 population between 2002-07 and </w:t>
      </w:r>
      <w:proofErr w:type="gramStart"/>
      <w:r>
        <w:rPr>
          <w:rFonts w:ascii="Courier New" w:hAnsi="Courier New" w:cs="Courier New"/>
          <w:b/>
          <w:sz w:val="24"/>
          <w:szCs w:val="24"/>
          <w:lang w:val="en-US"/>
        </w:rPr>
        <w:t>2011-16, and</w:t>
      </w:r>
      <w:proofErr w:type="gramEnd"/>
      <w:r>
        <w:rPr>
          <w:rFonts w:ascii="Courier New" w:hAnsi="Courier New" w:cs="Courier New"/>
          <w:b/>
          <w:sz w:val="24"/>
          <w:szCs w:val="24"/>
          <w:lang w:val="en-US"/>
        </w:rPr>
        <w:t xml:space="preserve"> change in the proportion of population vulnerable of becoming a victim between 2005 and 2017 by state.</w:t>
      </w:r>
    </w:p>
    <w:p w14:paraId="13060A56" w14:textId="77777777" w:rsidR="000E6A55" w:rsidRDefault="000E6A55">
      <w:pPr>
        <w:rPr>
          <w:rFonts w:ascii="Courier New" w:hAnsi="Courier New" w:cs="Courier New"/>
          <w:b/>
          <w:sz w:val="24"/>
          <w:szCs w:val="24"/>
          <w:lang w:val="en-US"/>
        </w:rPr>
      </w:pPr>
    </w:p>
    <w:p w14:paraId="69C73CE9" w14:textId="77777777" w:rsidR="000E6A55" w:rsidRDefault="006E7CFC">
      <w:pPr>
        <w:rPr>
          <w:rFonts w:ascii="Courier New" w:hAnsi="Courier New" w:cs="Courier New"/>
          <w:b/>
          <w:sz w:val="24"/>
          <w:szCs w:val="24"/>
          <w:lang w:val="en-US"/>
        </w:rPr>
      </w:pPr>
      <w:r>
        <w:rPr>
          <w:noProof/>
          <w:lang w:eastAsia="en-GB"/>
        </w:rPr>
        <w:drawing>
          <wp:inline distT="0" distB="0" distL="0" distR="0" wp14:anchorId="6330266B" wp14:editId="493ED294">
            <wp:extent cx="6120130" cy="5807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6120130" cy="5807710"/>
                    </a:xfrm>
                    <a:prstGeom prst="rect">
                      <a:avLst/>
                    </a:prstGeom>
                  </pic:spPr>
                </pic:pic>
              </a:graphicData>
            </a:graphic>
          </wp:inline>
        </w:drawing>
      </w:r>
    </w:p>
    <w:p w14:paraId="1B78B547" w14:textId="77777777" w:rsidR="000E6A55" w:rsidRDefault="000E6A55">
      <w:pPr>
        <w:rPr>
          <w:rFonts w:ascii="Courier New" w:hAnsi="Courier New" w:cs="Courier New"/>
          <w:b/>
          <w:sz w:val="24"/>
          <w:szCs w:val="24"/>
          <w:lang w:val="en-US"/>
        </w:rPr>
      </w:pPr>
    </w:p>
    <w:p w14:paraId="00CF1739" w14:textId="77777777" w:rsidR="000E6A55" w:rsidRDefault="000E6A55">
      <w:pPr>
        <w:rPr>
          <w:rFonts w:ascii="Courier New" w:hAnsi="Courier New" w:cs="Courier New"/>
          <w:b/>
          <w:sz w:val="24"/>
          <w:szCs w:val="24"/>
          <w:lang w:val="en-US"/>
        </w:rPr>
      </w:pPr>
    </w:p>
    <w:p w14:paraId="23BAA28D" w14:textId="77777777" w:rsidR="000E6A55" w:rsidRDefault="000E6A55">
      <w:pPr>
        <w:spacing w:line="360" w:lineRule="auto"/>
        <w:jc w:val="both"/>
        <w:rPr>
          <w:rFonts w:ascii="Courier New" w:hAnsi="Courier New" w:cs="Courier New"/>
          <w:b/>
          <w:sz w:val="24"/>
          <w:szCs w:val="24"/>
          <w:lang w:val="en-US"/>
        </w:rPr>
      </w:pPr>
    </w:p>
    <w:p w14:paraId="49FAC195" w14:textId="77777777" w:rsidR="000E6A55" w:rsidRDefault="006E7CFC">
      <w:pPr>
        <w:rPr>
          <w:rFonts w:ascii="Courier New" w:hAnsi="Courier New" w:cs="Courier New"/>
          <w:b/>
          <w:sz w:val="24"/>
          <w:szCs w:val="24"/>
          <w:lang w:val="en-US"/>
        </w:rPr>
      </w:pPr>
      <w:r>
        <w:rPr>
          <w:rFonts w:ascii="Courier New" w:hAnsi="Courier New" w:cs="Courier New"/>
          <w:b/>
          <w:sz w:val="24"/>
          <w:szCs w:val="24"/>
          <w:lang w:val="en-US"/>
        </w:rPr>
        <w:br w:type="page"/>
      </w:r>
    </w:p>
    <w:p w14:paraId="33E1459D" w14:textId="77777777" w:rsidR="000E6A55" w:rsidRDefault="006E7CF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lastRenderedPageBreak/>
        <w:t>References</w:t>
      </w:r>
    </w:p>
    <w:p w14:paraId="15EEB732" w14:textId="3992B12B" w:rsidR="004B5422" w:rsidRPr="004B5422" w:rsidRDefault="006E7CFC" w:rsidP="004B5422">
      <w:pPr>
        <w:pStyle w:val="EndNoteBibliography"/>
        <w:spacing w:after="0"/>
        <w:rPr>
          <w:noProof/>
        </w:rPr>
      </w:pPr>
      <w:r>
        <w:rPr>
          <w:rFonts w:ascii="Courier New" w:hAnsi="Courier New" w:cs="Courier New"/>
          <w:b/>
          <w:sz w:val="24"/>
          <w:szCs w:val="24"/>
        </w:rPr>
        <w:fldChar w:fldCharType="begin"/>
      </w:r>
      <w:r>
        <w:rPr>
          <w:rFonts w:ascii="Courier New" w:hAnsi="Courier New" w:cs="Courier New"/>
          <w:b/>
          <w:sz w:val="24"/>
          <w:szCs w:val="24"/>
        </w:rPr>
        <w:instrText xml:space="preserve"> ADDIN EN.REFLIST </w:instrText>
      </w:r>
      <w:r>
        <w:rPr>
          <w:rFonts w:ascii="Courier New" w:hAnsi="Courier New" w:cs="Courier New"/>
          <w:b/>
          <w:sz w:val="24"/>
          <w:szCs w:val="24"/>
        </w:rPr>
        <w:fldChar w:fldCharType="separate"/>
      </w:r>
      <w:r w:rsidR="004B5422" w:rsidRPr="004B5422">
        <w:rPr>
          <w:noProof/>
        </w:rPr>
        <w:t>1.</w:t>
      </w:r>
      <w:r w:rsidR="004B5422" w:rsidRPr="004B5422">
        <w:rPr>
          <w:noProof/>
        </w:rPr>
        <w:tab/>
        <w:t xml:space="preserve">Institute of Health Metrics and Evaluation. GBD cause patterns- intentional injuries </w:t>
      </w:r>
      <w:hyperlink r:id="rId11" w:history="1">
        <w:r w:rsidR="004B5422" w:rsidRPr="004B5422">
          <w:rPr>
            <w:rStyle w:val="Hyperlink"/>
            <w:noProof/>
          </w:rPr>
          <w:t>https://vizhub.healthdata.org/gbd-compare/2018</w:t>
        </w:r>
      </w:hyperlink>
      <w:r w:rsidR="004B5422" w:rsidRPr="004B5422">
        <w:rPr>
          <w:noProof/>
        </w:rPr>
        <w:t xml:space="preserve"> [Available from: </w:t>
      </w:r>
      <w:hyperlink r:id="rId12" w:history="1">
        <w:r w:rsidR="004B5422" w:rsidRPr="004B5422">
          <w:rPr>
            <w:rStyle w:val="Hyperlink"/>
            <w:noProof/>
          </w:rPr>
          <w:t>https://vizhub.healthdata.org/gbd-compare/</w:t>
        </w:r>
      </w:hyperlink>
      <w:r w:rsidR="004B5422" w:rsidRPr="004B5422">
        <w:rPr>
          <w:noProof/>
        </w:rPr>
        <w:t>.</w:t>
      </w:r>
    </w:p>
    <w:p w14:paraId="291DAEBC" w14:textId="77777777" w:rsidR="004B5422" w:rsidRPr="004B5422" w:rsidRDefault="004B5422" w:rsidP="004B5422">
      <w:pPr>
        <w:pStyle w:val="EndNoteBibliography"/>
        <w:spacing w:after="0"/>
        <w:rPr>
          <w:noProof/>
        </w:rPr>
      </w:pPr>
      <w:r w:rsidRPr="004B5422">
        <w:rPr>
          <w:noProof/>
        </w:rPr>
        <w:t>2.</w:t>
      </w:r>
      <w:r w:rsidRPr="004B5422">
        <w:rPr>
          <w:noProof/>
        </w:rPr>
        <w:tab/>
        <w:t>United Nations Office on Drugs and Crime. Global study on homicide 2013: trends, contexts, data: UNODC; 2014.</w:t>
      </w:r>
    </w:p>
    <w:p w14:paraId="1DEE4A00" w14:textId="3E40C9D6" w:rsidR="004B5422" w:rsidRPr="004B5422" w:rsidRDefault="004B5422" w:rsidP="004B5422">
      <w:pPr>
        <w:pStyle w:val="EndNoteBibliography"/>
        <w:spacing w:after="0"/>
        <w:rPr>
          <w:noProof/>
        </w:rPr>
      </w:pPr>
      <w:r w:rsidRPr="004B5422">
        <w:rPr>
          <w:noProof/>
        </w:rPr>
        <w:t>3.</w:t>
      </w:r>
      <w:r w:rsidRPr="004B5422">
        <w:rPr>
          <w:noProof/>
        </w:rPr>
        <w:tab/>
        <w:t xml:space="preserve">Mexican National Institue of Statistics (INEGI). National Institute of Statistics: Micro-data files on mortality data 1995-2017 2018 [Available from: </w:t>
      </w:r>
      <w:hyperlink r:id="rId13" w:history="1">
        <w:r w:rsidRPr="004B5422">
          <w:rPr>
            <w:rStyle w:val="Hyperlink"/>
            <w:noProof/>
          </w:rPr>
          <w:t>http://www.beta.inegi.org.mx/proyectos/registros/vitales/mortalidad/default.html</w:t>
        </w:r>
      </w:hyperlink>
      <w:r w:rsidRPr="004B5422">
        <w:rPr>
          <w:noProof/>
        </w:rPr>
        <w:t>.</w:t>
      </w:r>
    </w:p>
    <w:p w14:paraId="7364625C" w14:textId="77777777" w:rsidR="004B5422" w:rsidRPr="004B5422" w:rsidRDefault="004B5422" w:rsidP="004B5422">
      <w:pPr>
        <w:pStyle w:val="EndNoteBibliography"/>
        <w:spacing w:after="0"/>
        <w:rPr>
          <w:noProof/>
        </w:rPr>
      </w:pPr>
      <w:r w:rsidRPr="004B5422">
        <w:rPr>
          <w:noProof/>
        </w:rPr>
        <w:t>4.</w:t>
      </w:r>
      <w:r w:rsidRPr="004B5422">
        <w:rPr>
          <w:noProof/>
        </w:rPr>
        <w:tab/>
        <w:t>Gamlin J. Violence and homicide in Mexico: a global health issue. The Lancet. 2015;385(9968):605-6.</w:t>
      </w:r>
    </w:p>
    <w:p w14:paraId="744B7957" w14:textId="77777777" w:rsidR="004B5422" w:rsidRPr="007628A0" w:rsidRDefault="004B5422" w:rsidP="004B5422">
      <w:pPr>
        <w:pStyle w:val="EndNoteBibliography"/>
        <w:spacing w:after="0"/>
        <w:rPr>
          <w:noProof/>
          <w:lang w:val="es-MX"/>
        </w:rPr>
      </w:pPr>
      <w:r w:rsidRPr="004B5422">
        <w:rPr>
          <w:noProof/>
        </w:rPr>
        <w:t>5.</w:t>
      </w:r>
      <w:r w:rsidRPr="004B5422">
        <w:rPr>
          <w:noProof/>
        </w:rPr>
        <w:tab/>
        <w:t xml:space="preserve">Aburto JM, Beltrán-Sánchez H, García-Guerrero VM, Canudas-Romo V. Homicides in Mexico reversed life expectancy gains for men and slowed them for women, 2000–10. </w:t>
      </w:r>
      <w:r w:rsidRPr="007628A0">
        <w:rPr>
          <w:noProof/>
          <w:lang w:val="es-MX"/>
        </w:rPr>
        <w:t>Health Affairs. 2016;35(1):88-95.</w:t>
      </w:r>
    </w:p>
    <w:p w14:paraId="2C7EA5BE" w14:textId="77777777" w:rsidR="004B5422" w:rsidRPr="004B5422" w:rsidRDefault="004B5422" w:rsidP="004B5422">
      <w:pPr>
        <w:pStyle w:val="EndNoteBibliography"/>
        <w:spacing w:after="0"/>
        <w:rPr>
          <w:noProof/>
        </w:rPr>
      </w:pPr>
      <w:r w:rsidRPr="007628A0">
        <w:rPr>
          <w:noProof/>
          <w:lang w:val="es-MX"/>
        </w:rPr>
        <w:t>6.</w:t>
      </w:r>
      <w:r w:rsidRPr="007628A0">
        <w:rPr>
          <w:noProof/>
          <w:lang w:val="es-MX"/>
        </w:rPr>
        <w:tab/>
        <w:t xml:space="preserve">Canudas-Romo V, García-Guerrero VM, Echarri-Cánovas CJ. </w:t>
      </w:r>
      <w:r w:rsidRPr="004B5422">
        <w:rPr>
          <w:noProof/>
        </w:rPr>
        <w:t>The stagnation of the Mexican male life expectancy in the first decade of the 21st century: the impact of homicides and diabetes mellitus. J Epidemiol Community Health. 2015;69(1):28-34.</w:t>
      </w:r>
    </w:p>
    <w:p w14:paraId="23A91D76" w14:textId="77777777" w:rsidR="004B5422" w:rsidRPr="004B5422" w:rsidRDefault="004B5422" w:rsidP="004B5422">
      <w:pPr>
        <w:pStyle w:val="EndNoteBibliography"/>
        <w:spacing w:after="0"/>
        <w:rPr>
          <w:noProof/>
        </w:rPr>
      </w:pPr>
      <w:r w:rsidRPr="004B5422">
        <w:rPr>
          <w:noProof/>
        </w:rPr>
        <w:t>7.</w:t>
      </w:r>
      <w:r w:rsidRPr="004B5422">
        <w:rPr>
          <w:noProof/>
        </w:rPr>
        <w:tab/>
        <w:t>Ríos V. Why did Mexico become so violent? A self-reinforcing violent equilibrium caused by competition and enforcement. Trends in organized crime. 2013;16(2):138-55.</w:t>
      </w:r>
    </w:p>
    <w:p w14:paraId="46A03EEB" w14:textId="77777777" w:rsidR="004B5422" w:rsidRPr="004B5422" w:rsidRDefault="004B5422" w:rsidP="004B5422">
      <w:pPr>
        <w:pStyle w:val="EndNoteBibliography"/>
        <w:spacing w:after="0"/>
        <w:rPr>
          <w:noProof/>
        </w:rPr>
      </w:pPr>
      <w:r w:rsidRPr="004B5422">
        <w:rPr>
          <w:noProof/>
        </w:rPr>
        <w:t>8.</w:t>
      </w:r>
      <w:r w:rsidRPr="004B5422">
        <w:rPr>
          <w:noProof/>
        </w:rPr>
        <w:tab/>
        <w:t>Csete J, Kamarulzaman A, Kazatchkine M, Altice F, Balicki M, Buxton J, et al. Public health and international drug policy. The Lancet. 2016;387(10026):1427-80.</w:t>
      </w:r>
    </w:p>
    <w:p w14:paraId="22377DD3" w14:textId="77777777" w:rsidR="004B5422" w:rsidRPr="004B5422" w:rsidRDefault="004B5422" w:rsidP="004B5422">
      <w:pPr>
        <w:pStyle w:val="EndNoteBibliography"/>
        <w:spacing w:after="0"/>
        <w:rPr>
          <w:noProof/>
        </w:rPr>
      </w:pPr>
      <w:r w:rsidRPr="004B5422">
        <w:rPr>
          <w:noProof/>
        </w:rPr>
        <w:t>9.</w:t>
      </w:r>
      <w:r w:rsidRPr="004B5422">
        <w:rPr>
          <w:noProof/>
        </w:rPr>
        <w:tab/>
        <w:t>Heinle K, Ferreira OR, Shirk DA. Drug violence in Mexico. Data an. 2014.</w:t>
      </w:r>
    </w:p>
    <w:p w14:paraId="7A8A8C3B" w14:textId="77777777" w:rsidR="004B5422" w:rsidRPr="004B5422" w:rsidRDefault="004B5422" w:rsidP="004B5422">
      <w:pPr>
        <w:pStyle w:val="EndNoteBibliography"/>
        <w:spacing w:after="0"/>
        <w:rPr>
          <w:noProof/>
        </w:rPr>
      </w:pPr>
      <w:r w:rsidRPr="004B5422">
        <w:rPr>
          <w:noProof/>
        </w:rPr>
        <w:t>10.</w:t>
      </w:r>
      <w:r w:rsidRPr="004B5422">
        <w:rPr>
          <w:noProof/>
        </w:rPr>
        <w:tab/>
        <w:t>Godlee F, Hurley R. The war on drugs has failed: doctors should lead calls for drug policy reform. BMJ: British Medical Journal (Online). 2016;355.</w:t>
      </w:r>
    </w:p>
    <w:p w14:paraId="015804FF" w14:textId="77777777" w:rsidR="004B5422" w:rsidRPr="004B5422" w:rsidRDefault="004B5422" w:rsidP="004B5422">
      <w:pPr>
        <w:pStyle w:val="EndNoteBibliography"/>
        <w:spacing w:after="0"/>
        <w:rPr>
          <w:noProof/>
        </w:rPr>
      </w:pPr>
      <w:r w:rsidRPr="004B5422">
        <w:rPr>
          <w:noProof/>
        </w:rPr>
        <w:t>11.</w:t>
      </w:r>
      <w:r w:rsidRPr="004B5422">
        <w:rPr>
          <w:noProof/>
        </w:rPr>
        <w:tab/>
        <w:t>Mikton CR, Butchart A, Dahlberg LL, Krug EG. Global status report on violence prevention 2014. American journal of preventive medicine. 2016;50(5):652-9.</w:t>
      </w:r>
    </w:p>
    <w:p w14:paraId="0E2229D1" w14:textId="77777777" w:rsidR="004B5422" w:rsidRPr="004B5422" w:rsidRDefault="004B5422" w:rsidP="004B5422">
      <w:pPr>
        <w:pStyle w:val="EndNoteBibliography"/>
        <w:spacing w:after="0"/>
        <w:rPr>
          <w:noProof/>
        </w:rPr>
      </w:pPr>
      <w:r w:rsidRPr="004B5422">
        <w:rPr>
          <w:noProof/>
        </w:rPr>
        <w:t>12.</w:t>
      </w:r>
      <w:r w:rsidRPr="004B5422">
        <w:rPr>
          <w:noProof/>
        </w:rPr>
        <w:tab/>
        <w:t>Davidson JR, Hughes DC, George LK, Blazer DG. The association of sexual assault and attempted suicide within the community. Archives of general psychiatry. 1996;53(6):550-5.</w:t>
      </w:r>
    </w:p>
    <w:p w14:paraId="7374BA7D" w14:textId="77777777" w:rsidR="004B5422" w:rsidRPr="004B5422" w:rsidRDefault="004B5422" w:rsidP="004B5422">
      <w:pPr>
        <w:pStyle w:val="EndNoteBibliography"/>
        <w:spacing w:after="0"/>
        <w:rPr>
          <w:noProof/>
        </w:rPr>
      </w:pPr>
      <w:r w:rsidRPr="004B5422">
        <w:rPr>
          <w:noProof/>
        </w:rPr>
        <w:t>13.</w:t>
      </w:r>
      <w:r w:rsidRPr="004B5422">
        <w:rPr>
          <w:noProof/>
        </w:rPr>
        <w:tab/>
        <w:t>Fergusson DM, Horwood LJ, Lynskey MT. Childhood sexual abuse and psychiatric disorder in young adulthood: II. Psychiatric outcomes of childhood sexual abuse. Journal of the American Academy of Child &amp; Adolescent Psychiatry. 1996;35(10):1365-74.</w:t>
      </w:r>
    </w:p>
    <w:p w14:paraId="74B1C3B2" w14:textId="77777777" w:rsidR="004B5422" w:rsidRPr="004B5422" w:rsidRDefault="004B5422" w:rsidP="004B5422">
      <w:pPr>
        <w:pStyle w:val="EndNoteBibliography"/>
        <w:spacing w:after="0"/>
        <w:rPr>
          <w:noProof/>
        </w:rPr>
      </w:pPr>
      <w:r w:rsidRPr="004B5422">
        <w:rPr>
          <w:noProof/>
        </w:rPr>
        <w:t>14.</w:t>
      </w:r>
      <w:r w:rsidRPr="004B5422">
        <w:rPr>
          <w:noProof/>
        </w:rPr>
        <w:tab/>
        <w:t>Heise L, Ellsberg M, Gottemoeller M. Ending violence against women. Population reports. 1999;27(4):1-.</w:t>
      </w:r>
    </w:p>
    <w:p w14:paraId="362167F7" w14:textId="77777777" w:rsidR="004B5422" w:rsidRPr="004B5422" w:rsidRDefault="004B5422" w:rsidP="004B5422">
      <w:pPr>
        <w:pStyle w:val="EndNoteBibliography"/>
        <w:spacing w:after="0"/>
        <w:rPr>
          <w:noProof/>
        </w:rPr>
      </w:pPr>
      <w:r w:rsidRPr="004B5422">
        <w:rPr>
          <w:noProof/>
        </w:rPr>
        <w:t>15.</w:t>
      </w:r>
      <w:r w:rsidRPr="004B5422">
        <w:rPr>
          <w:noProof/>
        </w:rPr>
        <w:tab/>
        <w:t>Wiederman MW, Sansone RA, Sansone LA. History of trauma and attempted suicide among women in a primary care setting. Violence and Victims. 1998;13(1):3.</w:t>
      </w:r>
    </w:p>
    <w:p w14:paraId="547AEEA4" w14:textId="77777777" w:rsidR="004B5422" w:rsidRPr="004B5422" w:rsidRDefault="004B5422" w:rsidP="004B5422">
      <w:pPr>
        <w:pStyle w:val="EndNoteBibliography"/>
        <w:spacing w:after="0"/>
        <w:rPr>
          <w:noProof/>
        </w:rPr>
      </w:pPr>
      <w:r w:rsidRPr="004B5422">
        <w:rPr>
          <w:noProof/>
        </w:rPr>
        <w:t>16.</w:t>
      </w:r>
      <w:r w:rsidRPr="004B5422">
        <w:rPr>
          <w:noProof/>
        </w:rPr>
        <w:tab/>
        <w:t>Buka SL, Stichick TL, Birdthistle I, Earls FJ. Youth exposure to violence: Prevalence, risks, and consequences. American Journal of Orthopsychiatry. 2001;71(3):298-310.</w:t>
      </w:r>
    </w:p>
    <w:p w14:paraId="46849F8B" w14:textId="77777777" w:rsidR="004B5422" w:rsidRPr="004B5422" w:rsidRDefault="004B5422" w:rsidP="004B5422">
      <w:pPr>
        <w:pStyle w:val="EndNoteBibliography"/>
        <w:spacing w:after="0"/>
        <w:rPr>
          <w:noProof/>
        </w:rPr>
      </w:pPr>
      <w:r w:rsidRPr="004B5422">
        <w:rPr>
          <w:noProof/>
        </w:rPr>
        <w:t>17.</w:t>
      </w:r>
      <w:r w:rsidRPr="004B5422">
        <w:rPr>
          <w:noProof/>
        </w:rPr>
        <w:tab/>
        <w:t>Brookmeyer KA, Henrich CC, Schwab‐Stone M. Adolescents who witness community violence: Can parent support and prosocial cognitions protect them from committing violence? Child development. 2005;76(4):917-29.</w:t>
      </w:r>
    </w:p>
    <w:p w14:paraId="1A1281A1" w14:textId="77777777" w:rsidR="004B5422" w:rsidRPr="004B5422" w:rsidRDefault="004B5422" w:rsidP="004B5422">
      <w:pPr>
        <w:pStyle w:val="EndNoteBibliography"/>
        <w:spacing w:after="0"/>
        <w:rPr>
          <w:noProof/>
        </w:rPr>
      </w:pPr>
      <w:r w:rsidRPr="004B5422">
        <w:rPr>
          <w:noProof/>
        </w:rPr>
        <w:t>18.</w:t>
      </w:r>
      <w:r w:rsidRPr="004B5422">
        <w:rPr>
          <w:noProof/>
        </w:rPr>
        <w:tab/>
        <w:t>Clark C, Ryan L, Kawachi I, Canner MJ, Berkman L, Wright RJ. Witnessing community violence in residential neighborhoods: a mental health hazard for urban women. Journal of Urban Health. 2008;85(1):22-38.</w:t>
      </w:r>
    </w:p>
    <w:p w14:paraId="4F07CCA5" w14:textId="77777777" w:rsidR="004B5422" w:rsidRPr="004B5422" w:rsidRDefault="004B5422" w:rsidP="004B5422">
      <w:pPr>
        <w:pStyle w:val="EndNoteBibliography"/>
        <w:spacing w:after="0"/>
        <w:rPr>
          <w:noProof/>
        </w:rPr>
      </w:pPr>
      <w:r w:rsidRPr="004B5422">
        <w:rPr>
          <w:noProof/>
        </w:rPr>
        <w:t>19.</w:t>
      </w:r>
      <w:r w:rsidRPr="004B5422">
        <w:rPr>
          <w:noProof/>
        </w:rPr>
        <w:tab/>
        <w:t>Espinal-Enríquez J, Larralde H. Analysis of México’s Narco-War Network (2007–2011). PloS one. 2015;10(5):e0126503.</w:t>
      </w:r>
    </w:p>
    <w:p w14:paraId="31BC0CB0" w14:textId="77777777" w:rsidR="004B5422" w:rsidRPr="004B5422" w:rsidRDefault="004B5422" w:rsidP="004B5422">
      <w:pPr>
        <w:pStyle w:val="EndNoteBibliography"/>
        <w:spacing w:after="0"/>
        <w:rPr>
          <w:noProof/>
        </w:rPr>
      </w:pPr>
      <w:r w:rsidRPr="004B5422">
        <w:rPr>
          <w:noProof/>
        </w:rPr>
        <w:t>20.</w:t>
      </w:r>
      <w:r w:rsidRPr="004B5422">
        <w:rPr>
          <w:noProof/>
        </w:rPr>
        <w:tab/>
        <w:t>Romero Mendoza MP, Gómez-Dantés H, Manríquez Montiel Q, Saldívar Hernández GJ, Campuzano Rincón JC, Lozano R, et al. The invisible burden of violence against girls and young women in Mexico: 1990 to 2015. Journal of interpersonal violence. 2018:0886260517753851.</w:t>
      </w:r>
    </w:p>
    <w:p w14:paraId="6BEC16F9" w14:textId="77777777" w:rsidR="004B5422" w:rsidRPr="004B5422" w:rsidRDefault="004B5422" w:rsidP="004B5422">
      <w:pPr>
        <w:pStyle w:val="EndNoteBibliography"/>
        <w:spacing w:after="0"/>
        <w:rPr>
          <w:noProof/>
        </w:rPr>
      </w:pPr>
      <w:r w:rsidRPr="004B5422">
        <w:rPr>
          <w:noProof/>
        </w:rPr>
        <w:lastRenderedPageBreak/>
        <w:t>21.</w:t>
      </w:r>
      <w:r w:rsidRPr="004B5422">
        <w:rPr>
          <w:noProof/>
        </w:rPr>
        <w:tab/>
        <w:t>Corradi C, Marcuello-Servós C, Boira S, Weil S. Theories of femicide and their significance for social research. Current sociology. 2016;64(7):975-95.</w:t>
      </w:r>
    </w:p>
    <w:p w14:paraId="62C6AABB" w14:textId="77777777" w:rsidR="004B5422" w:rsidRPr="004B5422" w:rsidRDefault="004B5422" w:rsidP="004B5422">
      <w:pPr>
        <w:pStyle w:val="EndNoteBibliography"/>
        <w:spacing w:after="0"/>
        <w:rPr>
          <w:noProof/>
        </w:rPr>
      </w:pPr>
      <w:r w:rsidRPr="004B5422">
        <w:rPr>
          <w:noProof/>
        </w:rPr>
        <w:t>22.</w:t>
      </w:r>
      <w:r w:rsidRPr="004B5422">
        <w:rPr>
          <w:noProof/>
        </w:rPr>
        <w:tab/>
        <w:t>Miller TR, Cohen MA, Rossman SB. Victim costs of violent crime and resulting injuries. Health Affairs. 1993;12(4):186-97.</w:t>
      </w:r>
    </w:p>
    <w:p w14:paraId="0E4B3E29" w14:textId="77777777" w:rsidR="004B5422" w:rsidRPr="007628A0" w:rsidRDefault="004B5422" w:rsidP="004B5422">
      <w:pPr>
        <w:pStyle w:val="EndNoteBibliography"/>
        <w:spacing w:after="0"/>
        <w:rPr>
          <w:noProof/>
          <w:lang w:val="es-MX"/>
        </w:rPr>
      </w:pPr>
      <w:r w:rsidRPr="004B5422">
        <w:rPr>
          <w:noProof/>
        </w:rPr>
        <w:t>23.</w:t>
      </w:r>
      <w:r w:rsidRPr="004B5422">
        <w:rPr>
          <w:noProof/>
        </w:rPr>
        <w:tab/>
        <w:t xml:space="preserve">Butchart A, Mikton C. Global status report on violence prevention, 2014. </w:t>
      </w:r>
      <w:r w:rsidRPr="007628A0">
        <w:rPr>
          <w:noProof/>
          <w:lang w:val="es-MX"/>
        </w:rPr>
        <w:t>2014.</w:t>
      </w:r>
    </w:p>
    <w:p w14:paraId="47137AB5" w14:textId="59147160" w:rsidR="004B5422" w:rsidRPr="007628A0" w:rsidRDefault="004B5422" w:rsidP="004B5422">
      <w:pPr>
        <w:pStyle w:val="EndNoteBibliography"/>
        <w:spacing w:after="0"/>
        <w:rPr>
          <w:noProof/>
          <w:lang w:val="es-MX"/>
        </w:rPr>
      </w:pPr>
      <w:r w:rsidRPr="007628A0">
        <w:rPr>
          <w:noProof/>
          <w:lang w:val="es-MX"/>
        </w:rPr>
        <w:t>24.</w:t>
      </w:r>
      <w:r w:rsidRPr="007628A0">
        <w:rPr>
          <w:noProof/>
          <w:lang w:val="es-MX"/>
        </w:rPr>
        <w:tab/>
        <w:t xml:space="preserve">CONAPO. Mexican Population Council: Population estimates. 2017 [Available from: </w:t>
      </w:r>
      <w:hyperlink r:id="rId14" w:history="1">
        <w:r w:rsidRPr="007628A0">
          <w:rPr>
            <w:rStyle w:val="Hyperlink"/>
            <w:noProof/>
            <w:lang w:val="es-MX"/>
          </w:rPr>
          <w:t>https://datos.gob.mx/busca/dataset/activity/proyecciones-de-la-poblacion-de-mexico</w:t>
        </w:r>
      </w:hyperlink>
      <w:r w:rsidRPr="007628A0">
        <w:rPr>
          <w:noProof/>
          <w:lang w:val="es-MX"/>
        </w:rPr>
        <w:t>.</w:t>
      </w:r>
    </w:p>
    <w:p w14:paraId="1C61B8D7" w14:textId="64ED05CC" w:rsidR="004B5422" w:rsidRPr="007628A0" w:rsidRDefault="004B5422" w:rsidP="004B5422">
      <w:pPr>
        <w:pStyle w:val="EndNoteBibliography"/>
        <w:spacing w:after="0"/>
        <w:rPr>
          <w:noProof/>
          <w:lang w:val="es-MX"/>
        </w:rPr>
      </w:pPr>
      <w:r w:rsidRPr="007628A0">
        <w:rPr>
          <w:noProof/>
          <w:lang w:val="es-MX"/>
        </w:rPr>
        <w:t>25.</w:t>
      </w:r>
      <w:r w:rsidRPr="007628A0">
        <w:rPr>
          <w:noProof/>
          <w:lang w:val="es-MX"/>
        </w:rPr>
        <w:tab/>
        <w:t xml:space="preserve">ENVIPE. Encuesta Nacional sobre Victimización y Percepción de la Seguridad: </w:t>
      </w:r>
      <w:hyperlink r:id="rId15" w:history="1">
        <w:r w:rsidRPr="007628A0">
          <w:rPr>
            <w:rStyle w:val="Hyperlink"/>
            <w:noProof/>
            <w:lang w:val="es-MX"/>
          </w:rPr>
          <w:t>http://www.beta.inegi.org.mx/app/biblioteca/ficha.html?upc=702825002408</w:t>
        </w:r>
      </w:hyperlink>
      <w:r w:rsidRPr="007628A0">
        <w:rPr>
          <w:noProof/>
          <w:lang w:val="es-MX"/>
        </w:rPr>
        <w:t>; 2017 [</w:t>
      </w:r>
    </w:p>
    <w:p w14:paraId="5CD99108" w14:textId="15FF30F8" w:rsidR="004B5422" w:rsidRPr="007628A0" w:rsidRDefault="004B5422" w:rsidP="004B5422">
      <w:pPr>
        <w:pStyle w:val="EndNoteBibliography"/>
        <w:rPr>
          <w:noProof/>
          <w:lang w:val="es-MX"/>
        </w:rPr>
      </w:pPr>
      <w:r w:rsidRPr="007628A0">
        <w:rPr>
          <w:noProof/>
          <w:lang w:val="es-MX"/>
        </w:rPr>
        <w:t>26.</w:t>
      </w:r>
      <w:r w:rsidRPr="007628A0">
        <w:rPr>
          <w:noProof/>
          <w:lang w:val="es-MX"/>
        </w:rPr>
        <w:tab/>
        <w:t xml:space="preserve">ENSI. Encuesta Nacional sobre Inseguridad: </w:t>
      </w:r>
      <w:hyperlink r:id="rId16" w:history="1">
        <w:r w:rsidRPr="007628A0">
          <w:rPr>
            <w:rStyle w:val="Hyperlink"/>
            <w:noProof/>
            <w:lang w:val="es-MX"/>
          </w:rPr>
          <w:t>http://internet.contenidos.inegi.org.mx/contenidos/Productos/prod_serv/contenidos/espanol/bvinegi/productos/metodologias/est/dm_ensi05.pdf</w:t>
        </w:r>
      </w:hyperlink>
      <w:r w:rsidRPr="007628A0">
        <w:rPr>
          <w:noProof/>
          <w:lang w:val="es-MX"/>
        </w:rPr>
        <w:t>; 2005 [</w:t>
      </w:r>
    </w:p>
    <w:p w14:paraId="5BE10957" w14:textId="01840D90" w:rsidR="000E6A55" w:rsidRDefault="006E7CF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fldChar w:fldCharType="end"/>
      </w:r>
    </w:p>
    <w:sectPr w:rsidR="000E6A55">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00CFF" w14:textId="77777777" w:rsidR="008A1EFF" w:rsidRDefault="008A1EFF">
      <w:pPr>
        <w:spacing w:after="0" w:line="240" w:lineRule="auto"/>
      </w:pPr>
      <w:r>
        <w:separator/>
      </w:r>
    </w:p>
  </w:endnote>
  <w:endnote w:type="continuationSeparator" w:id="0">
    <w:p w14:paraId="5500DFC3" w14:textId="77777777" w:rsidR="008A1EFF" w:rsidRDefault="008A1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581178"/>
      <w:docPartObj>
        <w:docPartGallery w:val="AutoText"/>
      </w:docPartObj>
    </w:sdtPr>
    <w:sdtEndPr/>
    <w:sdtContent>
      <w:p w14:paraId="6E0AEB3C" w14:textId="77777777" w:rsidR="000E6A55" w:rsidRDefault="006E7CFC">
        <w:pPr>
          <w:pStyle w:val="Footer"/>
          <w:jc w:val="right"/>
        </w:pPr>
        <w:r>
          <w:fldChar w:fldCharType="begin"/>
        </w:r>
        <w:r>
          <w:instrText xml:space="preserve"> PAGE   \* MERGEFORMAT </w:instrText>
        </w:r>
        <w:r>
          <w:fldChar w:fldCharType="separate"/>
        </w:r>
        <w:r w:rsidR="003A005E">
          <w:rPr>
            <w:noProof/>
          </w:rPr>
          <w:t>5</w:t>
        </w:r>
        <w:r>
          <w:fldChar w:fldCharType="end"/>
        </w:r>
      </w:p>
    </w:sdtContent>
  </w:sdt>
  <w:p w14:paraId="33EF4433" w14:textId="77777777" w:rsidR="000E6A55" w:rsidRDefault="000E6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393A9" w14:textId="77777777" w:rsidR="008A1EFF" w:rsidRDefault="008A1EFF">
      <w:pPr>
        <w:spacing w:after="0" w:line="240" w:lineRule="auto"/>
      </w:pPr>
      <w:r>
        <w:separator/>
      </w:r>
    </w:p>
  </w:footnote>
  <w:footnote w:type="continuationSeparator" w:id="0">
    <w:p w14:paraId="1F2D4D10" w14:textId="77777777" w:rsidR="008A1EFF" w:rsidRDefault="008A1E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vfa0a0wwspxdezrw7x90p9t955pdvpdrw2&quot;&gt;Pescador_etal_2018&lt;record-ids&gt;&lt;item&gt;89&lt;/item&gt;&lt;item&gt;90&lt;/item&gt;&lt;item&gt;91&lt;/item&gt;&lt;item&gt;93&lt;/item&gt;&lt;item&gt;94&lt;/item&gt;&lt;item&gt;100&lt;/item&gt;&lt;item&gt;106&lt;/item&gt;&lt;item&gt;121&lt;/item&gt;&lt;item&gt;122&lt;/item&gt;&lt;item&gt;125&lt;/item&gt;&lt;item&gt;127&lt;/item&gt;&lt;item&gt;128&lt;/item&gt;&lt;item&gt;129&lt;/item&gt;&lt;item&gt;130&lt;/item&gt;&lt;item&gt;131&lt;/item&gt;&lt;item&gt;132&lt;/item&gt;&lt;item&gt;133&lt;/item&gt;&lt;item&gt;134&lt;/item&gt;&lt;item&gt;135&lt;/item&gt;&lt;item&gt;136&lt;/item&gt;&lt;item&gt;139&lt;/item&gt;&lt;item&gt;140&lt;/item&gt;&lt;item&gt;141&lt;/item&gt;&lt;item&gt;142&lt;/item&gt;&lt;item&gt;145&lt;/item&gt;&lt;item&gt;146&lt;/item&gt;&lt;/record-ids&gt;&lt;/item&gt;&lt;/Libraries&gt;"/>
  </w:docVars>
  <w:rsids>
    <w:rsidRoot w:val="00257D18"/>
    <w:rsid w:val="00020CAD"/>
    <w:rsid w:val="0002183E"/>
    <w:rsid w:val="0003024C"/>
    <w:rsid w:val="00035924"/>
    <w:rsid w:val="00037234"/>
    <w:rsid w:val="00041BCC"/>
    <w:rsid w:val="00046624"/>
    <w:rsid w:val="000529FB"/>
    <w:rsid w:val="0006177F"/>
    <w:rsid w:val="00064686"/>
    <w:rsid w:val="000673AB"/>
    <w:rsid w:val="0007286C"/>
    <w:rsid w:val="00080B93"/>
    <w:rsid w:val="00082C1B"/>
    <w:rsid w:val="00083007"/>
    <w:rsid w:val="00090B38"/>
    <w:rsid w:val="00094540"/>
    <w:rsid w:val="00096CC8"/>
    <w:rsid w:val="000A50B4"/>
    <w:rsid w:val="000A5322"/>
    <w:rsid w:val="000C2CA3"/>
    <w:rsid w:val="000C3BFB"/>
    <w:rsid w:val="000C63FA"/>
    <w:rsid w:val="000D1D25"/>
    <w:rsid w:val="000D51F6"/>
    <w:rsid w:val="000E1870"/>
    <w:rsid w:val="000E4B17"/>
    <w:rsid w:val="000E6814"/>
    <w:rsid w:val="000E6A55"/>
    <w:rsid w:val="000F2B1D"/>
    <w:rsid w:val="000F6E45"/>
    <w:rsid w:val="00106E6E"/>
    <w:rsid w:val="00123973"/>
    <w:rsid w:val="00123FE0"/>
    <w:rsid w:val="00130369"/>
    <w:rsid w:val="00130481"/>
    <w:rsid w:val="001416EF"/>
    <w:rsid w:val="001605C2"/>
    <w:rsid w:val="00160953"/>
    <w:rsid w:val="00161F8A"/>
    <w:rsid w:val="0016240C"/>
    <w:rsid w:val="001648B2"/>
    <w:rsid w:val="001709E0"/>
    <w:rsid w:val="001713E4"/>
    <w:rsid w:val="001804A1"/>
    <w:rsid w:val="001843DC"/>
    <w:rsid w:val="0019342D"/>
    <w:rsid w:val="001A0FEC"/>
    <w:rsid w:val="001A14B5"/>
    <w:rsid w:val="001B3B3E"/>
    <w:rsid w:val="001B718C"/>
    <w:rsid w:val="001C0F32"/>
    <w:rsid w:val="001C42B7"/>
    <w:rsid w:val="001D164E"/>
    <w:rsid w:val="001D35DC"/>
    <w:rsid w:val="001E095D"/>
    <w:rsid w:val="001E16C7"/>
    <w:rsid w:val="001E5A95"/>
    <w:rsid w:val="001E79B9"/>
    <w:rsid w:val="002113D8"/>
    <w:rsid w:val="002169F6"/>
    <w:rsid w:val="00217209"/>
    <w:rsid w:val="00217C7F"/>
    <w:rsid w:val="002454C5"/>
    <w:rsid w:val="00245DF5"/>
    <w:rsid w:val="00246398"/>
    <w:rsid w:val="00257D18"/>
    <w:rsid w:val="00262E9E"/>
    <w:rsid w:val="002643F8"/>
    <w:rsid w:val="002656BC"/>
    <w:rsid w:val="00271024"/>
    <w:rsid w:val="00273D25"/>
    <w:rsid w:val="00275C20"/>
    <w:rsid w:val="00276BE8"/>
    <w:rsid w:val="00277A2E"/>
    <w:rsid w:val="00281D14"/>
    <w:rsid w:val="0028522C"/>
    <w:rsid w:val="00290885"/>
    <w:rsid w:val="002927C4"/>
    <w:rsid w:val="00294983"/>
    <w:rsid w:val="00296F8B"/>
    <w:rsid w:val="002A5CC1"/>
    <w:rsid w:val="002A7339"/>
    <w:rsid w:val="002B0051"/>
    <w:rsid w:val="002B0BA1"/>
    <w:rsid w:val="002B45A3"/>
    <w:rsid w:val="002B6901"/>
    <w:rsid w:val="002B77D1"/>
    <w:rsid w:val="002D1A19"/>
    <w:rsid w:val="002D20C5"/>
    <w:rsid w:val="002D33E7"/>
    <w:rsid w:val="002E0E3E"/>
    <w:rsid w:val="002E27A0"/>
    <w:rsid w:val="002E4BAE"/>
    <w:rsid w:val="002F1714"/>
    <w:rsid w:val="002F29D6"/>
    <w:rsid w:val="00303803"/>
    <w:rsid w:val="00307049"/>
    <w:rsid w:val="003140CF"/>
    <w:rsid w:val="00322304"/>
    <w:rsid w:val="0032236B"/>
    <w:rsid w:val="00332308"/>
    <w:rsid w:val="00336842"/>
    <w:rsid w:val="003370DD"/>
    <w:rsid w:val="0034029C"/>
    <w:rsid w:val="00342547"/>
    <w:rsid w:val="00347752"/>
    <w:rsid w:val="0036488B"/>
    <w:rsid w:val="00366F26"/>
    <w:rsid w:val="00374DF1"/>
    <w:rsid w:val="00376211"/>
    <w:rsid w:val="0038433E"/>
    <w:rsid w:val="003A005E"/>
    <w:rsid w:val="003A4850"/>
    <w:rsid w:val="003B1907"/>
    <w:rsid w:val="003B6A5A"/>
    <w:rsid w:val="003E71F9"/>
    <w:rsid w:val="003F368E"/>
    <w:rsid w:val="003F6A40"/>
    <w:rsid w:val="003F6BB4"/>
    <w:rsid w:val="00400096"/>
    <w:rsid w:val="00400818"/>
    <w:rsid w:val="004018C3"/>
    <w:rsid w:val="004026EA"/>
    <w:rsid w:val="0041104D"/>
    <w:rsid w:val="00420C14"/>
    <w:rsid w:val="00422A38"/>
    <w:rsid w:val="0043685E"/>
    <w:rsid w:val="00457CCD"/>
    <w:rsid w:val="00475B3A"/>
    <w:rsid w:val="0048043D"/>
    <w:rsid w:val="004813D3"/>
    <w:rsid w:val="00492DC8"/>
    <w:rsid w:val="00493798"/>
    <w:rsid w:val="00494642"/>
    <w:rsid w:val="0049743D"/>
    <w:rsid w:val="004A1937"/>
    <w:rsid w:val="004B1D3C"/>
    <w:rsid w:val="004B2C66"/>
    <w:rsid w:val="004B5422"/>
    <w:rsid w:val="004B7646"/>
    <w:rsid w:val="004C224B"/>
    <w:rsid w:val="004C700D"/>
    <w:rsid w:val="004C78B7"/>
    <w:rsid w:val="004D0039"/>
    <w:rsid w:val="004E1E99"/>
    <w:rsid w:val="004E6D4D"/>
    <w:rsid w:val="004F76CF"/>
    <w:rsid w:val="004F7CA2"/>
    <w:rsid w:val="00500022"/>
    <w:rsid w:val="00500EA7"/>
    <w:rsid w:val="0051410B"/>
    <w:rsid w:val="00520520"/>
    <w:rsid w:val="0054018E"/>
    <w:rsid w:val="005461DE"/>
    <w:rsid w:val="00546DA6"/>
    <w:rsid w:val="00546DC1"/>
    <w:rsid w:val="00573E71"/>
    <w:rsid w:val="005865AD"/>
    <w:rsid w:val="005869F5"/>
    <w:rsid w:val="005C18E4"/>
    <w:rsid w:val="005C352E"/>
    <w:rsid w:val="005C4C32"/>
    <w:rsid w:val="005C6BC7"/>
    <w:rsid w:val="005E030B"/>
    <w:rsid w:val="005E0842"/>
    <w:rsid w:val="005E673B"/>
    <w:rsid w:val="005F29D6"/>
    <w:rsid w:val="005F7D4A"/>
    <w:rsid w:val="00612DF8"/>
    <w:rsid w:val="00625788"/>
    <w:rsid w:val="0064218E"/>
    <w:rsid w:val="00646833"/>
    <w:rsid w:val="00656E64"/>
    <w:rsid w:val="006639BD"/>
    <w:rsid w:val="00664E2E"/>
    <w:rsid w:val="0066675B"/>
    <w:rsid w:val="006768D6"/>
    <w:rsid w:val="006A4F0D"/>
    <w:rsid w:val="006A7736"/>
    <w:rsid w:val="006B0B11"/>
    <w:rsid w:val="006B2EBE"/>
    <w:rsid w:val="006B62EB"/>
    <w:rsid w:val="006C3394"/>
    <w:rsid w:val="006C70BE"/>
    <w:rsid w:val="006E0669"/>
    <w:rsid w:val="006E14B1"/>
    <w:rsid w:val="006E5E11"/>
    <w:rsid w:val="006E7CFC"/>
    <w:rsid w:val="006F3EBA"/>
    <w:rsid w:val="006F55CD"/>
    <w:rsid w:val="006F7DA6"/>
    <w:rsid w:val="00701804"/>
    <w:rsid w:val="00703DED"/>
    <w:rsid w:val="007115C9"/>
    <w:rsid w:val="00716F04"/>
    <w:rsid w:val="007509BC"/>
    <w:rsid w:val="007563A6"/>
    <w:rsid w:val="007628A0"/>
    <w:rsid w:val="007712D7"/>
    <w:rsid w:val="00774B7D"/>
    <w:rsid w:val="00790FD5"/>
    <w:rsid w:val="007A026B"/>
    <w:rsid w:val="007A0C99"/>
    <w:rsid w:val="007A0FDF"/>
    <w:rsid w:val="007A2BF6"/>
    <w:rsid w:val="007A4D17"/>
    <w:rsid w:val="007B006B"/>
    <w:rsid w:val="007B08EE"/>
    <w:rsid w:val="007B2301"/>
    <w:rsid w:val="007B6E18"/>
    <w:rsid w:val="007C1316"/>
    <w:rsid w:val="007C16A5"/>
    <w:rsid w:val="007C4530"/>
    <w:rsid w:val="007E0CB9"/>
    <w:rsid w:val="007E3665"/>
    <w:rsid w:val="007E6A33"/>
    <w:rsid w:val="007E7248"/>
    <w:rsid w:val="007F1502"/>
    <w:rsid w:val="008028E8"/>
    <w:rsid w:val="008079EF"/>
    <w:rsid w:val="00816A6C"/>
    <w:rsid w:val="00816D96"/>
    <w:rsid w:val="0082148B"/>
    <w:rsid w:val="008226F0"/>
    <w:rsid w:val="00823F83"/>
    <w:rsid w:val="00824D98"/>
    <w:rsid w:val="00827C93"/>
    <w:rsid w:val="00845201"/>
    <w:rsid w:val="00851D3A"/>
    <w:rsid w:val="00860A2F"/>
    <w:rsid w:val="008614B8"/>
    <w:rsid w:val="008616E9"/>
    <w:rsid w:val="00865EB1"/>
    <w:rsid w:val="00870461"/>
    <w:rsid w:val="00872DD2"/>
    <w:rsid w:val="008873C8"/>
    <w:rsid w:val="00897D66"/>
    <w:rsid w:val="008A1EFF"/>
    <w:rsid w:val="008B45EA"/>
    <w:rsid w:val="008C1602"/>
    <w:rsid w:val="008D4766"/>
    <w:rsid w:val="00901CA1"/>
    <w:rsid w:val="00907084"/>
    <w:rsid w:val="00922999"/>
    <w:rsid w:val="00924B50"/>
    <w:rsid w:val="00925715"/>
    <w:rsid w:val="00926C32"/>
    <w:rsid w:val="009316A5"/>
    <w:rsid w:val="009329B2"/>
    <w:rsid w:val="00941675"/>
    <w:rsid w:val="00945E12"/>
    <w:rsid w:val="00946D86"/>
    <w:rsid w:val="009614AA"/>
    <w:rsid w:val="00967A5C"/>
    <w:rsid w:val="00970FED"/>
    <w:rsid w:val="00972E08"/>
    <w:rsid w:val="009755B1"/>
    <w:rsid w:val="00980912"/>
    <w:rsid w:val="009A1F5D"/>
    <w:rsid w:val="009B450A"/>
    <w:rsid w:val="009C14E3"/>
    <w:rsid w:val="009C7834"/>
    <w:rsid w:val="009D1E67"/>
    <w:rsid w:val="009D4375"/>
    <w:rsid w:val="009D6B74"/>
    <w:rsid w:val="009F3C29"/>
    <w:rsid w:val="00A060A1"/>
    <w:rsid w:val="00A126B0"/>
    <w:rsid w:val="00A161C9"/>
    <w:rsid w:val="00A3074D"/>
    <w:rsid w:val="00A413A7"/>
    <w:rsid w:val="00A438FC"/>
    <w:rsid w:val="00A50A11"/>
    <w:rsid w:val="00A53870"/>
    <w:rsid w:val="00A5781B"/>
    <w:rsid w:val="00A57C98"/>
    <w:rsid w:val="00A6366D"/>
    <w:rsid w:val="00A63A74"/>
    <w:rsid w:val="00A64BC0"/>
    <w:rsid w:val="00A7312D"/>
    <w:rsid w:val="00A801E3"/>
    <w:rsid w:val="00A80994"/>
    <w:rsid w:val="00A848D9"/>
    <w:rsid w:val="00A90CF8"/>
    <w:rsid w:val="00A92A21"/>
    <w:rsid w:val="00A953A1"/>
    <w:rsid w:val="00AB525E"/>
    <w:rsid w:val="00AC062C"/>
    <w:rsid w:val="00AC27E4"/>
    <w:rsid w:val="00AC284E"/>
    <w:rsid w:val="00AD2648"/>
    <w:rsid w:val="00AE7B96"/>
    <w:rsid w:val="00AF70CC"/>
    <w:rsid w:val="00AF7D84"/>
    <w:rsid w:val="00B013E8"/>
    <w:rsid w:val="00B034DE"/>
    <w:rsid w:val="00B17823"/>
    <w:rsid w:val="00B22E44"/>
    <w:rsid w:val="00B24DE3"/>
    <w:rsid w:val="00B26BAD"/>
    <w:rsid w:val="00B31F34"/>
    <w:rsid w:val="00B31F55"/>
    <w:rsid w:val="00B45715"/>
    <w:rsid w:val="00B527F3"/>
    <w:rsid w:val="00B611E5"/>
    <w:rsid w:val="00B617BA"/>
    <w:rsid w:val="00B64726"/>
    <w:rsid w:val="00B82E91"/>
    <w:rsid w:val="00B84EE2"/>
    <w:rsid w:val="00B86EE0"/>
    <w:rsid w:val="00B9186F"/>
    <w:rsid w:val="00B9612B"/>
    <w:rsid w:val="00BA11CC"/>
    <w:rsid w:val="00BA7F8B"/>
    <w:rsid w:val="00BB728E"/>
    <w:rsid w:val="00BD2B56"/>
    <w:rsid w:val="00BE1F8E"/>
    <w:rsid w:val="00BE4584"/>
    <w:rsid w:val="00BF41E5"/>
    <w:rsid w:val="00C01485"/>
    <w:rsid w:val="00C104C5"/>
    <w:rsid w:val="00C1116A"/>
    <w:rsid w:val="00C1683F"/>
    <w:rsid w:val="00C22898"/>
    <w:rsid w:val="00C25BAC"/>
    <w:rsid w:val="00C42296"/>
    <w:rsid w:val="00C45717"/>
    <w:rsid w:val="00C52E7A"/>
    <w:rsid w:val="00C628ED"/>
    <w:rsid w:val="00C63549"/>
    <w:rsid w:val="00C661F0"/>
    <w:rsid w:val="00C80440"/>
    <w:rsid w:val="00C81F13"/>
    <w:rsid w:val="00C87604"/>
    <w:rsid w:val="00C9251B"/>
    <w:rsid w:val="00CA75F9"/>
    <w:rsid w:val="00CD4252"/>
    <w:rsid w:val="00CF17F7"/>
    <w:rsid w:val="00CF4B23"/>
    <w:rsid w:val="00D06F56"/>
    <w:rsid w:val="00D11AEA"/>
    <w:rsid w:val="00D17A12"/>
    <w:rsid w:val="00D269D1"/>
    <w:rsid w:val="00D27B2E"/>
    <w:rsid w:val="00D35CC4"/>
    <w:rsid w:val="00D37891"/>
    <w:rsid w:val="00D45983"/>
    <w:rsid w:val="00D47FFB"/>
    <w:rsid w:val="00D51277"/>
    <w:rsid w:val="00D57249"/>
    <w:rsid w:val="00D651B1"/>
    <w:rsid w:val="00D76F6B"/>
    <w:rsid w:val="00D85127"/>
    <w:rsid w:val="00D9549C"/>
    <w:rsid w:val="00DA2F85"/>
    <w:rsid w:val="00DC05BD"/>
    <w:rsid w:val="00DC2738"/>
    <w:rsid w:val="00DE02D5"/>
    <w:rsid w:val="00DE1F12"/>
    <w:rsid w:val="00DF2813"/>
    <w:rsid w:val="00DF3DDF"/>
    <w:rsid w:val="00DF441A"/>
    <w:rsid w:val="00E02CEB"/>
    <w:rsid w:val="00E2502C"/>
    <w:rsid w:val="00E33941"/>
    <w:rsid w:val="00E42082"/>
    <w:rsid w:val="00E43DF7"/>
    <w:rsid w:val="00E533CC"/>
    <w:rsid w:val="00E55C77"/>
    <w:rsid w:val="00E642B0"/>
    <w:rsid w:val="00E754E5"/>
    <w:rsid w:val="00E815C1"/>
    <w:rsid w:val="00E82152"/>
    <w:rsid w:val="00E8293D"/>
    <w:rsid w:val="00E87CB4"/>
    <w:rsid w:val="00E90EF4"/>
    <w:rsid w:val="00EA41E6"/>
    <w:rsid w:val="00EA49E2"/>
    <w:rsid w:val="00EA5085"/>
    <w:rsid w:val="00EA5E76"/>
    <w:rsid w:val="00EB0D9E"/>
    <w:rsid w:val="00EC1CC5"/>
    <w:rsid w:val="00EC3369"/>
    <w:rsid w:val="00EC36A7"/>
    <w:rsid w:val="00EC3A7E"/>
    <w:rsid w:val="00ED38BE"/>
    <w:rsid w:val="00EE05FA"/>
    <w:rsid w:val="00EE4AA6"/>
    <w:rsid w:val="00EF45C0"/>
    <w:rsid w:val="00F07EFA"/>
    <w:rsid w:val="00F10999"/>
    <w:rsid w:val="00F2354B"/>
    <w:rsid w:val="00F32797"/>
    <w:rsid w:val="00F3300E"/>
    <w:rsid w:val="00F371D5"/>
    <w:rsid w:val="00F378D1"/>
    <w:rsid w:val="00F42F96"/>
    <w:rsid w:val="00F432E1"/>
    <w:rsid w:val="00F467BF"/>
    <w:rsid w:val="00F46B46"/>
    <w:rsid w:val="00F5055F"/>
    <w:rsid w:val="00F63F55"/>
    <w:rsid w:val="00F652B6"/>
    <w:rsid w:val="00F65B5F"/>
    <w:rsid w:val="00F74676"/>
    <w:rsid w:val="00F75F8F"/>
    <w:rsid w:val="00F80921"/>
    <w:rsid w:val="00F82813"/>
    <w:rsid w:val="00F94173"/>
    <w:rsid w:val="00F970CE"/>
    <w:rsid w:val="00FA0DE8"/>
    <w:rsid w:val="00FA7325"/>
    <w:rsid w:val="00FB0961"/>
    <w:rsid w:val="00FB43D1"/>
    <w:rsid w:val="00FC1188"/>
    <w:rsid w:val="00FC1A0D"/>
    <w:rsid w:val="00FC3ACB"/>
    <w:rsid w:val="00FC7D58"/>
    <w:rsid w:val="00FE2280"/>
    <w:rsid w:val="00FF3C8A"/>
    <w:rsid w:val="00FF779D"/>
    <w:rsid w:val="0F8B120D"/>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844D"/>
  <w15:docId w15:val="{6333080F-C1E0-4720-93E3-D5788686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986"/>
        <w:tab w:val="right" w:pos="9972"/>
      </w:tabs>
      <w:spacing w:after="0" w:line="240" w:lineRule="auto"/>
    </w:pPr>
  </w:style>
  <w:style w:type="paragraph" w:styleId="Header">
    <w:name w:val="header"/>
    <w:basedOn w:val="Normal"/>
    <w:link w:val="HeaderChar"/>
    <w:uiPriority w:val="99"/>
    <w:unhideWhenUsed/>
    <w:pPr>
      <w:tabs>
        <w:tab w:val="center" w:pos="4986"/>
        <w:tab w:val="right" w:pos="9972"/>
      </w:tabs>
      <w:spacing w:after="0" w:line="240" w:lineRule="auto"/>
    </w:p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rPr>
      <w:color w:val="0563C1" w:themeColor="hyperlink"/>
      <w:u w:val="single"/>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rPr>
      <w:sz w:val="22"/>
      <w:szCs w:val="22"/>
      <w:lang w:eastAsia="en-US"/>
    </w:rPr>
  </w:style>
  <w:style w:type="character" w:customStyle="1" w:styleId="HeaderChar">
    <w:name w:val="Header Char"/>
    <w:basedOn w:val="DefaultParagraphFont"/>
    <w:link w:val="Header"/>
    <w:uiPriority w:val="99"/>
    <w:rPr>
      <w:lang w:val="en-GB"/>
    </w:rPr>
  </w:style>
  <w:style w:type="character" w:customStyle="1" w:styleId="FooterChar">
    <w:name w:val="Footer Char"/>
    <w:basedOn w:val="DefaultParagraphFont"/>
    <w:link w:val="Footer"/>
    <w:uiPriority w:val="99"/>
    <w:rPr>
      <w:lang w:val="en-GB"/>
    </w:rPr>
  </w:style>
  <w:style w:type="paragraph" w:customStyle="1" w:styleId="EndNoteBibliographyTitle">
    <w:name w:val="EndNote Bibliography Title"/>
    <w:basedOn w:val="Normal"/>
    <w:link w:val="EndNoteBibliographyTitleChar"/>
    <w:qFormat/>
    <w:pPr>
      <w:spacing w:after="0"/>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Pr>
      <w:rFonts w:ascii="Calibri" w:hAnsi="Calibri" w:cs="Calibri"/>
      <w:sz w:val="22"/>
      <w:szCs w:val="22"/>
      <w:lang w:val="en-US" w:eastAsia="en-US"/>
    </w:rPr>
  </w:style>
  <w:style w:type="paragraph" w:customStyle="1" w:styleId="EndNoteBibliography">
    <w:name w:val="EndNote Bibliography"/>
    <w:basedOn w:val="Normal"/>
    <w:link w:val="EndNoteBibliographyChar"/>
    <w:qFormat/>
    <w:pPr>
      <w:spacing w:line="240" w:lineRule="auto"/>
      <w:jc w:val="both"/>
    </w:pPr>
    <w:rPr>
      <w:rFonts w:ascii="Calibri" w:hAnsi="Calibri" w:cs="Calibri"/>
      <w:lang w:val="en-US"/>
    </w:rPr>
  </w:style>
  <w:style w:type="character" w:customStyle="1" w:styleId="EndNoteBibliographyChar">
    <w:name w:val="EndNote Bibliography Char"/>
    <w:basedOn w:val="DefaultParagraphFont"/>
    <w:link w:val="EndNoteBibliography"/>
    <w:qFormat/>
    <w:rPr>
      <w:rFonts w:ascii="Calibri" w:hAnsi="Calibri" w:cs="Calibri"/>
      <w:sz w:val="22"/>
      <w:szCs w:val="22"/>
      <w:lang w:val="en-US" w:eastAsia="en-US"/>
    </w:rPr>
  </w:style>
  <w:style w:type="character" w:customStyle="1" w:styleId="Mention1">
    <w:name w:val="Mention1"/>
    <w:basedOn w:val="DefaultParagraphFont"/>
    <w:uiPriority w:val="99"/>
    <w:semiHidden/>
    <w:unhideWhenUsed/>
    <w:qFormat/>
    <w:rPr>
      <w:color w:val="2B579A"/>
      <w:shd w:val="clear" w:color="auto" w:fill="E6E6E6"/>
    </w:rPr>
  </w:style>
  <w:style w:type="character" w:customStyle="1" w:styleId="CommentTextChar">
    <w:name w:val="Comment Text Char"/>
    <w:basedOn w:val="DefaultParagraphFont"/>
    <w:link w:val="CommentText"/>
    <w:uiPriority w:val="99"/>
    <w:semiHidden/>
    <w:qFormat/>
    <w:rPr>
      <w:sz w:val="20"/>
      <w:szCs w:val="20"/>
      <w:lang w:val="en-GB"/>
    </w:rPr>
  </w:style>
  <w:style w:type="character" w:customStyle="1" w:styleId="CommentSubjectChar">
    <w:name w:val="Comment Subject Char"/>
    <w:basedOn w:val="CommentTextChar"/>
    <w:link w:val="CommentSubject"/>
    <w:uiPriority w:val="99"/>
    <w:semiHidden/>
    <w:qFormat/>
    <w:rPr>
      <w:b/>
      <w:bCs/>
      <w:sz w:val="20"/>
      <w:szCs w:val="20"/>
      <w:lang w:val="en-GB"/>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en-GB"/>
    </w:rPr>
  </w:style>
  <w:style w:type="character" w:styleId="UnresolvedMention">
    <w:name w:val="Unresolved Mention"/>
    <w:basedOn w:val="DefaultParagraphFont"/>
    <w:uiPriority w:val="99"/>
    <w:semiHidden/>
    <w:unhideWhenUsed/>
    <w:rsid w:val="00946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4565509416" TargetMode="External"/><Relationship Id="rId13" Type="http://schemas.openxmlformats.org/officeDocument/2006/relationships/hyperlink" Target="http://www.beta.inegi.org.mx/proyectos/registros/vitales/mortalidad/defaul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zhub.healthdata.org/gbd-compar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internet.contenidos.inegi.org.mx/contenidos/Productos/prod_serv/contenidos/espanol/bvinegi/productos/metodologias/est/dm_ensi0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zhub.healthdata.org/gbd-compare/2018" TargetMode="External"/><Relationship Id="rId5" Type="http://schemas.openxmlformats.org/officeDocument/2006/relationships/webSettings" Target="webSettings.xml"/><Relationship Id="rId15" Type="http://schemas.openxmlformats.org/officeDocument/2006/relationships/hyperlink" Target="http://www.beta.inegi.org.mx/app/biblioteca/ficha.html?upc=702825002408"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maburto@sdu.dk" TargetMode="External"/><Relationship Id="rId14" Type="http://schemas.openxmlformats.org/officeDocument/2006/relationships/hyperlink" Target="https://datos.gob.mx/busca/dataset/activity/proyecciones-de-la-poblacion-de-mex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A2AFEA-FD10-45F3-B268-2FEE54B6E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4743</Words>
  <Characters>27041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268</cp:revision>
  <dcterms:created xsi:type="dcterms:W3CDTF">2018-09-18T20:47:00Z</dcterms:created>
  <dcterms:modified xsi:type="dcterms:W3CDTF">2019-07-09T13:57:00Z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