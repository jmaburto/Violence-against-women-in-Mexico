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1AA47" w14:textId="77777777" w:rsidR="00546DC1" w:rsidRPr="004D0039" w:rsidRDefault="00257D18" w:rsidP="00257D18">
      <w:pPr>
        <w:jc w:val="center"/>
        <w:rPr>
          <w:rFonts w:ascii="Courier New" w:hAnsi="Courier New" w:cs="Courier New"/>
          <w:b/>
          <w:sz w:val="24"/>
          <w:szCs w:val="24"/>
          <w:lang w:val="en-US"/>
        </w:rPr>
      </w:pPr>
      <w:r w:rsidRPr="004D0039">
        <w:rPr>
          <w:rFonts w:ascii="Courier New" w:hAnsi="Courier New" w:cs="Courier New"/>
          <w:b/>
          <w:sz w:val="24"/>
          <w:szCs w:val="24"/>
          <w:lang w:val="en-US"/>
        </w:rPr>
        <w:t>Rising violence against women in Mexico, 2005-15</w:t>
      </w:r>
      <w:r w:rsidR="00B86EE0" w:rsidRPr="004D0039">
        <w:rPr>
          <w:rFonts w:ascii="Courier New" w:hAnsi="Courier New" w:cs="Courier New"/>
          <w:b/>
          <w:sz w:val="24"/>
          <w:szCs w:val="24"/>
          <w:lang w:val="en-US"/>
        </w:rPr>
        <w:t xml:space="preserve"> [Intended to Health Affairs]</w:t>
      </w:r>
    </w:p>
    <w:p w14:paraId="7CEE2DA5" w14:textId="3CB1E230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Authors</w:t>
      </w:r>
      <w:r w:rsidR="00F46B46">
        <w:rPr>
          <w:rFonts w:ascii="Courier New" w:hAnsi="Courier New" w:cs="Courier New"/>
          <w:sz w:val="24"/>
          <w:szCs w:val="24"/>
          <w:lang w:val="en-US"/>
        </w:rPr>
        <w:t xml:space="preserve"> [</w:t>
      </w:r>
      <w:r w:rsidR="00F46B46" w:rsidRPr="00F46B46">
        <w:rPr>
          <w:rFonts w:ascii="Courier New" w:hAnsi="Courier New" w:cs="Courier New"/>
          <w:color w:val="FF0000"/>
          <w:sz w:val="24"/>
          <w:szCs w:val="24"/>
          <w:lang w:val="en-US"/>
        </w:rPr>
        <w:t>Please write your current position, affiliation and email accordingly</w:t>
      </w:r>
      <w:r w:rsidR="00F46B46">
        <w:rPr>
          <w:rFonts w:ascii="Courier New" w:hAnsi="Courier New" w:cs="Courier New"/>
          <w:sz w:val="24"/>
          <w:szCs w:val="24"/>
          <w:lang w:val="en-US"/>
        </w:rPr>
        <w:t>]</w:t>
      </w:r>
      <w:r w:rsidRPr="004D0039">
        <w:rPr>
          <w:rFonts w:ascii="Courier New" w:hAnsi="Courier New" w:cs="Courier New"/>
          <w:sz w:val="24"/>
          <w:szCs w:val="24"/>
          <w:lang w:val="en-US"/>
        </w:rPr>
        <w:t>:</w:t>
      </w:r>
    </w:p>
    <w:p w14:paraId="585A1A8F" w14:textId="719C84E8" w:rsidR="00257D18" w:rsidRPr="004668F6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  <w:rPrChange w:id="0" w:author="Marcia_Jimenez" w:date="2018-07-25T14:10:00Z">
            <w:rPr>
              <w:rFonts w:ascii="Courier New" w:hAnsi="Courier New" w:cs="Courier New"/>
              <w:sz w:val="24"/>
              <w:szCs w:val="24"/>
              <w:lang w:val="es-MX"/>
            </w:rPr>
          </w:rPrChange>
        </w:rPr>
      </w:pPr>
      <w:r w:rsidRPr="004668F6">
        <w:rPr>
          <w:rFonts w:ascii="Courier New" w:hAnsi="Courier New" w:cs="Courier New"/>
          <w:sz w:val="24"/>
          <w:szCs w:val="24"/>
          <w:lang w:val="en-US"/>
          <w:rPrChange w:id="1" w:author="Marcia_Jimenez" w:date="2018-07-25T14:10:00Z">
            <w:rPr>
              <w:rFonts w:ascii="Courier New" w:hAnsi="Courier New" w:cs="Courier New"/>
              <w:sz w:val="24"/>
              <w:szCs w:val="24"/>
              <w:lang w:val="es-MX"/>
            </w:rPr>
          </w:rPrChange>
        </w:rPr>
        <w:t>Marc</w:t>
      </w:r>
      <w:r w:rsidR="00097DD4" w:rsidRPr="004668F6">
        <w:rPr>
          <w:rFonts w:ascii="Courier New" w:hAnsi="Courier New" w:cs="Courier New"/>
          <w:sz w:val="24"/>
          <w:szCs w:val="24"/>
          <w:lang w:val="en-US"/>
          <w:rPrChange w:id="2" w:author="Marcia_Jimenez" w:date="2018-07-25T14:10:00Z">
            <w:rPr>
              <w:rFonts w:ascii="Courier New" w:hAnsi="Courier New" w:cs="Courier New"/>
              <w:sz w:val="24"/>
              <w:szCs w:val="24"/>
              <w:lang w:val="es-MX"/>
            </w:rPr>
          </w:rPrChange>
        </w:rPr>
        <w:t>i</w:t>
      </w:r>
      <w:r w:rsidRPr="004668F6">
        <w:rPr>
          <w:rFonts w:ascii="Courier New" w:hAnsi="Courier New" w:cs="Courier New"/>
          <w:sz w:val="24"/>
          <w:szCs w:val="24"/>
          <w:lang w:val="en-US"/>
          <w:rPrChange w:id="3" w:author="Marcia_Jimenez" w:date="2018-07-25T14:10:00Z">
            <w:rPr>
              <w:rFonts w:ascii="Courier New" w:hAnsi="Courier New" w:cs="Courier New"/>
              <w:sz w:val="24"/>
              <w:szCs w:val="24"/>
              <w:lang w:val="es-MX"/>
            </w:rPr>
          </w:rPrChange>
        </w:rPr>
        <w:t>a Pescador-Jiménez</w:t>
      </w:r>
      <w:r w:rsidR="00BF41E5" w:rsidRPr="004668F6">
        <w:rPr>
          <w:rFonts w:ascii="Courier New" w:hAnsi="Courier New" w:cs="Courier New"/>
          <w:sz w:val="24"/>
          <w:szCs w:val="24"/>
          <w:lang w:val="en-US"/>
          <w:rPrChange w:id="4" w:author="Marcia_Jimenez" w:date="2018-07-25T14:10:00Z">
            <w:rPr>
              <w:rFonts w:ascii="Courier New" w:hAnsi="Courier New" w:cs="Courier New"/>
              <w:sz w:val="24"/>
              <w:szCs w:val="24"/>
              <w:lang w:val="es-MX"/>
            </w:rPr>
          </w:rPrChange>
        </w:rPr>
        <w:t>:</w:t>
      </w:r>
      <w:ins w:id="5" w:author="Marcia_Jimenez" w:date="2018-07-25T14:10:00Z">
        <w:r w:rsidR="004668F6" w:rsidRPr="004668F6">
          <w:rPr>
            <w:rFonts w:ascii="Courier New" w:hAnsi="Courier New" w:cs="Courier New"/>
            <w:sz w:val="24"/>
            <w:szCs w:val="24"/>
            <w:lang w:val="en-US"/>
            <w:rPrChange w:id="6" w:author="Marcia_Jimenez" w:date="2018-07-25T14:10:00Z">
              <w:rPr>
                <w:rFonts w:ascii="Courier New" w:hAnsi="Courier New" w:cs="Courier New"/>
                <w:sz w:val="24"/>
                <w:szCs w:val="24"/>
                <w:lang w:val="es-MX"/>
              </w:rPr>
            </w:rPrChange>
          </w:rPr>
          <w:t xml:space="preserve">Post-doctoral </w:t>
        </w:r>
      </w:ins>
      <w:ins w:id="7" w:author="Marcia_Jimenez" w:date="2018-07-26T15:19:00Z">
        <w:r w:rsidR="00C0457A">
          <w:rPr>
            <w:rFonts w:ascii="Courier New" w:hAnsi="Courier New" w:cs="Courier New"/>
            <w:sz w:val="24"/>
            <w:szCs w:val="24"/>
            <w:lang w:val="en-US"/>
          </w:rPr>
          <w:t xml:space="preserve">Research </w:t>
        </w:r>
      </w:ins>
      <w:ins w:id="8" w:author="Marcia_Jimenez" w:date="2018-07-25T14:10:00Z">
        <w:r w:rsidR="004668F6" w:rsidRPr="004668F6">
          <w:rPr>
            <w:rFonts w:ascii="Courier New" w:hAnsi="Courier New" w:cs="Courier New"/>
            <w:sz w:val="24"/>
            <w:szCs w:val="24"/>
            <w:lang w:val="en-US"/>
            <w:rPrChange w:id="9" w:author="Marcia_Jimenez" w:date="2018-07-25T14:10:00Z">
              <w:rPr>
                <w:rFonts w:ascii="Courier New" w:hAnsi="Courier New" w:cs="Courier New"/>
                <w:sz w:val="24"/>
                <w:szCs w:val="24"/>
                <w:lang w:val="es-MX"/>
              </w:rPr>
            </w:rPrChange>
          </w:rPr>
          <w:t>Fellow</w:t>
        </w:r>
      </w:ins>
      <w:ins w:id="10" w:author="Marcia_Jimenez" w:date="2018-07-26T15:19:00Z">
        <w:r w:rsidR="00C0457A">
          <w:rPr>
            <w:rFonts w:ascii="Courier New" w:hAnsi="Courier New" w:cs="Courier New"/>
            <w:sz w:val="24"/>
            <w:szCs w:val="24"/>
            <w:lang w:val="en-US"/>
          </w:rPr>
          <w:t>,</w:t>
        </w:r>
      </w:ins>
      <w:ins w:id="11" w:author="Marcia_Jimenez" w:date="2018-07-25T14:10:00Z">
        <w:r w:rsidR="004668F6" w:rsidRPr="004668F6">
          <w:rPr>
            <w:rFonts w:ascii="Courier New" w:hAnsi="Courier New" w:cs="Courier New"/>
            <w:sz w:val="24"/>
            <w:szCs w:val="24"/>
            <w:lang w:val="en-US"/>
            <w:rPrChange w:id="12" w:author="Marcia_Jimenez" w:date="2018-07-25T14:10:00Z">
              <w:rPr>
                <w:rFonts w:ascii="Courier New" w:hAnsi="Courier New" w:cs="Courier New"/>
                <w:sz w:val="24"/>
                <w:szCs w:val="24"/>
                <w:lang w:val="es-MX"/>
              </w:rPr>
            </w:rPrChange>
          </w:rPr>
          <w:t xml:space="preserve"> Harvard T.H. Chan School of Public Health</w:t>
        </w:r>
        <w:bookmarkStart w:id="13" w:name="_GoBack"/>
        <w:bookmarkEnd w:id="13"/>
        <w:r w:rsidR="004668F6" w:rsidRPr="004668F6">
          <w:rPr>
            <w:rFonts w:ascii="Courier New" w:hAnsi="Courier New" w:cs="Courier New"/>
            <w:sz w:val="24"/>
            <w:szCs w:val="24"/>
            <w:lang w:val="en-US"/>
            <w:rPrChange w:id="14" w:author="Marcia_Jimenez" w:date="2018-07-25T14:10:00Z">
              <w:rPr>
                <w:rFonts w:ascii="Courier New" w:hAnsi="Courier New" w:cs="Courier New"/>
                <w:sz w:val="24"/>
                <w:szCs w:val="24"/>
                <w:lang w:val="es-MX"/>
              </w:rPr>
            </w:rPrChange>
          </w:rPr>
          <w:t xml:space="preserve">. </w:t>
        </w:r>
      </w:ins>
    </w:p>
    <w:p w14:paraId="13B9D776" w14:textId="0527FEA2" w:rsidR="00257D18" w:rsidRPr="00C6272C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s-MX"/>
        </w:rPr>
      </w:pPr>
      <w:r w:rsidRPr="00C6272C">
        <w:rPr>
          <w:rFonts w:ascii="Courier New" w:hAnsi="Courier New" w:cs="Courier New"/>
          <w:sz w:val="24"/>
          <w:szCs w:val="24"/>
          <w:lang w:val="es-MX"/>
        </w:rPr>
        <w:t>Artemisa Flores Martínez</w:t>
      </w:r>
      <w:r w:rsidR="00BF41E5" w:rsidRPr="00C6272C">
        <w:rPr>
          <w:rFonts w:ascii="Courier New" w:hAnsi="Courier New" w:cs="Courier New"/>
          <w:sz w:val="24"/>
          <w:szCs w:val="24"/>
          <w:lang w:val="es-MX"/>
        </w:rPr>
        <w:t>:</w:t>
      </w:r>
    </w:p>
    <w:p w14:paraId="5B8B98D7" w14:textId="7EF33E3C" w:rsidR="00257D18" w:rsidRPr="004668F6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s-MX"/>
        </w:rPr>
      </w:pPr>
      <w:r w:rsidRPr="004668F6">
        <w:rPr>
          <w:rFonts w:ascii="Courier New" w:hAnsi="Courier New" w:cs="Courier New"/>
          <w:sz w:val="24"/>
          <w:szCs w:val="24"/>
          <w:lang w:val="es-MX"/>
        </w:rPr>
        <w:t>María Vignau-Loria</w:t>
      </w:r>
      <w:r w:rsidR="00BF41E5" w:rsidRPr="004668F6">
        <w:rPr>
          <w:rFonts w:ascii="Courier New" w:hAnsi="Courier New" w:cs="Courier New"/>
          <w:sz w:val="24"/>
          <w:szCs w:val="24"/>
          <w:lang w:val="es-MX"/>
        </w:rPr>
        <w:t>:</w:t>
      </w:r>
    </w:p>
    <w:p w14:paraId="15735B2E" w14:textId="3F66E45C" w:rsidR="00257D18" w:rsidRPr="004668F6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s-MX"/>
        </w:rPr>
      </w:pPr>
      <w:r w:rsidRPr="004668F6">
        <w:rPr>
          <w:rFonts w:ascii="Courier New" w:hAnsi="Courier New" w:cs="Courier New"/>
          <w:sz w:val="24"/>
          <w:szCs w:val="24"/>
          <w:lang w:val="es-MX"/>
        </w:rPr>
        <w:t>Tim Riffe</w:t>
      </w:r>
      <w:r w:rsidR="00BF41E5" w:rsidRPr="004668F6">
        <w:rPr>
          <w:rFonts w:ascii="Courier New" w:hAnsi="Courier New" w:cs="Courier New"/>
          <w:sz w:val="24"/>
          <w:szCs w:val="24"/>
          <w:lang w:val="es-MX"/>
        </w:rPr>
        <w:t>:</w:t>
      </w:r>
    </w:p>
    <w:p w14:paraId="057DBCD8" w14:textId="6DD065C4" w:rsidR="00257D18" w:rsidRPr="004668F6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s-MX"/>
        </w:rPr>
      </w:pPr>
      <w:r w:rsidRPr="004668F6">
        <w:rPr>
          <w:rFonts w:ascii="Courier New" w:hAnsi="Courier New" w:cs="Courier New"/>
          <w:sz w:val="24"/>
          <w:szCs w:val="24"/>
          <w:lang w:val="es-MX"/>
        </w:rPr>
        <w:t>Vladimir Canudas-Romo</w:t>
      </w:r>
      <w:r w:rsidR="00BF41E5" w:rsidRPr="004668F6">
        <w:rPr>
          <w:rFonts w:ascii="Courier New" w:hAnsi="Courier New" w:cs="Courier New"/>
          <w:sz w:val="24"/>
          <w:szCs w:val="24"/>
          <w:lang w:val="es-MX"/>
        </w:rPr>
        <w:t>:</w:t>
      </w:r>
    </w:p>
    <w:p w14:paraId="47888467" w14:textId="63F132A6" w:rsidR="00257D18" w:rsidRPr="004D0039" w:rsidRDefault="00E2502C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*José Manuel Aburto: Doctoral fellow at </w:t>
      </w:r>
      <w:r w:rsidR="00257D18" w:rsidRPr="004D0039">
        <w:rPr>
          <w:rFonts w:ascii="Courier New" w:hAnsi="Courier New" w:cs="Courier New"/>
          <w:sz w:val="24"/>
          <w:szCs w:val="24"/>
          <w:lang w:val="en-US"/>
        </w:rPr>
        <w:t>Center on Population Dynamic (CPop), University of Southern Denmark &amp; Max Planck Institute for Demographic Research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B4C4892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J.B. Winsløws Vej 9, DK-5000 Odense C </w:t>
      </w:r>
    </w:p>
    <w:p w14:paraId="1888EB1F" w14:textId="77777777" w:rsidR="00257D18" w:rsidRPr="004D0039" w:rsidRDefault="00257D1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 xml:space="preserve">T: </w:t>
      </w:r>
      <w:hyperlink r:id="rId7" w:history="1">
        <w:r w:rsidRPr="004D0039">
          <w:rPr>
            <w:rFonts w:ascii="Courier New" w:hAnsi="Courier New" w:cs="Courier New"/>
            <w:sz w:val="24"/>
            <w:szCs w:val="24"/>
            <w:lang w:val="en-US"/>
          </w:rPr>
          <w:t xml:space="preserve">+45 65509416 </w:t>
        </w:r>
      </w:hyperlink>
    </w:p>
    <w:p w14:paraId="57B0D52F" w14:textId="77777777" w:rsidR="00257D18" w:rsidRPr="004D0039" w:rsidRDefault="008F6488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hyperlink r:id="rId8" w:history="1">
        <w:r w:rsidR="00257D18" w:rsidRPr="004D0039">
          <w:rPr>
            <w:rFonts w:ascii="Courier New" w:hAnsi="Courier New" w:cs="Courier New"/>
            <w:sz w:val="24"/>
            <w:szCs w:val="24"/>
            <w:lang w:val="en-US"/>
          </w:rPr>
          <w:t>jmaburto@health.sdu.dk</w:t>
        </w:r>
      </w:hyperlink>
    </w:p>
    <w:p w14:paraId="26C9334D" w14:textId="77777777" w:rsidR="00BF41E5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5EF4C82" w14:textId="710D5029" w:rsidR="004D0039" w:rsidRDefault="00CF17F7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*Corresponding author</w:t>
      </w:r>
    </w:p>
    <w:p w14:paraId="7F65AE1B" w14:textId="77777777" w:rsidR="00BF41E5" w:rsidRPr="004D0039" w:rsidRDefault="00BF41E5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</w:p>
    <w:p w14:paraId="3856E84D" w14:textId="77777777" w:rsidR="004D0039" w:rsidRPr="004D0039" w:rsidRDefault="004D0039" w:rsidP="00257D18">
      <w:pPr>
        <w:pStyle w:val="NoSpacing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Word count:</w:t>
      </w:r>
    </w:p>
    <w:p w14:paraId="791A99FA" w14:textId="77777777" w:rsidR="004D0039" w:rsidRPr="004D0039" w:rsidRDefault="00257D18">
      <w:pPr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0C91FB04" w14:textId="3FF375B0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[Research Article:</w:t>
      </w:r>
      <w:r w:rsidRPr="004D0039">
        <w:rPr>
          <w:rFonts w:ascii="Courier New" w:hAnsi="Courier New" w:cs="Courier New"/>
          <w:sz w:val="24"/>
          <w:szCs w:val="24"/>
          <w:lang w:val="en-US"/>
        </w:rPr>
        <w:t> 2,000 words to 5,000 words, including an abstract--between 100 and 150 words--and no more than 4 exhibits-- tables and figures</w:t>
      </w:r>
      <w:r w:rsidR="00901CA1">
        <w:rPr>
          <w:rFonts w:ascii="Courier New" w:hAnsi="Courier New" w:cs="Courier New"/>
          <w:sz w:val="24"/>
          <w:szCs w:val="24"/>
          <w:lang w:val="en-US"/>
        </w:rPr>
        <w:t>, doubled spaced</w:t>
      </w:r>
      <w:r w:rsidRPr="004D0039">
        <w:rPr>
          <w:rFonts w:ascii="Courier New" w:hAnsi="Courier New" w:cs="Courier New"/>
          <w:sz w:val="24"/>
          <w:szCs w:val="24"/>
          <w:lang w:val="en-US"/>
        </w:rPr>
        <w:t>]</w:t>
      </w:r>
    </w:p>
    <w:p w14:paraId="57579135" w14:textId="63C0851B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Title</w:t>
      </w:r>
      <w:r w:rsidR="00C25BAC">
        <w:rPr>
          <w:rFonts w:ascii="Courier New" w:hAnsi="Courier New" w:cs="Courier New"/>
          <w:sz w:val="24"/>
          <w:szCs w:val="24"/>
          <w:lang w:val="en-US"/>
        </w:rPr>
        <w:t>: Rising violence against women in Mexico, 2005-15.</w:t>
      </w:r>
    </w:p>
    <w:p w14:paraId="556A8667" w14:textId="77777777" w:rsidR="00257D18" w:rsidRPr="004D0039" w:rsidRDefault="00257D18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Abstract [100-150 words]</w:t>
      </w:r>
    </w:p>
    <w:p w14:paraId="72B309B0" w14:textId="77777777" w:rsidR="00B86EE0" w:rsidRPr="004D0039" w:rsidRDefault="00B86EE0" w:rsidP="004D0039">
      <w:pPr>
        <w:spacing w:line="48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4D0039">
        <w:rPr>
          <w:rFonts w:ascii="Courier New" w:hAnsi="Courier New" w:cs="Courier New"/>
          <w:sz w:val="24"/>
          <w:szCs w:val="24"/>
          <w:lang w:val="en-US"/>
        </w:rPr>
        <w:t>Key words</w:t>
      </w:r>
    </w:p>
    <w:p w14:paraId="598790D5" w14:textId="77777777" w:rsidR="001804A1" w:rsidRDefault="001804A1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40CC2ACC" w14:textId="1E5BAF76" w:rsidR="00B86EE0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Introduction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</w:t>
      </w:r>
      <w:r w:rsidR="00606A07">
        <w:rPr>
          <w:rFonts w:ascii="Courier New" w:hAnsi="Courier New" w:cs="Courier New"/>
          <w:b/>
          <w:sz w:val="24"/>
          <w:szCs w:val="24"/>
          <w:lang w:val="en-US"/>
        </w:rPr>
        <w:t>~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>450]</w:t>
      </w:r>
    </w:p>
    <w:p w14:paraId="54D93B67" w14:textId="53D2C7E2" w:rsidR="009C14E3" w:rsidRDefault="0030380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Homicides rates fell by 9.2% around the globe in the first decade of the 21</w:t>
      </w:r>
      <w:r w:rsidRPr="00303803">
        <w:rPr>
          <w:rFonts w:ascii="Courier New" w:hAnsi="Courier New" w:cs="Courier New"/>
          <w:sz w:val="24"/>
          <w:szCs w:val="24"/>
          <w:vertAlign w:val="superscript"/>
          <w:lang w:val="en-US"/>
        </w:rPr>
        <w:t>st</w:t>
      </w:r>
      <w:r>
        <w:rPr>
          <w:rFonts w:ascii="Courier New" w:hAnsi="Courier New" w:cs="Courier New"/>
          <w:sz w:val="24"/>
          <w:szCs w:val="24"/>
          <w:lang w:val="en-US"/>
        </w:rPr>
        <w:t xml:space="preserve"> century.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>However, in developing countries</w:t>
      </w:r>
      <w:r w:rsidR="005E030B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homicides </w:t>
      </w:r>
      <w:r w:rsidR="004C224B">
        <w:rPr>
          <w:rFonts w:ascii="Courier New" w:hAnsi="Courier New" w:cs="Courier New"/>
          <w:sz w:val="24"/>
          <w:szCs w:val="24"/>
          <w:lang w:val="en-US"/>
        </w:rPr>
        <w:t>declined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only by 3.1 percent.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0CF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&lt;EndNote&gt;&lt;Cite&gt;&lt;Author&gt;Institute of Health Metrics and Evaluation&lt;/Author&gt;&lt;Year&gt;2018&lt;/Year&gt;&lt;RecNum&gt;128&lt;/RecNum&gt;&lt;DisplayText&gt;(1)&lt;/DisplayText&gt;&lt;record&gt;&lt;rec-number&gt;128&lt;/rec-number&gt;&lt;foreign-keys&gt;&lt;key app="EN" db-id="vtvfa0a0wwspxdezrw7x90p9t955pdvpdrw2" timestamp="1531226944"&gt;128&lt;/key&gt;&lt;/foreign-keys&gt;&lt;ref-type name="Web Page"&gt;12&lt;/ref-type&gt;&lt;contributors&gt;&lt;authors&gt;&lt;author&gt;Institute of Health Metrics and Evaluation,&lt;/author&gt;&lt;/authors&gt;&lt;/contributors&gt;&lt;titles&gt;&lt;title&gt;GBD cause patterns- intentional injuries&lt;/title&gt;&lt;/titles&gt;&lt;volume&gt;2018&lt;/volume&gt;&lt;number&gt;July 7&lt;/number&gt;&lt;dates&gt;&lt;year&gt;2018&lt;/year&gt;&lt;/dates&gt;&lt;pub-location&gt;https://vizhub.healthdata.org/gbd-compare/&lt;/pub-location&gt;&lt;urls&gt;&lt;related-urls&gt;&lt;url&gt;https://vizhub.healthdata.org/gbd-compare/&lt;/url&gt;&lt;/related-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0CF8">
        <w:rPr>
          <w:rFonts w:ascii="Courier New" w:hAnsi="Courier New" w:cs="Courier New"/>
          <w:noProof/>
          <w:sz w:val="24"/>
          <w:szCs w:val="24"/>
          <w:lang w:val="en-US"/>
        </w:rPr>
        <w:t>(1)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 w:rsidRP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B527F3">
        <w:rPr>
          <w:rFonts w:ascii="Courier New" w:hAnsi="Courier New" w:cs="Courier New"/>
          <w:sz w:val="24"/>
          <w:szCs w:val="24"/>
          <w:lang w:val="en-US"/>
        </w:rPr>
        <w:t>Some Latin American countries</w:t>
      </w:r>
      <w:r w:rsidR="00D57249">
        <w:rPr>
          <w:rFonts w:ascii="Courier New" w:hAnsi="Courier New" w:cs="Courier New"/>
          <w:sz w:val="24"/>
          <w:szCs w:val="24"/>
          <w:lang w:val="en-US"/>
        </w:rPr>
        <w:t xml:space="preserve"> even</w:t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have unprecedented high levels of homicides</w:t>
      </w:r>
      <w:r w:rsidR="006E5E11">
        <w:rPr>
          <w:rFonts w:ascii="Courier New" w:hAnsi="Courier New" w:cs="Courier New"/>
          <w:sz w:val="24"/>
          <w:szCs w:val="24"/>
          <w:lang w:val="en-US"/>
        </w:rPr>
        <w:t xml:space="preserve"> and almost 80% of</w:t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6E5E11">
        <w:rPr>
          <w:rFonts w:ascii="Courier New" w:hAnsi="Courier New" w:cs="Courier New"/>
          <w:sz w:val="24"/>
          <w:szCs w:val="24"/>
          <w:lang w:val="en-US"/>
        </w:rPr>
        <w:t>victims are males</w:t>
      </w:r>
      <w:r w:rsidR="00B527F3">
        <w:rPr>
          <w:rFonts w:ascii="Courier New" w:hAnsi="Courier New" w:cs="Courier New"/>
          <w:sz w:val="24"/>
          <w:szCs w:val="24"/>
          <w:lang w:val="en-US"/>
        </w:rPr>
        <w:t>.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&lt;EndNote&gt;&lt;Cite&gt;&lt;Author&gt;Drugs&lt;/Author&gt;&lt;Year&gt;2014&lt;/Year&gt;&lt;RecNum&gt;100&lt;/RecNum&gt;&lt;DisplayText&gt;(2)&lt;/DisplayText&gt;&lt;record&gt;&lt;rec-number&gt;100&lt;/rec-number&gt;&lt;foreign-keys&gt;&lt;key app="EN" db-id="vtvfa0a0wwspxdezrw7x90p9t955pdvpdrw2" timestamp="0"&gt;100&lt;/key&gt;&lt;/foreign-keys&gt;&lt;ref-type name="Book"&gt;6&lt;/ref-type&gt;&lt;contributors&gt;&lt;authors&gt;&lt;author&gt;United Nations Office on Drugs and Crime,&lt;/author&gt;&lt;/authors&gt;&lt;/contributors&gt;&lt;titles&gt;&lt;title&gt;Global study on homicide 2013: trends, contexts, data&lt;/title&gt;&lt;/titles&gt;&lt;dates&gt;&lt;year&gt;2014&lt;/year&gt;&lt;/dates&gt;&lt;publisher&gt;UNODC&lt;/publisher&gt;&lt;isbn&gt;9210542053&lt;/isbn&gt;&lt;urls&gt;&lt;/urls&gt;&lt;/record&gt;&lt;/Cite&gt;&lt;/EndNote&gt;</w:instrTex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527F3">
        <w:rPr>
          <w:rFonts w:ascii="Courier New" w:hAnsi="Courier New" w:cs="Courier New"/>
          <w:noProof/>
          <w:sz w:val="24"/>
          <w:szCs w:val="24"/>
          <w:lang w:val="en-US"/>
        </w:rPr>
        <w:t>(2)</w:t>
      </w:r>
      <w:r w:rsidR="00B527F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527F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In Mexico, for example, </w:t>
      </w:r>
      <w:r w:rsidR="00090B38">
        <w:rPr>
          <w:rFonts w:ascii="Courier New" w:hAnsi="Courier New" w:cs="Courier New"/>
          <w:sz w:val="24"/>
          <w:szCs w:val="24"/>
          <w:lang w:val="en-US"/>
        </w:rPr>
        <w:t xml:space="preserve">male </w:t>
      </w:r>
      <w:r w:rsidR="00A90CF8">
        <w:rPr>
          <w:rFonts w:ascii="Courier New" w:hAnsi="Courier New" w:cs="Courier New"/>
          <w:sz w:val="24"/>
          <w:szCs w:val="24"/>
          <w:lang w:val="en-US"/>
        </w:rPr>
        <w:t>homicides rates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A90CF8">
        <w:rPr>
          <w:rFonts w:ascii="Courier New" w:hAnsi="Courier New" w:cs="Courier New"/>
          <w:sz w:val="24"/>
          <w:szCs w:val="24"/>
          <w:lang w:val="en-US"/>
        </w:rPr>
        <w:t>doubled between 2007 and 2012.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(INEGI)&lt;/Author&gt;&lt;Year&gt;2018&lt;/Year&gt;&lt;RecNum&gt;93&lt;/RecNum&gt;&lt;DisplayText&gt;(3, 4)&lt;/DisplayText&gt;&lt;record&gt;&lt;rec-number&gt;93&lt;/rec-number&gt;&lt;foreign-keys&gt;&lt;key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Cite&gt;&lt;Author&gt;Gamlin&lt;/Author&gt;&lt;Year&gt;2015&lt;/Year&gt;&lt;RecNum&gt;91&lt;/RecNum&gt;&lt;record&gt;&lt;rec-number&gt;91&lt;/rec-number&gt;&lt;foreign-keys&gt;&lt;key app="EN" db-id="vtvfa0a0wwspxdezrw7x90p9t955pdvpdrw2" timestamp="0"&gt;91&lt;/key&gt;&lt;/foreign-keys&gt;&lt;ref-type name="Journal Article"&gt;17&lt;/ref-type&gt;&lt;contributors&gt;&lt;authors&gt;&lt;author&gt;Gamlin, Jennie&lt;/author&gt;&lt;/authors&gt;&lt;/contributors&gt;&lt;titles&gt;&lt;title&gt;Violence and homicide in Mexico: a global health issue&lt;/title&gt;&lt;secondary-title&gt;The Lancet&lt;/secondary-title&gt;&lt;/titles&gt;&lt;periodical&gt;&lt;full-title&gt;The Lancet&lt;/full-title&gt;&lt;/periodical&gt;&lt;pages&gt;605-606&lt;/pages&gt;&lt;volume&gt;385&lt;/volume&gt;&lt;number&gt;9968&lt;/number&gt;&lt;dates&gt;&lt;year&gt;2015&lt;/year&gt;&lt;/dates&gt;&lt;isbn&gt;0140-6736&lt;/isbn&gt;&lt;urls&gt;&lt;/urls&gt;&lt;/record&gt;&lt;/Cite&gt;&lt;/EndNote&gt;</w:instrTex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(3, 4)</w:t>
      </w:r>
      <w:r w:rsidR="00A90CF8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A90CF8">
        <w:rPr>
          <w:rFonts w:ascii="Courier New" w:hAnsi="Courier New" w:cs="Courier New"/>
          <w:sz w:val="24"/>
          <w:szCs w:val="24"/>
          <w:lang w:val="en-US"/>
        </w:rPr>
        <w:t xml:space="preserve"> The impact was such that male national life expectancy stagnated in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2000-10 and, between 2005-10</w:t>
      </w:r>
      <w:r w:rsidR="00B527F3">
        <w:rPr>
          <w:rFonts w:ascii="Courier New" w:hAnsi="Courier New" w:cs="Courier New"/>
          <w:sz w:val="24"/>
          <w:szCs w:val="24"/>
          <w:lang w:val="en-US"/>
        </w:rPr>
        <w:t>,</w:t>
      </w:r>
      <w:r w:rsidR="002D20C5">
        <w:rPr>
          <w:rFonts w:ascii="Courier New" w:hAnsi="Courier New" w:cs="Courier New"/>
          <w:sz w:val="24"/>
          <w:szCs w:val="24"/>
          <w:lang w:val="en-US"/>
        </w:rPr>
        <w:t xml:space="preserve"> average lifespan was reduced in every Mexican state.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8873C8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&lt;EndNote&gt;&lt;Cite&gt;&lt;Author&gt;Aburto&lt;/Author&gt;&lt;Year&gt;2016&lt;/Year&gt;&lt;RecNum&gt;90&lt;/RecNum&gt;&lt;DisplayText&gt;(5, 6)&lt;/DisplayText&gt;&lt;record&gt;&lt;rec-number&gt;90&lt;/rec-number&gt;&lt;foreign-keys&gt;&lt;key app="EN" db-id="vtvfa0a0wwspxdezrw7x90p9t955pdvpdrw2" timestamp="0"&gt;90&lt;/key&gt;&lt;/foreign-keys&gt;&lt;ref-type name="Journal Article"&gt;17&lt;/ref-type&gt;&lt;contributors&gt;&lt;authors&gt;&lt;author&gt;Aburto, José Manuel&lt;/author&gt;&lt;author&gt;Beltrán-Sánchez, Hiram&lt;/author&gt;&lt;author&gt;García-Guerrero, Victor Manuel&lt;/author&gt;&lt;author&gt;Canudas-Romo, Vladimir&lt;/author&gt;&lt;/authors&gt;&lt;/contributors&gt;&lt;titles&gt;&lt;title&gt;Homicides in Mexico reversed life expectancy gains for men and slowed them for women, 2000–10&lt;/title&gt;&lt;secondary-title&gt;Health Affairs&lt;/secondary-title&gt;&lt;/titles&gt;&lt;periodical&gt;&lt;full-title&gt;Health Affairs&lt;/full-title&gt;&lt;/periodical&gt;&lt;pages&gt;88-95&lt;/pages&gt;&lt;volume&gt;35&lt;/volume&gt;&lt;number&gt;1&lt;/number&gt;&lt;dates&gt;&lt;year&gt;2016&lt;/year&gt;&lt;/dates&gt;&lt;isbn&gt;0278-2715&lt;/isbn&gt;&lt;urls&gt;&lt;/urls&gt;&lt;/record&gt;&lt;/Cite&gt;&lt;Cite&gt;&lt;Author&gt;Canudas-Romo&lt;/Author&gt;&lt;Year&gt;2015&lt;/Year&gt;&lt;RecNum&gt;89&lt;/RecNum&gt;&lt;record&gt;&lt;rec-number&gt;89&lt;/rec-number&gt;&lt;foreign-keys&gt;&lt;key app="EN" db-id="vtvfa0a0wwspxdezrw7x90p9t955pdvpdrw2" timestamp="0"&gt;89&lt;/key&gt;&lt;/foreign-keys&gt;&lt;ref-type name="Journal Article"&gt;17&lt;/ref-type&gt;&lt;contributors&gt;&lt;authors&gt;&lt;author&gt;Canudas-Romo, Vladimir&lt;/author&gt;&lt;author&gt;García-Guerrero, Víctor Manuel&lt;/author&gt;&lt;author&gt;Echarri-Cánovas, Carlos Javier&lt;/author&gt;&lt;/authors&gt;&lt;/contributors&gt;&lt;titles&gt;&lt;title&gt;The stagnation of the Mexican male life expectancy in the first decade of the 21st century: the impact of homicides and diabetes mellitus&lt;/title&gt;&lt;secondary-title&gt;J Epidemiol Community Health&lt;/secondary-title&gt;&lt;/titles&gt;&lt;pages&gt;28-34&lt;/pages&gt;&lt;volume&gt;69&lt;/volume&gt;&lt;number&gt;1&lt;/number&gt;&lt;dates&gt;&lt;year&gt;2015&lt;/year&gt;&lt;/dates&gt;&lt;isbn&gt;0143-005X&lt;/isbn&gt;&lt;urls&gt;&lt;/urls&gt;&lt;/record&gt;&lt;/Cite&gt;&lt;/EndNote&gt;</w:instrTex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873C8">
        <w:rPr>
          <w:rFonts w:ascii="Courier New" w:hAnsi="Courier New" w:cs="Courier New"/>
          <w:noProof/>
          <w:sz w:val="24"/>
          <w:szCs w:val="24"/>
          <w:lang w:val="en-US"/>
        </w:rPr>
        <w:t>(5, 6)</w:t>
      </w:r>
      <w:r w:rsidR="002D20C5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873C8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ins w:id="15" w:author="Marcia_Jimenez" w:date="2018-07-26T15:30:00Z">
        <w:r w:rsidR="00FC5148">
          <w:rPr>
            <w:rFonts w:ascii="Courier New" w:hAnsi="Courier New" w:cs="Courier New"/>
            <w:sz w:val="24"/>
            <w:szCs w:val="24"/>
            <w:lang w:val="en-US"/>
          </w:rPr>
          <w:t>Little attention has been paid, h</w:t>
        </w:r>
      </w:ins>
      <w:ins w:id="16" w:author="Marcia_Jimenez" w:date="2018-07-26T15:29:00Z">
        <w:r w:rsidR="00C0457A">
          <w:rPr>
            <w:rFonts w:ascii="Courier New" w:hAnsi="Courier New" w:cs="Courier New"/>
            <w:sz w:val="24"/>
            <w:szCs w:val="24"/>
            <w:lang w:val="en-US"/>
          </w:rPr>
          <w:t xml:space="preserve">owever, </w:t>
        </w:r>
      </w:ins>
      <w:ins w:id="17" w:author="Marcia_Jimenez" w:date="2018-07-26T15:31:00Z">
        <w:r w:rsidR="00FC5148">
          <w:rPr>
            <w:rFonts w:ascii="Courier New" w:hAnsi="Courier New" w:cs="Courier New"/>
            <w:sz w:val="24"/>
            <w:szCs w:val="24"/>
            <w:lang w:val="en-US"/>
          </w:rPr>
          <w:t xml:space="preserve">to </w:t>
        </w:r>
      </w:ins>
      <w:ins w:id="18" w:author="Marcia_Jimenez" w:date="2018-07-26T15:29:00Z">
        <w:r w:rsidR="00C0457A">
          <w:rPr>
            <w:rFonts w:ascii="Courier New" w:hAnsi="Courier New" w:cs="Courier New"/>
            <w:sz w:val="24"/>
            <w:szCs w:val="24"/>
            <w:lang w:val="en-US"/>
          </w:rPr>
          <w:t xml:space="preserve">the public health impact on women. </w:t>
        </w:r>
      </w:ins>
    </w:p>
    <w:p w14:paraId="1FABB6C1" w14:textId="6950B20B" w:rsidR="00064686" w:rsidRDefault="009C14E3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del w:id="19" w:author="Marcia_Jimenez" w:date="2018-07-26T15:31:00Z">
        <w:r w:rsidDel="00FC5148">
          <w:rPr>
            <w:rFonts w:ascii="Courier New" w:hAnsi="Courier New" w:cs="Courier New"/>
            <w:sz w:val="24"/>
            <w:szCs w:val="24"/>
            <w:lang w:val="en-US"/>
          </w:rPr>
          <w:delText xml:space="preserve">Equally important </w:delText>
        </w:r>
        <w:r w:rsidR="00A92A21" w:rsidDel="00FC5148">
          <w:rPr>
            <w:rFonts w:ascii="Courier New" w:hAnsi="Courier New" w:cs="Courier New"/>
            <w:sz w:val="24"/>
            <w:szCs w:val="24"/>
            <w:lang w:val="en-US"/>
          </w:rPr>
          <w:delText>are the o</w:delText>
        </w:r>
      </w:del>
      <w:ins w:id="20" w:author="Marcia_Jimenez" w:date="2018-07-26T15:31:00Z">
        <w:r w:rsidR="00FC5148">
          <w:rPr>
            <w:rFonts w:ascii="Courier New" w:hAnsi="Courier New" w:cs="Courier New"/>
            <w:sz w:val="24"/>
            <w:szCs w:val="24"/>
            <w:lang w:val="en-US"/>
          </w:rPr>
          <w:t>O</w:t>
        </w:r>
      </w:ins>
      <w:r w:rsidR="00A92A21">
        <w:rPr>
          <w:rFonts w:ascii="Courier New" w:hAnsi="Courier New" w:cs="Courier New"/>
          <w:sz w:val="24"/>
          <w:szCs w:val="24"/>
          <w:lang w:val="en-US"/>
        </w:rPr>
        <w:t>ver 31 thousand</w:t>
      </w:r>
      <w:r>
        <w:rPr>
          <w:rFonts w:ascii="Courier New" w:hAnsi="Courier New" w:cs="Courier New"/>
          <w:sz w:val="24"/>
          <w:szCs w:val="24"/>
          <w:lang w:val="en-US"/>
        </w:rPr>
        <w:t xml:space="preserve"> female </w:t>
      </w:r>
      <w:ins w:id="21" w:author="Marcia_Jimenez" w:date="2018-07-26T15:31:00Z">
        <w:r w:rsidR="00FC5148">
          <w:rPr>
            <w:rFonts w:ascii="Courier New" w:hAnsi="Courier New" w:cs="Courier New"/>
            <w:sz w:val="24"/>
            <w:szCs w:val="24"/>
            <w:lang w:val="en-US"/>
          </w:rPr>
          <w:t xml:space="preserve">have been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victims of homicide </w:t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in Mexico </w:t>
      </w:r>
      <w:r w:rsidR="00A92A21">
        <w:rPr>
          <w:rFonts w:ascii="Courier New" w:hAnsi="Courier New" w:cs="Courier New"/>
          <w:sz w:val="24"/>
          <w:szCs w:val="24"/>
          <w:lang w:val="en-US"/>
        </w:rPr>
        <w:t>in the new century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&lt;EndNote&gt;&lt;Cite&gt;&lt;Author&gt;Mexican National Institue of Statistics (INEGI)&lt;/Author&gt;&lt;Year&gt;2018&lt;/Year&gt;&lt;RecNum&gt;93&lt;/RecNum&gt;&lt;DisplayText&gt;(3)&lt;/DisplayText&gt;&lt;record&gt;&lt;rec-number&gt;93&lt;/rec-number&gt;&lt;foreign-keys&gt;&lt;key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(3)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97D66">
        <w:rPr>
          <w:rFonts w:ascii="Courier New" w:hAnsi="Courier New" w:cs="Courier New"/>
          <w:sz w:val="24"/>
          <w:szCs w:val="24"/>
          <w:lang w:val="en-US"/>
        </w:rPr>
        <w:t>H</w:t>
      </w:r>
      <w:r>
        <w:rPr>
          <w:rFonts w:ascii="Courier New" w:hAnsi="Courier New" w:cs="Courier New"/>
          <w:sz w:val="24"/>
          <w:szCs w:val="24"/>
          <w:lang w:val="en-US"/>
        </w:rPr>
        <w:t>omicides</w:t>
      </w:r>
      <w:r w:rsidR="00B034DE">
        <w:rPr>
          <w:rFonts w:ascii="Courier New" w:hAnsi="Courier New" w:cs="Courier New"/>
          <w:sz w:val="24"/>
          <w:szCs w:val="24"/>
          <w:lang w:val="en-US"/>
        </w:rPr>
        <w:t xml:space="preserve"> represent the ultimate form of violence, but 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only </w:t>
      </w:r>
      <w:commentRangeStart w:id="22"/>
      <w:r w:rsidR="006F55CD" w:rsidRPr="00201E03">
        <w:rPr>
          <w:rFonts w:ascii="Courier New" w:hAnsi="Courier New" w:cs="Courier New"/>
          <w:sz w:val="24"/>
          <w:szCs w:val="24"/>
          <w:lang w:val="en-US"/>
        </w:rPr>
        <w:t>a piece</w:t>
      </w:r>
      <w:r w:rsidR="006F55CD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End w:id="22"/>
      <w:r w:rsidR="00201E03">
        <w:rPr>
          <w:rStyle w:val="CommentReference"/>
        </w:rPr>
        <w:commentReference w:id="22"/>
      </w:r>
      <w:r w:rsidR="00A92A21">
        <w:rPr>
          <w:rFonts w:ascii="Courier New" w:hAnsi="Courier New" w:cs="Courier New"/>
          <w:sz w:val="24"/>
          <w:szCs w:val="24"/>
          <w:lang w:val="en-US"/>
        </w:rPr>
        <w:t>of the health and social burden</w:t>
      </w:r>
      <w:r w:rsidR="00B034DE">
        <w:rPr>
          <w:rFonts w:ascii="Courier New" w:hAnsi="Courier New" w:cs="Courier New"/>
          <w:sz w:val="24"/>
          <w:szCs w:val="24"/>
          <w:lang w:val="en-US"/>
        </w:rPr>
        <w:t>, particularly for children and women</w:t>
      </w:r>
      <w:r w:rsidR="00A92A21">
        <w:rPr>
          <w:rFonts w:ascii="Courier New" w:hAnsi="Courier New" w:cs="Courier New"/>
          <w:sz w:val="24"/>
          <w:szCs w:val="24"/>
          <w:lang w:val="en-US"/>
        </w:rPr>
        <w:t>.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A92A2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A92A2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A92A2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>
        <w:rPr>
          <w:rFonts w:ascii="Courier New" w:hAnsi="Courier New" w:cs="Courier New"/>
          <w:sz w:val="24"/>
          <w:szCs w:val="24"/>
          <w:lang w:val="en-US"/>
        </w:rPr>
        <w:t>For example, victims of violence are at risk of depression, alcohol abuse, suicidal behavior, psychological problems, among other detrimental consequences over the</w:t>
      </w:r>
      <w:r w:rsidR="006F55CD">
        <w:rPr>
          <w:rFonts w:ascii="Courier New" w:hAnsi="Courier New" w:cs="Courier New"/>
          <w:sz w:val="24"/>
          <w:szCs w:val="24"/>
          <w:lang w:val="en-US"/>
        </w:rPr>
        <w:t>ir</w:t>
      </w:r>
      <w:r w:rsidR="00860A2F">
        <w:rPr>
          <w:rFonts w:ascii="Courier New" w:hAnsi="Courier New" w:cs="Courier New"/>
          <w:sz w:val="24"/>
          <w:szCs w:val="24"/>
          <w:lang w:val="en-US"/>
        </w:rPr>
        <w:t xml:space="preserve"> life course.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PEVuZE5vdGU+PENpdGU+PEF1dGhvcj5EYXZpZHNvbjwvQXV0aG9yPjxZZWFyPjE5OTY8L1llYXI+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</w:fldData>
        </w:fldChar>
      </w:r>
      <w:r w:rsidR="007E0CB9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E0CB9">
        <w:rPr>
          <w:rFonts w:ascii="Courier New" w:hAnsi="Courier New" w:cs="Courier New"/>
          <w:noProof/>
          <w:sz w:val="24"/>
          <w:szCs w:val="24"/>
          <w:lang w:val="en-US"/>
        </w:rPr>
        <w:t>(8-11)</w:t>
      </w:r>
      <w:r w:rsidR="007E0CB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E0CB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064686">
        <w:rPr>
          <w:rFonts w:ascii="Courier New" w:hAnsi="Courier New" w:cs="Courier New"/>
          <w:sz w:val="24"/>
          <w:szCs w:val="24"/>
          <w:lang w:val="en-US"/>
        </w:rPr>
        <w:t>E</w:t>
      </w:r>
      <w:r w:rsidR="004B1D3C">
        <w:rPr>
          <w:rFonts w:ascii="Courier New" w:hAnsi="Courier New" w:cs="Courier New"/>
          <w:sz w:val="24"/>
          <w:szCs w:val="24"/>
          <w:lang w:val="en-US"/>
        </w:rPr>
        <w:t>ven witnessing violence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B1D3C">
        <w:rPr>
          <w:rFonts w:ascii="Courier New" w:hAnsi="Courier New" w:cs="Courier New"/>
          <w:sz w:val="24"/>
          <w:szCs w:val="24"/>
          <w:lang w:val="en-US"/>
        </w:rPr>
        <w:t>can affect the wellbeing of the population. Those who witness violence have higher rates of post-traumatic stress disorder, depression, and are more likely to externalize violent behaviors.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B1D3C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&lt;EndNote&gt;&lt;Cite&gt;&lt;Author&gt;Buka&lt;/Author&gt;&lt;Year&gt;2001&lt;/Year&gt;&lt;RecNum&gt;134&lt;/RecNum&gt;&lt;DisplayText&gt;(12, 13)&lt;/DisplayText&gt;&lt;record&gt;&lt;rec-number&gt;134&lt;/rec-number&gt;&lt;foreign-keys&gt;&lt;key app="EN" db-id="vtvfa0a0wwspxdezrw7x90p9t955pdvpdrw2" timestamp="1531311393"&gt;134&lt;/key&gt;&lt;/foreign-keys&gt;&lt;ref-type name="Journal Article"&gt;17&lt;/ref-type&gt;&lt;contributors&gt;&lt;authors&gt;&lt;author&gt;Buka, Stephen L&lt;/author&gt;&lt;author&gt;Stichick, Theresa L&lt;/author&gt;&lt;author&gt;Birdthistle, Isolde&lt;/author&gt;&lt;author&gt;Earls, Felton J&lt;/author&gt;&lt;/authors&gt;&lt;/contributors&gt;&lt;titles&gt;&lt;title&gt;Youth exposure to violence: Prevalence, risks, and consequences&lt;/title&gt;&lt;secondary-title&gt;American Journal of Orthopsychiatry&lt;/secondary-title&gt;&lt;/titles&gt;&lt;periodical&gt;&lt;full-title&gt;American Journal of Orthopsychiatry&lt;/full-title&gt;&lt;/periodical&gt;&lt;pages&gt;298-310&lt;/pages&gt;&lt;volume&gt;71&lt;/volume&gt;&lt;number&gt;3&lt;/number&gt;&lt;dates&gt;&lt;year&gt;2001&lt;/year&gt;&lt;/dates&gt;&lt;isbn&gt;0002-9432&lt;/isbn&gt;&lt;urls&gt;&lt;/urls&gt;&lt;/record&gt;&lt;/Cite&gt;&lt;Cite&gt;&lt;Author&gt;Brookmeyer&lt;/Author&gt;&lt;Year&gt;2005&lt;/Year&gt;&lt;RecNum&gt;135&lt;/RecNum&gt;&lt;record&gt;&lt;rec-number&gt;135&lt;/rec-number&gt;&lt;foreign-keys&gt;&lt;key app="EN" db-id="vtvfa0a0wwspxdezrw7x90p9t955pdvpdrw2" timestamp="1531311415"&gt;135&lt;/key&gt;&lt;/foreign-keys&gt;&lt;ref-type name="Journal Article"&gt;17&lt;/ref-type&gt;&lt;contributors&gt;&lt;authors&gt;&lt;author&gt;Brookmeyer, Kathryn A&lt;/author&gt;&lt;author&gt;Henrich, Christopher C&lt;/author&gt;&lt;author&gt;Schwab</w:instrText>
      </w:r>
      <w:r w:rsidR="004B1D3C">
        <w:rPr>
          <w:rFonts w:ascii="Cambria Math" w:hAnsi="Cambria Math" w:cs="Cambria Math"/>
          <w:sz w:val="24"/>
          <w:szCs w:val="24"/>
          <w:lang w:val="en-US"/>
        </w:rPr>
        <w:instrText>‐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instrText>Stone, Mary&lt;/author&gt;&lt;/authors&gt;&lt;/contributors&gt;&lt;titles&gt;&lt;title&gt;Adolescents who witness community violence: Can parent support and prosocial cognitions protect them from committing violence?&lt;/title&gt;&lt;secondary-title&gt;Child development&lt;/secondary-title&gt;&lt;/titles&gt;&lt;periodical&gt;&lt;full-title&gt;Child development&lt;/full-title&gt;&lt;/periodical&gt;&lt;pages&gt;917-929&lt;/pages&gt;&lt;volume&gt;76&lt;/volume&gt;&lt;number&gt;4&lt;/number&gt;&lt;dates&gt;&lt;year&gt;2005&lt;/year&gt;&lt;/dates&gt;&lt;isbn&gt;0009-3920&lt;/isbn&gt;&lt;urls&gt;&lt;/urls&gt;&lt;/record&gt;&lt;/Cite&gt;&lt;/EndNote&gt;</w:instrTex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B1D3C">
        <w:rPr>
          <w:rFonts w:ascii="Courier New" w:hAnsi="Courier New" w:cs="Courier New"/>
          <w:noProof/>
          <w:sz w:val="24"/>
          <w:szCs w:val="24"/>
          <w:lang w:val="en-US"/>
        </w:rPr>
        <w:t>(12, 13)</w:t>
      </w:r>
      <w:r w:rsidR="004B1D3C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4B1D3C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4C224B">
        <w:rPr>
          <w:rFonts w:ascii="Courier New" w:hAnsi="Courier New" w:cs="Courier New"/>
          <w:sz w:val="24"/>
          <w:szCs w:val="24"/>
          <w:lang w:val="en-US"/>
        </w:rPr>
        <w:t>In particular, women who witnessed violent acts are twice as likely to experience depressive and anxiety symptoms compared to those who did not witness violence.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4C224B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&lt;EndNote&gt;&lt;Cite&gt;&lt;Author&gt;Clark&lt;/Author&gt;&lt;Year&gt;2008&lt;/Year&gt;&lt;RecNum&gt;136&lt;/RecNum&gt;&lt;DisplayText&gt;(14)&lt;/DisplayText&gt;&lt;record&gt;&lt;rec-number&gt;136&lt;/rec-number&gt;&lt;foreign-keys&gt;&lt;key app="EN" db-id="vtvfa0a0wwspxdezrw7x90p9t955pdvpdrw2" timestamp="1531311483"&gt;136&lt;/key&gt;&lt;/foreign-keys&gt;&lt;ref-type name="Journal Article"&gt;17&lt;/ref-type&gt;&lt;contributors&gt;&lt;authors&gt;&lt;author&gt;Clark, Cheryl&lt;/author&gt;&lt;author&gt;Ryan, Louise&lt;/author&gt;&lt;author&gt;Kawachi, Ichiro&lt;/author&gt;&lt;author&gt;Canner, Marina J&lt;/author&gt;&lt;author&gt;Berkman, Lisa&lt;/author&gt;&lt;author&gt;Wright, Rosalind J&lt;/author&gt;&lt;/authors&gt;&lt;/contributors&gt;&lt;titles&gt;&lt;title&gt;Witnessing community violence in residential neighborhoods: a mental health hazard for urban women&lt;/title&gt;&lt;secondary-title&gt;Journal of Urban Health&lt;/secondary-title&gt;&lt;/titles&gt;&lt;periodical&gt;&lt;full-title&gt;Journal of Urban Health&lt;/full-title&gt;&lt;/periodical&gt;&lt;pages&gt;22-38&lt;/pages&gt;&lt;volume&gt;85&lt;/volume&gt;&lt;number&gt;1&lt;/number&gt;&lt;dates&gt;&lt;year&gt;2008&lt;/year&gt;&lt;/dates&gt;&lt;isbn&gt;1099-3460&lt;/isbn&gt;&lt;urls&gt;&lt;/urls&gt;&lt;/record&gt;&lt;/Cite&gt;&lt;/EndNote&gt;</w:instrTex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4C224B">
        <w:rPr>
          <w:rFonts w:ascii="Courier New" w:hAnsi="Courier New" w:cs="Courier New"/>
          <w:noProof/>
          <w:sz w:val="24"/>
          <w:szCs w:val="24"/>
          <w:lang w:val="en-US"/>
        </w:rPr>
        <w:t>(14)</w:t>
      </w:r>
      <w:r w:rsidR="004C224B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F2354B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74E2DE1" w14:textId="108D0B7A" w:rsidR="000C63FA" w:rsidRDefault="00F2354B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This is particularly i</w:t>
      </w:r>
      <w:r w:rsidR="00064686">
        <w:rPr>
          <w:rFonts w:ascii="Courier New" w:hAnsi="Courier New" w:cs="Courier New"/>
          <w:sz w:val="24"/>
          <w:szCs w:val="24"/>
          <w:lang w:val="en-US"/>
        </w:rPr>
        <w:t xml:space="preserve">mportant in the Mexican context since </w:t>
      </w:r>
      <w:r w:rsidR="00123FE0">
        <w:rPr>
          <w:rFonts w:ascii="Courier New" w:hAnsi="Courier New" w:cs="Courier New"/>
          <w:sz w:val="24"/>
          <w:szCs w:val="24"/>
          <w:lang w:val="en-US"/>
        </w:rPr>
        <w:t>Mexico has undergone a rise in violence related to specific policies trying to mitigate drug cartels operations.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123FE0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&lt;EndNote&gt;&lt;Cite&gt;&lt;Author&gt;Ríos&lt;/Author&gt;&lt;Year&gt;2013&lt;/Year&gt;&lt;RecNum&gt;121&lt;/RecNum&gt;&lt;DisplayText&gt;(15)&lt;/DisplayText&gt;&lt;record&gt;&lt;rec-number&gt;121&lt;/rec-number&gt;&lt;foreign-keys&gt;&lt;key app="EN" db-id="vtvfa0a0wwspxdezrw7x90p9t955pdvpdrw2" timestamp="0"&gt;121&lt;/key&gt;&lt;/foreign-keys&gt;&lt;ref-type name="Journal Article"&gt;17&lt;/ref-type&gt;&lt;contributors&gt;&lt;authors&gt;&lt;author&gt;Ríos, Viridiana&lt;/author&gt;&lt;/authors&gt;&lt;/contributors&gt;&lt;titles&gt;&lt;title&gt;Why did Mexico become so violent? A self-reinforcing violent equilibrium caused by competition and enforcement&lt;/title&gt;&lt;secondary-title&gt;Trends in organized crime&lt;/secondary-title&gt;&lt;/titles&gt;&lt;pages&gt;138-155&lt;/pages&gt;&lt;volume&gt;16&lt;/volume&gt;&lt;number&gt;2&lt;/number&gt;&lt;dates&gt;&lt;year&gt;2013&lt;/year&gt;&lt;/dates&gt;&lt;isbn&gt;1084-4791&lt;/isbn&gt;&lt;urls&gt;&lt;/urls&gt;&lt;/record&gt;&lt;/Cite&gt;&lt;/EndNote&gt;</w:instrTex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123FE0">
        <w:rPr>
          <w:rFonts w:ascii="Courier New" w:hAnsi="Courier New" w:cs="Courier New"/>
          <w:noProof/>
          <w:sz w:val="24"/>
          <w:szCs w:val="24"/>
          <w:lang w:val="en-US"/>
        </w:rPr>
        <w:t>(15)</w:t>
      </w:r>
      <w:r w:rsidR="00123FE0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Despite major public health interventions in the last decade, such as the enactment of a universal health coverage program (</w:t>
      </w:r>
      <w:r w:rsidR="0002183E" w:rsidRPr="0002183E">
        <w:rPr>
          <w:rFonts w:ascii="Courier New" w:hAnsi="Courier New" w:cs="Courier New"/>
          <w:i/>
          <w:sz w:val="24"/>
          <w:szCs w:val="24"/>
          <w:lang w:val="en-US"/>
        </w:rPr>
        <w:t>Seguro Popular</w:t>
      </w:r>
      <w:r w:rsidR="0002183E">
        <w:rPr>
          <w:rFonts w:ascii="Courier New" w:hAnsi="Courier New" w:cs="Courier New"/>
          <w:sz w:val="24"/>
          <w:szCs w:val="24"/>
          <w:lang w:val="en-US"/>
        </w:rPr>
        <w:t>) and ongoing public health systems,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PEVuZE5vdGU+PENpdGU+PEF1dGhvcj5Hb256w6FsZXotUGllcjwvQXV0aG9yPjxZZWFyPjIwMTY8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02183E">
        <w:rPr>
          <w:rFonts w:ascii="Courier New" w:hAnsi="Courier New" w:cs="Courier New"/>
          <w:noProof/>
          <w:sz w:val="24"/>
          <w:szCs w:val="24"/>
          <w:lang w:val="en-US"/>
        </w:rPr>
        <w:t>(16, 17)</w:t>
      </w:r>
      <w:r w:rsidR="0002183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del w:id="23" w:author="Marcia_Jimenez" w:date="2018-07-26T15:38:00Z">
        <w:r w:rsidR="0002183E" w:rsidDel="00D105DF">
          <w:rPr>
            <w:rFonts w:ascii="Courier New" w:hAnsi="Courier New" w:cs="Courier New"/>
            <w:sz w:val="24"/>
            <w:szCs w:val="24"/>
            <w:lang w:val="en-US"/>
          </w:rPr>
          <w:delText>t</w:delText>
        </w:r>
        <w:r w:rsidR="00123FE0" w:rsidDel="00D105DF">
          <w:rPr>
            <w:rFonts w:ascii="Courier New" w:hAnsi="Courier New" w:cs="Courier New"/>
            <w:sz w:val="24"/>
            <w:szCs w:val="24"/>
            <w:lang w:val="en-US"/>
          </w:rPr>
          <w:delText xml:space="preserve">he continued </w:delText>
        </w:r>
        <w:commentRangeStart w:id="24"/>
        <w:r w:rsidR="00123FE0" w:rsidDel="00D105DF">
          <w:rPr>
            <w:rFonts w:ascii="Courier New" w:hAnsi="Courier New" w:cs="Courier New"/>
            <w:sz w:val="24"/>
            <w:szCs w:val="24"/>
            <w:lang w:val="en-US"/>
          </w:rPr>
          <w:delText>failure</w:delText>
        </w:r>
      </w:del>
      <w:commentRangeEnd w:id="24"/>
      <w:r w:rsidR="00D105DF">
        <w:rPr>
          <w:rStyle w:val="CommentReference"/>
        </w:rPr>
        <w:commentReference w:id="24"/>
      </w:r>
      <w:del w:id="25" w:author="Marcia_Jimenez" w:date="2018-07-26T15:38:00Z">
        <w:r w:rsidR="0002183E" w:rsidDel="00D105DF">
          <w:rPr>
            <w:rFonts w:ascii="Courier New" w:hAnsi="Courier New" w:cs="Courier New"/>
            <w:sz w:val="24"/>
            <w:szCs w:val="24"/>
            <w:lang w:val="en-US"/>
          </w:rPr>
          <w:delText xml:space="preserve"> of </w:delText>
        </w:r>
      </w:del>
      <w:r w:rsidR="00307049">
        <w:rPr>
          <w:rFonts w:ascii="Courier New" w:hAnsi="Courier New" w:cs="Courier New"/>
          <w:sz w:val="24"/>
          <w:szCs w:val="24"/>
          <w:lang w:val="en-US"/>
        </w:rPr>
        <w:t xml:space="preserve">drug-related </w:t>
      </w:r>
      <w:r w:rsidR="0002183E">
        <w:rPr>
          <w:rFonts w:ascii="Courier New" w:hAnsi="Courier New" w:cs="Courier New"/>
          <w:sz w:val="24"/>
          <w:szCs w:val="24"/>
          <w:lang w:val="en-US"/>
        </w:rPr>
        <w:t>policies</w:t>
      </w:r>
      <w:r w:rsidR="00123FE0">
        <w:rPr>
          <w:rFonts w:ascii="Courier New" w:hAnsi="Courier New" w:cs="Courier New"/>
          <w:sz w:val="24"/>
          <w:szCs w:val="24"/>
          <w:lang w:val="en-US"/>
        </w:rPr>
        <w:t xml:space="preserve"> has had unprecedented consequences in the last ten years</w:t>
      </w:r>
      <w:r w:rsidR="0002183E">
        <w:rPr>
          <w:rFonts w:ascii="Courier New" w:hAnsi="Courier New" w:cs="Courier New"/>
          <w:sz w:val="24"/>
          <w:szCs w:val="24"/>
          <w:lang w:val="en-US"/>
        </w:rPr>
        <w:t xml:space="preserve"> on population health</w:t>
      </w:r>
      <w:r w:rsidR="00123FE0">
        <w:rPr>
          <w:rFonts w:ascii="Courier New" w:hAnsi="Courier New" w:cs="Courier New"/>
          <w:sz w:val="24"/>
          <w:szCs w:val="24"/>
          <w:lang w:val="en-US"/>
        </w:rPr>
        <w:t>.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PEVuZE5vdGU+PENpdGU+PEF1dGhvcj5Dc2V0ZTwvQXV0aG9yPjxZZWFyPjIwMTY8L1llYXI+PFJl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307049">
        <w:rPr>
          <w:rFonts w:ascii="Courier New" w:hAnsi="Courier New" w:cs="Courier New"/>
          <w:sz w:val="24"/>
          <w:szCs w:val="24"/>
          <w:lang w:val="en-US"/>
        </w:rPr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(18-20)</w:t>
      </w:r>
      <w:r w:rsidR="00307049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65EB1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79FA53F5" w14:textId="7E615C95" w:rsidR="00827C93" w:rsidRDefault="006768D6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Previous evidence has documented the </w:t>
      </w:r>
      <w:ins w:id="26" w:author="Marcia_Jimenez" w:date="2018-07-26T15:39:00Z">
        <w:r w:rsidR="00D105DF">
          <w:rPr>
            <w:rFonts w:ascii="Courier New" w:hAnsi="Courier New" w:cs="Courier New"/>
            <w:sz w:val="24"/>
            <w:szCs w:val="24"/>
            <w:lang w:val="en-US"/>
          </w:rPr>
          <w:t xml:space="preserve">drug-war </w:t>
        </w:r>
      </w:ins>
      <w:r>
        <w:rPr>
          <w:rFonts w:ascii="Courier New" w:hAnsi="Courier New" w:cs="Courier New"/>
          <w:sz w:val="24"/>
          <w:szCs w:val="24"/>
          <w:lang w:val="en-US"/>
        </w:rPr>
        <w:t xml:space="preserve">consequences </w:t>
      </w:r>
      <w:del w:id="27" w:author="Marcia_Jimenez" w:date="2018-07-26T15:39:00Z">
        <w:r w:rsidDel="00D105DF">
          <w:rPr>
            <w:rFonts w:ascii="Courier New" w:hAnsi="Courier New" w:cs="Courier New"/>
            <w:sz w:val="24"/>
            <w:szCs w:val="24"/>
            <w:lang w:val="en-US"/>
          </w:rPr>
          <w:delText xml:space="preserve">of </w:delText>
        </w:r>
        <w:r w:rsidR="006F7DA6" w:rsidDel="00D105DF">
          <w:rPr>
            <w:rFonts w:ascii="Courier New" w:hAnsi="Courier New" w:cs="Courier New"/>
            <w:sz w:val="24"/>
            <w:szCs w:val="24"/>
            <w:lang w:val="en-US"/>
          </w:rPr>
          <w:delText xml:space="preserve">the war on drugs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on males’ longevity and homicide rates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  <w:r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 </w:instrText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begin">
          <w:fldData xml:space="preserve">PEVuZE5vdGU+PENpdGU+PEF1dGhvcj5BYnVydG88L0F1dGhvcj48WWVhcj4yMDE2PC9ZZWFyPjxS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==
</w:fldData>
        </w:fldChar>
      </w:r>
      <w:r w:rsidR="001D164E">
        <w:rPr>
          <w:rFonts w:ascii="Courier New" w:hAnsi="Courier New" w:cs="Courier New"/>
          <w:sz w:val="24"/>
          <w:szCs w:val="24"/>
          <w:lang w:val="en-US"/>
        </w:rPr>
        <w:instrText xml:space="preserve"> ADDIN EN.CITE.DATA </w:instrText>
      </w:r>
      <w:r w:rsidR="001D164E">
        <w:rPr>
          <w:rFonts w:ascii="Courier New" w:hAnsi="Courier New" w:cs="Courier New"/>
          <w:sz w:val="24"/>
          <w:szCs w:val="24"/>
          <w:lang w:val="en-US"/>
        </w:rPr>
      </w:r>
      <w:r w:rsidR="001D164E"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</w:r>
      <w:r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816A6C">
        <w:rPr>
          <w:rFonts w:ascii="Courier New" w:hAnsi="Courier New" w:cs="Courier New"/>
          <w:noProof/>
          <w:sz w:val="24"/>
          <w:szCs w:val="24"/>
          <w:lang w:val="en-US"/>
        </w:rPr>
        <w:t>(4, 5, 21)</w:t>
      </w:r>
      <w:r>
        <w:rPr>
          <w:rFonts w:ascii="Courier New" w:hAnsi="Courier New" w:cs="Courier New"/>
          <w:sz w:val="24"/>
          <w:szCs w:val="24"/>
          <w:lang w:val="en-US"/>
        </w:rPr>
        <w:fldChar w:fldCharType="end"/>
      </w:r>
      <w:r>
        <w:rPr>
          <w:rFonts w:ascii="Courier New" w:hAnsi="Courier New" w:cs="Courier New"/>
          <w:sz w:val="24"/>
          <w:szCs w:val="24"/>
          <w:lang w:val="en-US"/>
        </w:rPr>
        <w:t xml:space="preserve"> However, little attempt has been made to investigate </w:t>
      </w:r>
      <w:del w:id="28" w:author="Marcia_Jimenez" w:date="2018-07-26T15:46:00Z">
        <w:r w:rsidDel="006B7045">
          <w:rPr>
            <w:rFonts w:ascii="Courier New" w:hAnsi="Courier New" w:cs="Courier New"/>
            <w:sz w:val="24"/>
            <w:szCs w:val="24"/>
            <w:lang w:val="en-US"/>
          </w:rPr>
          <w:delText xml:space="preserve">this issue and </w:delText>
        </w:r>
      </w:del>
      <w:r>
        <w:rPr>
          <w:rFonts w:ascii="Courier New" w:hAnsi="Courier New" w:cs="Courier New"/>
          <w:sz w:val="24"/>
          <w:szCs w:val="24"/>
          <w:lang w:val="en-US"/>
        </w:rPr>
        <w:t>its consequences on women’s</w:t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emotional</w:t>
      </w:r>
      <w:r>
        <w:rPr>
          <w:rFonts w:ascii="Courier New" w:hAnsi="Courier New" w:cs="Courier New"/>
          <w:sz w:val="24"/>
          <w:szCs w:val="24"/>
          <w:lang w:val="en-US"/>
        </w:rPr>
        <w:t xml:space="preserve"> health and mortality</w:t>
      </w:r>
      <w:r w:rsidR="006F7DA6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 in Mexico, and even less with recent data</w:t>
      </w:r>
      <w:r w:rsidR="00823F83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="00B24DE3">
        <w:rPr>
          <w:rFonts w:ascii="Courier New" w:hAnsi="Courier New" w:cs="Courier New"/>
          <w:sz w:val="24"/>
          <w:szCs w:val="24"/>
          <w:lang w:val="en-US"/>
        </w:rPr>
        <w:t>For example, a study prior to the war on drugs found that violence against women during pregnancy is largely related to men learning violent behavior during childhood.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B24DE3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&lt;EndNote&gt;&lt;Cite&gt;&lt;Author&gt;Castro&lt;/Author&gt;&lt;Year&gt;2003&lt;/Year&gt;&lt;RecNum&gt;137&lt;/RecNum&gt;&lt;DisplayText&gt;(22)&lt;/DisplayText&gt;&lt;record&gt;&lt;rec-number&gt;137&lt;/rec-number&gt;&lt;foreign-keys&gt;&lt;key app="EN" db-id="vtvfa0a0wwspxdezrw7x90p9t955pdvpdrw2" timestamp="1531311542"&gt;137&lt;/key&gt;&lt;/foreign-keys&gt;&lt;ref-type name="Journal Article"&gt;17&lt;/ref-type&gt;&lt;contributors&gt;&lt;authors&gt;&lt;author&gt;Castro, Roberto&lt;/author&gt;&lt;author&gt;Peek-Asa, Corinne&lt;/author&gt;&lt;author&gt;Ruiz, Agustin&lt;/author&gt;&lt;/authors&gt;&lt;/contributors&gt;&lt;titles&gt;&lt;title&gt;Violence against women in Mexico: a study of abuse before and during pregnancy&lt;/title&gt;&lt;secondary-title&gt;American Journal of Public Health&lt;/secondary-title&gt;&lt;/titles&gt;&lt;periodical&gt;&lt;full-title&gt;American Journal of Public Health&lt;/full-title&gt;&lt;/periodical&gt;&lt;pages&gt;1110-1116&lt;/pages&gt;&lt;volume&gt;93&lt;/volume&gt;&lt;number&gt;7&lt;/number&gt;&lt;dates&gt;&lt;year&gt;2003&lt;/year&gt;&lt;/dates&gt;&lt;isbn&gt;0090-0036&lt;/isbn&gt;&lt;urls&gt;&lt;/urls&gt;&lt;/record&gt;&lt;/Cite&gt;&lt;/EndNote&gt;</w:instrTex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B24DE3">
        <w:rPr>
          <w:rFonts w:ascii="Courier New" w:hAnsi="Courier New" w:cs="Courier New"/>
          <w:noProof/>
          <w:sz w:val="24"/>
          <w:szCs w:val="24"/>
          <w:lang w:val="en-US"/>
        </w:rPr>
        <w:t>(22)</w:t>
      </w:r>
      <w:r w:rsidR="00B24DE3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H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omicides, as the most comparable and accurate marker </w:t>
      </w:r>
      <w:r w:rsidR="00B24DE3">
        <w:rPr>
          <w:rFonts w:ascii="Courier New" w:hAnsi="Courier New" w:cs="Courier New"/>
          <w:sz w:val="24"/>
          <w:szCs w:val="24"/>
          <w:lang w:val="en-US"/>
        </w:rPr>
        <w:t>of violence,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6B0B1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&lt;EndNote&gt;&lt;Cite&gt;&lt;Author&gt;Mikton&lt;/Author&gt;&lt;Year&gt;2016&lt;/Year&gt;&lt;RecNum&gt;129&lt;/RecNum&gt;&lt;DisplayText&gt;(7)&lt;/DisplayText&gt;&lt;record&gt;&lt;rec-number&gt;129&lt;/rec-number&gt;&lt;foreign-keys&gt;&lt;key app="EN" db-id="vtvfa0a0wwspxdezrw7x90p9t955pdvpdrw2" timestamp="1531230528"&gt;129&lt;/key&gt;&lt;/foreign-keys&gt;&lt;ref-type name="Journal Article"&gt;17&lt;/ref-type&gt;&lt;contributors&gt;&lt;authors&gt;&lt;author&gt;Mikton, Christopher R&lt;/author&gt;&lt;author&gt;Butchart, Alexander&lt;/author&gt;&lt;author&gt;Dahlberg, Linda L&lt;/author&gt;&lt;author&gt;Krug, Etienne G&lt;/author&gt;&lt;/authors&gt;&lt;/contributors&gt;&lt;titles&gt;&lt;title&gt;Global status report on violence prevention 2014&lt;/title&gt;&lt;secondary-title&gt;American journal of preventive medicine&lt;/secondary-title&gt;&lt;/titles&gt;&lt;periodical&gt;&lt;full-title&gt;American journal of preventive medicine&lt;/full-title&gt;&lt;/periodical&gt;&lt;pages&gt;652-659&lt;/pages&gt;&lt;volume&gt;50&lt;/volume&gt;&lt;number&gt;5&lt;/number&gt;&lt;dates&gt;&lt;year&gt;2016&lt;/year&gt;&lt;/dates&gt;&lt;isbn&gt;0749-3797&lt;/isbn&gt;&lt;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6B0B11">
        <w:rPr>
          <w:rFonts w:ascii="Courier New" w:hAnsi="Courier New" w:cs="Courier New"/>
          <w:noProof/>
          <w:sz w:val="24"/>
          <w:szCs w:val="24"/>
          <w:lang w:val="en-US"/>
        </w:rPr>
        <w:t>(7)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B24DE3">
        <w:rPr>
          <w:rFonts w:ascii="Courier New" w:hAnsi="Courier New" w:cs="Courier New"/>
          <w:sz w:val="24"/>
          <w:szCs w:val="24"/>
          <w:lang w:val="en-US"/>
        </w:rPr>
        <w:t xml:space="preserve"> have spread throughout the country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unevenly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&lt;EndNote&gt;&lt;Cite&gt;&lt;Author&gt;Espinal-Enríquez&lt;/Author&gt;&lt;Year&gt;2015&lt;/Year&gt;&lt;RecNum&gt;106&lt;/RecNum&gt;&lt;DisplayText&gt;(3, 23)&lt;/DisplayText&gt;&lt;record&gt;&lt;rec-number&gt;106&lt;/rec-number&gt;&lt;foreign-keys&gt;&lt;key app="EN" db-id="vtvfa0a0wwspxdezrw7x90p9t955pdvpdrw2" timestamp="0"&gt;106&lt;/key&gt;&lt;/foreign-keys&gt;&lt;ref-type name="Journal Article"&gt;17&lt;/ref-type&gt;&lt;contributors&gt;&lt;authors&gt;&lt;author&gt;Espinal-Enríquez, Jesús&lt;/author&gt;&lt;author&gt;Larralde, Hernán&lt;/author&gt;&lt;/authors&gt;&lt;/contributors&gt;&lt;titles&gt;&lt;title&gt;Analysis of México’s Narco-War Network (2007–2011)&lt;/title&gt;&lt;secondary-title&gt;PloS one&lt;/secondary-title&gt;&lt;/titles&gt;&lt;pages&gt;e0126503&lt;/pages&gt;&lt;volume&gt;10&lt;/volume&gt;&lt;number&gt;5&lt;/number&gt;&lt;dates&gt;&lt;year&gt;2015&lt;/year&gt;&lt;/dates&gt;&lt;isbn&gt;1932-6203&lt;/isbn&gt;&lt;urls&gt;&lt;/urls&gt;&lt;/record&gt;&lt;/Cite&gt;&lt;Cite&gt;&lt;Author&gt;Mexican National Institue of Statistics (INEGI)&lt;/Author&gt;&lt;Year&gt;2018&lt;/Year&gt;&lt;RecNum&gt;93&lt;/RecNum&gt;&lt;record&gt;&lt;rec-number&gt;93&lt;/rec-number&gt;&lt;foreign-keys&gt;&lt;key app="EN" db-id="vtvfa0a0wwspxdezrw7x90p9t955pdvpdrw2" timestamp="0"&gt;93&lt;/key&gt;&lt;/foreign-keys&gt;&lt;ref-type name="Web Page"&gt;12&lt;/ref-type&gt;&lt;contributors&gt;&lt;authors&gt;&lt;author&gt;Mexican National Institue of Statistics (INEGI),&lt;/author&gt;&lt;/authors&gt;&lt;/contributors&gt;&lt;titles&gt;&lt;title&gt;National Institute of Statistics: Micro-data files on mortality data 1995-2017&lt;/title&gt;&lt;/titles&gt;&lt;volume&gt;2018&lt;/volume&gt;&lt;number&gt;10/07/2018&lt;/number&gt;&lt;dates&gt;&lt;year&gt;2018&lt;/year&gt;&lt;/dates&gt;&lt;urls&gt;&lt;related-urls&gt;&lt;url&gt;http://www.beta.inegi.org.mx/proyectos/registros/vitales/mortalidad/default.html&lt;/url&gt;&lt;/related-urls&gt;&lt;/urls&gt;&lt;/record&gt;&lt;/Cite&gt;&lt;/EndNote&gt;</w:instrTex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(3, 23)</w:t>
      </w:r>
      <w:r w:rsidR="006B0B1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 and their share of overall mortality varies regionally</w:t>
      </w:r>
      <w:r w:rsidR="007C4530">
        <w:rPr>
          <w:rFonts w:ascii="Courier New" w:hAnsi="Courier New" w:cs="Courier New"/>
          <w:sz w:val="24"/>
          <w:szCs w:val="24"/>
          <w:lang w:val="en-US"/>
        </w:rPr>
        <w:t>.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B2301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&lt;EndNote&gt;&lt;Cite&gt;&lt;Author&gt;Romero Mendoza&lt;/Author&gt;&lt;Year&gt;2018&lt;/Year&gt;&lt;RecNum&gt;139&lt;/RecNum&gt;&lt;DisplayText&gt;(24)&lt;/DisplayText&gt;&lt;record&gt;&lt;rec-number&gt;139&lt;/rec-number&gt;&lt;foreign-keys&gt;&lt;key app="EN" db-id="vtvfa0a0wwspxdezrw7x90p9t955pdvpdrw2" timestamp="1531315948"&gt;139&lt;/key&gt;&lt;/foreign-keys&gt;&lt;ref-type name="Journal Article"&gt;17&lt;/ref-type&gt;&lt;contributors&gt;&lt;authors&gt;&lt;author&gt;Romero Mendoza, Martha P&lt;/author&gt;&lt;author&gt;Gómez-Dantés, Hector&lt;/author&gt;&lt;author&gt;Manríquez Montiel, Quetzaliztli&lt;/author&gt;&lt;author&gt;Saldívar Hernández, Gabriela J&lt;/author&gt;&lt;author&gt;Campuzano Rincón, Julio C&lt;/author&gt;&lt;author&gt;Lozano, Rafael&lt;/author&gt;&lt;author&gt;Medina-Mora Icaza, María Elena&lt;/author&gt;&lt;/authors&gt;&lt;/contributors&gt;&lt;titles&gt;&lt;title&gt;The invisible burden of violence against girls and young women in Mexico: 1990 to 2015&lt;/title&gt;&lt;secondary-title&gt;Journal of interpersonal violence&lt;/secondary-title&gt;&lt;/titles&gt;&lt;periodical&gt;&lt;full-title&gt;Journal of interpersonal violence&lt;/full-title&gt;&lt;/periodical&gt;&lt;pages&gt;0886260517753851&lt;/pages&gt;&lt;dates&gt;&lt;year&gt;2018&lt;/year&gt;&lt;/dates&gt;&lt;isbn&gt;0886-2605&lt;/isbn&gt;&lt;urls&gt;&lt;/urls&gt;&lt;/record&gt;&lt;/Cite&gt;&lt;/EndNote&gt;</w:instrTex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B2301">
        <w:rPr>
          <w:rFonts w:ascii="Courier New" w:hAnsi="Courier New" w:cs="Courier New"/>
          <w:noProof/>
          <w:sz w:val="24"/>
          <w:szCs w:val="24"/>
          <w:lang w:val="en-US"/>
        </w:rPr>
        <w:t>(24)</w:t>
      </w:r>
      <w:r w:rsidR="007B2301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Therefore,</w:t>
      </w:r>
      <w:r w:rsidR="006B0B1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commentRangeStart w:id="29"/>
      <w:r w:rsidR="00037234">
        <w:rPr>
          <w:rFonts w:ascii="Courier New" w:hAnsi="Courier New" w:cs="Courier New"/>
          <w:sz w:val="24"/>
          <w:szCs w:val="24"/>
          <w:lang w:val="en-US"/>
        </w:rPr>
        <w:t>women homicide rates could have increased in tandem with emotional and domestic violence</w:t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after 2005</w:t>
      </w:r>
      <w:r w:rsidR="007B2301">
        <w:rPr>
          <w:rFonts w:ascii="Courier New" w:hAnsi="Courier New" w:cs="Courier New"/>
          <w:sz w:val="24"/>
          <w:szCs w:val="24"/>
          <w:lang w:val="en-US"/>
        </w:rPr>
        <w:t xml:space="preserve">, specially </w:t>
      </w:r>
      <w:r w:rsidR="00500022">
        <w:rPr>
          <w:rFonts w:ascii="Courier New" w:hAnsi="Courier New" w:cs="Courier New"/>
          <w:sz w:val="24"/>
          <w:szCs w:val="24"/>
          <w:lang w:val="en-US"/>
        </w:rPr>
        <w:t>in historically violent states</w:t>
      </w:r>
      <w:commentRangeEnd w:id="29"/>
      <w:r w:rsidR="006B7045">
        <w:rPr>
          <w:rStyle w:val="CommentReference"/>
        </w:rPr>
        <w:commentReference w:id="29"/>
      </w:r>
      <w:r w:rsidR="00500022">
        <w:rPr>
          <w:rFonts w:ascii="Courier New" w:hAnsi="Courier New" w:cs="Courier New"/>
          <w:sz w:val="24"/>
          <w:szCs w:val="24"/>
          <w:lang w:val="en-US"/>
        </w:rPr>
        <w:t>, such as Chihuahua (bordering the U.S. with Texas)</w:t>
      </w:r>
      <w:r w:rsidR="00336842">
        <w:rPr>
          <w:rFonts w:ascii="Courier New" w:hAnsi="Courier New" w:cs="Courier New"/>
          <w:sz w:val="24"/>
          <w:szCs w:val="24"/>
          <w:lang w:val="en-US"/>
        </w:rPr>
        <w:t xml:space="preserve"> and Guerre</w:t>
      </w:r>
      <w:r w:rsidR="00ED38BE">
        <w:rPr>
          <w:rFonts w:ascii="Courier New" w:hAnsi="Courier New" w:cs="Courier New"/>
          <w:sz w:val="24"/>
          <w:szCs w:val="24"/>
          <w:lang w:val="en-US"/>
        </w:rPr>
        <w:t>ro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(South)</w:t>
      </w:r>
      <w:r w:rsidR="00500022">
        <w:rPr>
          <w:rFonts w:ascii="Courier New" w:hAnsi="Courier New" w:cs="Courier New"/>
          <w:sz w:val="24"/>
          <w:szCs w:val="24"/>
          <w:lang w:val="en-US"/>
        </w:rPr>
        <w:t>.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7A0FDF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&lt;EndNote&gt;&lt;Cite&gt;&lt;Author&gt;Corradi&lt;/Author&gt;&lt;Year&gt;2016&lt;/Year&gt;&lt;RecNum&gt;142&lt;/RecNum&gt;&lt;DisplayText&gt;(25)&lt;/DisplayText&gt;&lt;record&gt;&lt;rec-number&gt;142&lt;/rec-number&gt;&lt;foreign-keys&gt;&lt;key app="EN" db-id="vtvfa0a0wwspxdezrw7x90p9t955pdvpdrw2" timestamp="1531748932"&gt;142&lt;/key&gt;&lt;/foreign-keys&gt;&lt;ref-type name="Journal Article"&gt;17&lt;/ref-type&gt;&lt;contributors&gt;&lt;authors&gt;&lt;author&gt;Corradi, Consuelo&lt;/author&gt;&lt;author&gt;Marcuello-Servós, Chaime&lt;/author&gt;&lt;author&gt;Boira, Santiago&lt;/author&gt;&lt;author&gt;Weil, Shalva&lt;/author&gt;&lt;/authors&gt;&lt;/contributors&gt;&lt;titles&gt;&lt;title&gt;Theories of femicide and their significance for social research&lt;/title&gt;&lt;secondary-title&gt;Current sociology&lt;/secondary-title&gt;&lt;/titles&gt;&lt;periodical&gt;&lt;full-title&gt;Current sociology&lt;/full-title&gt;&lt;/periodical&gt;&lt;pages&gt;975-995&lt;/pages&gt;&lt;volume&gt;64&lt;/volume&gt;&lt;number&gt;7&lt;/number&gt;&lt;dates&gt;&lt;year&gt;2016&lt;/year&gt;&lt;/dates&gt;&lt;isbn&gt;0011-3921&lt;/isbn&gt;&lt;urls&gt;&lt;/urls&gt;&lt;/record&gt;&lt;/Cite&gt;&lt;/EndNote&gt;</w:instrTex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7A0FDF">
        <w:rPr>
          <w:rFonts w:ascii="Courier New" w:hAnsi="Courier New" w:cs="Courier New"/>
          <w:noProof/>
          <w:sz w:val="24"/>
          <w:szCs w:val="24"/>
          <w:lang w:val="en-US"/>
        </w:rPr>
        <w:t>(25)</w:t>
      </w:r>
      <w:r w:rsidR="00500022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020CAD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4CB4CA7A" w14:textId="6841F093" w:rsidR="00B24DE3" w:rsidRDefault="00157B62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30"/>
      <w:ins w:id="31" w:author="Marcia_Jimenez" w:date="2018-07-26T16:05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The aim of this study is to </w:t>
        </w:r>
      </w:ins>
      <w:ins w:id="32" w:author="Marcia_Jimenez" w:date="2018-07-26T16:06:00Z">
        <w:r>
          <w:rPr>
            <w:rFonts w:ascii="Courier New" w:hAnsi="Courier New" w:cs="Courier New"/>
            <w:sz w:val="24"/>
            <w:szCs w:val="24"/>
            <w:lang w:val="en-US"/>
          </w:rPr>
          <w:t xml:space="preserve">quantify the heterogeneous impact of perceived vulnerability on life expectancy among women across states in Mexico. </w:t>
        </w:r>
      </w:ins>
      <w:commentRangeEnd w:id="30"/>
      <w:ins w:id="33" w:author="Marcia_Jimenez" w:date="2018-07-26T16:07:00Z">
        <w:r>
          <w:rPr>
            <w:rStyle w:val="CommentReference"/>
          </w:rPr>
          <w:commentReference w:id="30"/>
        </w:r>
      </w:ins>
      <w:r w:rsidR="00897D66">
        <w:rPr>
          <w:rFonts w:ascii="Courier New" w:hAnsi="Courier New" w:cs="Courier New"/>
          <w:sz w:val="24"/>
          <w:szCs w:val="24"/>
          <w:lang w:val="en-US"/>
        </w:rPr>
        <w:t xml:space="preserve">Given the importance of </w:t>
      </w:r>
      <w:del w:id="34" w:author="Marcia_Jimenez" w:date="2018-07-26T14:36:00Z">
        <w:r w:rsidR="007C4530" w:rsidDel="00385B83">
          <w:rPr>
            <w:rFonts w:ascii="Courier New" w:hAnsi="Courier New" w:cs="Courier New"/>
            <w:sz w:val="24"/>
            <w:szCs w:val="24"/>
            <w:lang w:val="en-US"/>
          </w:rPr>
          <w:delText xml:space="preserve">quantifying </w:delText>
        </w:r>
      </w:del>
      <w:r w:rsidR="007C4530">
        <w:rPr>
          <w:rFonts w:ascii="Courier New" w:hAnsi="Courier New" w:cs="Courier New"/>
          <w:sz w:val="24"/>
          <w:szCs w:val="24"/>
          <w:lang w:val="en-US"/>
        </w:rPr>
        <w:t>the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7C4530">
        <w:rPr>
          <w:rFonts w:ascii="Courier New" w:hAnsi="Courier New" w:cs="Courier New"/>
          <w:sz w:val="24"/>
          <w:szCs w:val="24"/>
          <w:lang w:val="en-US"/>
        </w:rPr>
        <w:t>ef</w:t>
      </w:r>
      <w:r w:rsidR="00097DD4">
        <w:rPr>
          <w:rFonts w:ascii="Courier New" w:hAnsi="Courier New" w:cs="Courier New"/>
          <w:sz w:val="24"/>
          <w:szCs w:val="24"/>
          <w:lang w:val="en-US"/>
        </w:rPr>
        <w:t>f</w:t>
      </w:r>
      <w:r w:rsidR="007C4530">
        <w:rPr>
          <w:rFonts w:ascii="Courier New" w:hAnsi="Courier New" w:cs="Courier New"/>
          <w:sz w:val="24"/>
          <w:szCs w:val="24"/>
          <w:lang w:val="en-US"/>
        </w:rPr>
        <w:t>ect</w:t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of rising violence and its cost on the Mexican society and healthcare system</w:t>
      </w:r>
      <w:r w:rsidR="00ED38BE">
        <w:rPr>
          <w:rFonts w:ascii="Courier New" w:hAnsi="Courier New" w:cs="Courier New"/>
          <w:sz w:val="24"/>
          <w:szCs w:val="24"/>
          <w:lang w:val="en-US"/>
        </w:rPr>
        <w:t>s</w:t>
      </w:r>
      <w:r w:rsidR="00897D66">
        <w:rPr>
          <w:rFonts w:ascii="Courier New" w:hAnsi="Courier New" w:cs="Courier New"/>
          <w:sz w:val="24"/>
          <w:szCs w:val="24"/>
          <w:lang w:val="en-US"/>
        </w:rPr>
        <w:t>,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begin"/>
      </w:r>
      <w:r w:rsidR="00ED38BE">
        <w:rPr>
          <w:rFonts w:ascii="Courier New" w:hAnsi="Courier New" w:cs="Courier New"/>
          <w:sz w:val="24"/>
          <w:szCs w:val="24"/>
          <w:lang w:val="en-US"/>
        </w:rPr>
        <w:instrText xml:space="preserve"> ADDIN EN.CITE &lt;EndNote&gt;&lt;Cite&gt;&lt;Author&gt;Miller&lt;/Author&gt;&lt;Year&gt;1993&lt;/Year&gt;&lt;RecNum&gt;127&lt;/RecNum&gt;&lt;DisplayText&gt;(26, 27)&lt;/DisplayText&gt;&lt;record&gt;&lt;rec-number&gt;127&lt;/rec-number&gt;&lt;foreign-keys&gt;&lt;key app="EN" db-id="vtvfa0a0wwspxdezrw7x90p9t955pdvpdrw2" timestamp="1531225169"&gt;127&lt;/key&gt;&lt;/foreign-keys&gt;&lt;ref-type name="Journal Article"&gt;17&lt;/ref-type&gt;&lt;contributors&gt;&lt;authors&gt;&lt;author&gt;Miller, Ted R&lt;/author&gt;&lt;author&gt;Cohen, Mark A&lt;/author&gt;&lt;author&gt;Rossman, Shelli B&lt;/author&gt;&lt;/authors&gt;&lt;/contributors&gt;&lt;titles&gt;&lt;title&gt;Victim costs of violent crime and resulting injuries&lt;/title&gt;&lt;secondary-title&gt;Health Affairs&lt;/secondary-title&gt;&lt;/titles&gt;&lt;periodical&gt;&lt;full-title&gt;Health Affairs&lt;/full-title&gt;&lt;/periodical&gt;&lt;pages&gt;186-197&lt;/pages&gt;&lt;volume&gt;12&lt;/volume&gt;&lt;number&gt;4&lt;/number&gt;&lt;dates&gt;&lt;year&gt;1993&lt;/year&gt;&lt;/dates&gt;&lt;isbn&gt;0278-2715&lt;/isbn&gt;&lt;urls&gt;&lt;/urls&gt;&lt;/record&gt;&lt;/Cite&gt;&lt;Cite&gt;&lt;Author&gt;Butchart&lt;/Author&gt;&lt;Year&gt;2014&lt;/Year&gt;&lt;RecNum&gt;125&lt;/RecNum&gt;&lt;record&gt;&lt;rec-number&gt;125&lt;/rec-number&gt;&lt;foreign-keys&gt;&lt;key app="EN" db-id="vtvfa0a0wwspxdezrw7x90p9t955pdvpdrw2" timestamp="1531221756"&gt;125&lt;/key&gt;&lt;/foreign-keys&gt;&lt;ref-type name="Journal Article"&gt;17&lt;/ref-type&gt;&lt;contributors&gt;&lt;authors&gt;&lt;author&gt;Butchart, Alexander&lt;/author&gt;&lt;author&gt;Mikton, Christopher&lt;/author&gt;&lt;/authors&gt;&lt;/contributors&gt;&lt;titles&gt;&lt;title&gt;Global status report on violence prevention, 2014&lt;/title&gt;&lt;/titles&gt;&lt;dates&gt;&lt;year&gt;2014&lt;/year&gt;&lt;/dates&gt;&lt;urls&gt;&lt;/urls&gt;&lt;/record&gt;&lt;/Cite&gt;&lt;/EndNote&gt;</w:instrTex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separate"/>
      </w:r>
      <w:r w:rsidR="00ED38BE">
        <w:rPr>
          <w:rFonts w:ascii="Courier New" w:hAnsi="Courier New" w:cs="Courier New"/>
          <w:noProof/>
          <w:sz w:val="24"/>
          <w:szCs w:val="24"/>
          <w:lang w:val="en-US"/>
        </w:rPr>
        <w:t>(26, 27)</w:t>
      </w:r>
      <w:r w:rsidR="00897D66">
        <w:rPr>
          <w:rFonts w:ascii="Courier New" w:hAnsi="Courier New" w:cs="Courier New"/>
          <w:sz w:val="24"/>
          <w:szCs w:val="24"/>
          <w:lang w:val="en-US"/>
        </w:rPr>
        <w:fldChar w:fldCharType="end"/>
      </w:r>
      <w:r w:rsidR="00897D6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ED38BE">
        <w:rPr>
          <w:rFonts w:ascii="Courier New" w:hAnsi="Courier New" w:cs="Courier New"/>
          <w:sz w:val="24"/>
          <w:szCs w:val="24"/>
          <w:lang w:val="en-US"/>
        </w:rPr>
        <w:t>understanding its consequences</w:t>
      </w:r>
      <w:r w:rsidR="007C4530">
        <w:rPr>
          <w:rFonts w:ascii="Courier New" w:hAnsi="Courier New" w:cs="Courier New"/>
          <w:sz w:val="24"/>
          <w:szCs w:val="24"/>
          <w:lang w:val="en-US"/>
        </w:rPr>
        <w:t xml:space="preserve"> from a public health perspective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is a step towards explaining the </w:t>
      </w:r>
      <w:r w:rsidR="007C4530">
        <w:rPr>
          <w:rFonts w:ascii="Courier New" w:hAnsi="Courier New" w:cs="Courier New"/>
          <w:sz w:val="24"/>
          <w:szCs w:val="24"/>
          <w:lang w:val="en-US"/>
        </w:rPr>
        <w:t>impact</w:t>
      </w:r>
      <w:r w:rsidR="00ED38BE">
        <w:rPr>
          <w:rFonts w:ascii="Courier New" w:hAnsi="Courier New" w:cs="Courier New"/>
          <w:sz w:val="24"/>
          <w:szCs w:val="24"/>
          <w:lang w:val="en-US"/>
        </w:rPr>
        <w:t xml:space="preserve"> of Mexico’s epidemic of violence on women’s health.</w:t>
      </w:r>
    </w:p>
    <w:p w14:paraId="33373E57" w14:textId="77777777" w:rsidR="00B034DE" w:rsidRPr="001B718C" w:rsidRDefault="00B034DE" w:rsidP="00B034DE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392B1C4" w14:textId="286B466D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Data And Methods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 including limitations]</w:t>
      </w:r>
    </w:p>
    <w:p w14:paraId="367999EA" w14:textId="4BB55D49" w:rsidR="006A65E5" w:rsidRPr="006A65E5" w:rsidRDefault="006A65E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6A65E5">
        <w:rPr>
          <w:rFonts w:ascii="Courier New" w:hAnsi="Courier New" w:cs="Courier New"/>
          <w:sz w:val="24"/>
          <w:szCs w:val="24"/>
          <w:lang w:val="en-US"/>
        </w:rPr>
        <w:t>Need to describe the data sources used. We can delegate this.</w:t>
      </w:r>
    </w:p>
    <w:p w14:paraId="79954F01" w14:textId="12B98105" w:rsidR="00B45715" w:rsidRDefault="00B45715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B45715">
        <w:rPr>
          <w:rFonts w:ascii="Courier New" w:hAnsi="Courier New" w:cs="Courier New"/>
          <w:sz w:val="24"/>
          <w:szCs w:val="24"/>
          <w:lang w:val="en-US"/>
        </w:rPr>
        <w:t xml:space="preserve">We have 4 exhibits maximum. We need to discuss with coauthors which would be </w:t>
      </w:r>
      <w:r>
        <w:rPr>
          <w:rFonts w:ascii="Courier New" w:hAnsi="Courier New" w:cs="Courier New"/>
          <w:sz w:val="24"/>
          <w:szCs w:val="24"/>
          <w:lang w:val="en-US"/>
        </w:rPr>
        <w:t>the best way to tell our story once we have a nice introduction</w:t>
      </w:r>
      <w:r w:rsidR="006A65E5">
        <w:rPr>
          <w:rFonts w:ascii="Courier New" w:hAnsi="Courier New" w:cs="Courier New"/>
          <w:sz w:val="24"/>
          <w:szCs w:val="24"/>
          <w:lang w:val="en-US"/>
        </w:rPr>
        <w:t xml:space="preserve"> and they have looked to their data sources</w:t>
      </w:r>
      <w:r>
        <w:rPr>
          <w:rFonts w:ascii="Courier New" w:hAnsi="Courier New" w:cs="Courier New"/>
          <w:sz w:val="24"/>
          <w:szCs w:val="24"/>
          <w:lang w:val="en-US"/>
        </w:rPr>
        <w:t>.</w:t>
      </w:r>
    </w:p>
    <w:p w14:paraId="56A8A38E" w14:textId="6C451B90" w:rsidR="00860A2F" w:rsidRDefault="00C87604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I propose exhibit 1 as the change between 2005 and 2016 on homicide rates for women by state</w:t>
      </w:r>
      <w:r w:rsidR="006A65E5">
        <w:rPr>
          <w:rFonts w:ascii="Courier New" w:hAnsi="Courier New" w:cs="Courier New"/>
          <w:sz w:val="24"/>
          <w:szCs w:val="24"/>
          <w:lang w:val="en-US"/>
        </w:rPr>
        <w:t xml:space="preserve"> and possibly the 10 years before that, maybe including</w:t>
      </w:r>
      <w:r w:rsidR="006925CC">
        <w:rPr>
          <w:rFonts w:ascii="Courier New" w:hAnsi="Courier New" w:cs="Courier New"/>
          <w:sz w:val="24"/>
          <w:szCs w:val="24"/>
          <w:lang w:val="en-US"/>
        </w:rPr>
        <w:t>,</w:t>
      </w:r>
      <w:r w:rsidR="006A65E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860A2F" w:rsidRPr="00B45715">
        <w:rPr>
          <w:rFonts w:ascii="Courier New" w:hAnsi="Courier New" w:cs="Courier New"/>
          <w:sz w:val="24"/>
          <w:szCs w:val="24"/>
          <w:lang w:val="en-US"/>
        </w:rPr>
        <w:t xml:space="preserve">rape rates, </w:t>
      </w:r>
      <w:r w:rsidR="006A65E5">
        <w:rPr>
          <w:rFonts w:ascii="Courier New" w:hAnsi="Courier New" w:cs="Courier New"/>
          <w:sz w:val="24"/>
          <w:szCs w:val="24"/>
          <w:lang w:val="en-US"/>
        </w:rPr>
        <w:t>suicide rates.</w:t>
      </w:r>
    </w:p>
    <w:p w14:paraId="323F4B2A" w14:textId="26EE5544" w:rsidR="00606A07" w:rsidRPr="00B45715" w:rsidRDefault="00606A07" w:rsidP="00901CA1">
      <w:pPr>
        <w:spacing w:line="36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commentRangeStart w:id="35"/>
      <w:r>
        <w:rPr>
          <w:rFonts w:ascii="Courier New" w:hAnsi="Courier New" w:cs="Courier New"/>
          <w:sz w:val="24"/>
          <w:szCs w:val="24"/>
          <w:lang w:val="en-US"/>
        </w:rPr>
        <w:lastRenderedPageBreak/>
        <w:t>MPJ, what do you think?</w:t>
      </w:r>
      <w:commentRangeEnd w:id="35"/>
      <w:r w:rsidR="006D7551">
        <w:rPr>
          <w:rStyle w:val="CommentReference"/>
        </w:rPr>
        <w:commentReference w:id="35"/>
      </w:r>
    </w:p>
    <w:p w14:paraId="1A168468" w14:textId="77777777" w:rsidR="001B718C" w:rsidRPr="001B718C" w:rsidRDefault="001B718C" w:rsidP="00901CA1">
      <w:pPr>
        <w:autoSpaceDE w:val="0"/>
        <w:autoSpaceDN w:val="0"/>
        <w:adjustRightInd w:val="0"/>
        <w:spacing w:after="0" w:line="36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DBAAE5A" w14:textId="3B839FE3" w:rsidR="001804A1" w:rsidRPr="00FC1188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Study Results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[650]</w:t>
      </w:r>
    </w:p>
    <w:p w14:paraId="5DBFA02A" w14:textId="3F94EED4" w:rsidR="001804A1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Discussion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[1200]</w:t>
      </w:r>
    </w:p>
    <w:p w14:paraId="1D61A641" w14:textId="77777777" w:rsidR="00294983" w:rsidRDefault="001804A1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FC1188">
        <w:rPr>
          <w:rFonts w:ascii="Courier New" w:hAnsi="Courier New" w:cs="Courier New"/>
          <w:b/>
          <w:sz w:val="24"/>
          <w:szCs w:val="24"/>
          <w:lang w:val="en-US"/>
        </w:rPr>
        <w:t>Conclusion</w:t>
      </w:r>
      <w:r w:rsidR="00E2502C" w:rsidRPr="00FC1188">
        <w:rPr>
          <w:rFonts w:ascii="Courier New" w:hAnsi="Courier New" w:cs="Courier New"/>
          <w:b/>
          <w:sz w:val="24"/>
          <w:szCs w:val="24"/>
          <w:lang w:val="en-US"/>
        </w:rPr>
        <w:t xml:space="preserve"> [200]</w:t>
      </w:r>
    </w:p>
    <w:p w14:paraId="6190D50B" w14:textId="6A215FB6" w:rsidR="00C01485" w:rsidRDefault="001B718C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>
        <w:rPr>
          <w:rFonts w:ascii="Courier New" w:hAnsi="Courier New" w:cs="Courier New"/>
          <w:b/>
          <w:sz w:val="24"/>
          <w:szCs w:val="24"/>
          <w:lang w:val="en-US"/>
        </w:rPr>
        <w:t>References</w:t>
      </w:r>
    </w:p>
    <w:p w14:paraId="11B97B22" w14:textId="731E2CF8" w:rsidR="007C4530" w:rsidRPr="00342547" w:rsidRDefault="00C01485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  <w:b/>
          <w:sz w:val="24"/>
          <w:szCs w:val="24"/>
        </w:rPr>
        <w:fldChar w:fldCharType="begin"/>
      </w:r>
      <w:r w:rsidRPr="00342547">
        <w:rPr>
          <w:rFonts w:ascii="Courier New" w:hAnsi="Courier New" w:cs="Courier New"/>
          <w:b/>
          <w:sz w:val="24"/>
          <w:szCs w:val="24"/>
        </w:rPr>
        <w:instrText xml:space="preserve"> ADDIN EN.REFLIST </w:instrText>
      </w:r>
      <w:r w:rsidRPr="00342547">
        <w:rPr>
          <w:rFonts w:ascii="Courier New" w:hAnsi="Courier New" w:cs="Courier New"/>
          <w:b/>
          <w:sz w:val="24"/>
          <w:szCs w:val="24"/>
        </w:rPr>
        <w:fldChar w:fldCharType="separate"/>
      </w:r>
      <w:r w:rsidR="007C4530" w:rsidRPr="00342547">
        <w:rPr>
          <w:rFonts w:ascii="Courier New" w:hAnsi="Courier New" w:cs="Courier New"/>
        </w:rPr>
        <w:t>1.</w:t>
      </w:r>
      <w:r w:rsidR="007C4530" w:rsidRPr="00342547">
        <w:rPr>
          <w:rFonts w:ascii="Courier New" w:hAnsi="Courier New" w:cs="Courier New"/>
        </w:rPr>
        <w:tab/>
        <w:t xml:space="preserve">Institute of Health Metrics and Evaluation. GBD cause patterns- intentional injuries </w:t>
      </w:r>
      <w:hyperlink r:id="rId11" w:history="1">
        <w:r w:rsidR="007C4530" w:rsidRPr="00342547">
          <w:rPr>
            <w:rStyle w:val="Hyperlink"/>
            <w:rFonts w:ascii="Courier New" w:hAnsi="Courier New" w:cs="Courier New"/>
          </w:rPr>
          <w:t>https://vizhub.healthdata.org/gbd-compare/2018</w:t>
        </w:r>
      </w:hyperlink>
      <w:r w:rsidR="007C4530" w:rsidRPr="00342547">
        <w:rPr>
          <w:rFonts w:ascii="Courier New" w:hAnsi="Courier New" w:cs="Courier New"/>
        </w:rPr>
        <w:t xml:space="preserve"> [Available from: </w:t>
      </w:r>
      <w:hyperlink r:id="rId12" w:history="1">
        <w:r w:rsidR="007C4530" w:rsidRPr="00342547">
          <w:rPr>
            <w:rStyle w:val="Hyperlink"/>
            <w:rFonts w:ascii="Courier New" w:hAnsi="Courier New" w:cs="Courier New"/>
          </w:rPr>
          <w:t>https://vizhub.healthdata.org/gbd-compare/</w:t>
        </w:r>
      </w:hyperlink>
      <w:r w:rsidR="007C4530" w:rsidRPr="00342547">
        <w:rPr>
          <w:rFonts w:ascii="Courier New" w:hAnsi="Courier New" w:cs="Courier New"/>
        </w:rPr>
        <w:t>.</w:t>
      </w:r>
    </w:p>
    <w:p w14:paraId="38293A4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2.</w:t>
      </w:r>
      <w:r w:rsidRPr="00342547">
        <w:rPr>
          <w:rFonts w:ascii="Courier New" w:hAnsi="Courier New" w:cs="Courier New"/>
        </w:rPr>
        <w:tab/>
        <w:t>United Nations Office on Drugs and Crime. Global study on homicide 2013: trends, contexts, data: UNODC; 2014.</w:t>
      </w:r>
    </w:p>
    <w:p w14:paraId="762434D8" w14:textId="0BECFE7A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3.</w:t>
      </w:r>
      <w:r w:rsidRPr="00342547">
        <w:rPr>
          <w:rFonts w:ascii="Courier New" w:hAnsi="Courier New" w:cs="Courier New"/>
        </w:rPr>
        <w:tab/>
        <w:t xml:space="preserve">Mexican National Institue of Statistics (INEGI). National Institute of Statistics: Micro-data files on mortality data 1995-2017 2018 [Available from: </w:t>
      </w:r>
      <w:hyperlink r:id="rId13" w:history="1">
        <w:r w:rsidRPr="00342547">
          <w:rPr>
            <w:rStyle w:val="Hyperlink"/>
            <w:rFonts w:ascii="Courier New" w:hAnsi="Courier New" w:cs="Courier New"/>
          </w:rPr>
          <w:t>http://www.bet</w:t>
        </w:r>
        <w:r w:rsidRPr="00342547">
          <w:rPr>
            <w:rStyle w:val="Hyperlink"/>
            <w:rFonts w:ascii="Courier New" w:hAnsi="Courier New" w:cs="Courier New"/>
          </w:rPr>
          <w:t>a</w:t>
        </w:r>
        <w:r w:rsidRPr="00342547">
          <w:rPr>
            <w:rStyle w:val="Hyperlink"/>
            <w:rFonts w:ascii="Courier New" w:hAnsi="Courier New" w:cs="Courier New"/>
          </w:rPr>
          <w:t>.inegi.org.mx/proyectos/registros/vitales/mortalidad/default.html</w:t>
        </w:r>
      </w:hyperlink>
      <w:r w:rsidRPr="00342547">
        <w:rPr>
          <w:rFonts w:ascii="Courier New" w:hAnsi="Courier New" w:cs="Courier New"/>
        </w:rPr>
        <w:t>.</w:t>
      </w:r>
    </w:p>
    <w:p w14:paraId="7BC05C5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4.</w:t>
      </w:r>
      <w:r w:rsidRPr="00342547">
        <w:rPr>
          <w:rFonts w:ascii="Courier New" w:hAnsi="Courier New" w:cs="Courier New"/>
        </w:rPr>
        <w:tab/>
        <w:t>Gamlin J. Violence and homicide in Mexico: a global health issue. The Lancet. 2015;385(9968):605-6.</w:t>
      </w:r>
    </w:p>
    <w:p w14:paraId="4716E658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5.</w:t>
      </w:r>
      <w:r w:rsidRPr="00342547">
        <w:rPr>
          <w:rFonts w:ascii="Courier New" w:hAnsi="Courier New" w:cs="Courier New"/>
        </w:rPr>
        <w:tab/>
        <w:t>Aburto JM, Beltrán-Sánchez H, García-Guerrero VM, Canudas-Romo V. Homicides in Mexico reversed life expectancy gains for men and slowed them for women, 2000–10. Health Affairs. 2016;35(1):88-95.</w:t>
      </w:r>
    </w:p>
    <w:p w14:paraId="1C09608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6.</w:t>
      </w:r>
      <w:r w:rsidRPr="00342547">
        <w:rPr>
          <w:rFonts w:ascii="Courier New" w:hAnsi="Courier New" w:cs="Courier New"/>
        </w:rPr>
        <w:tab/>
        <w:t>Canudas-Romo V, García-Guerrero VM, Echarri-Cánovas CJ. The stagnation of the Mexican male life expectancy in the first decade of the 21st century: the impact of homicides and diabetes mellitus. J Epidemiol Community Health. 2015;69(1):28-34.</w:t>
      </w:r>
    </w:p>
    <w:p w14:paraId="14EDB80F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7.</w:t>
      </w:r>
      <w:r w:rsidRPr="00342547">
        <w:rPr>
          <w:rFonts w:ascii="Courier New" w:hAnsi="Courier New" w:cs="Courier New"/>
        </w:rPr>
        <w:tab/>
        <w:t>Mikton CR, Butchart A, Dahlberg LL, Krug EG. Global status report on violence prevention 2014. American journal of preventive medicine. 2016;50(5):652-9.</w:t>
      </w:r>
    </w:p>
    <w:p w14:paraId="3FD19C4E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8.</w:t>
      </w:r>
      <w:r w:rsidRPr="00342547">
        <w:rPr>
          <w:rFonts w:ascii="Courier New" w:hAnsi="Courier New" w:cs="Courier New"/>
        </w:rPr>
        <w:tab/>
        <w:t>Davidson JR, Hughes DC, George LK, Blazer DG. The association of sexual assault and attempted suicide within the community. Archives of general psychiatry. 1996;53(6):550-5.</w:t>
      </w:r>
    </w:p>
    <w:p w14:paraId="5960E550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9.</w:t>
      </w:r>
      <w:r w:rsidRPr="00342547">
        <w:rPr>
          <w:rFonts w:ascii="Courier New" w:hAnsi="Courier New" w:cs="Courier New"/>
        </w:rPr>
        <w:tab/>
        <w:t>Fergusson DM, Horwood LJ, Lynskey MT. Childhood sexual abuse and psychiatric disorder in young adulthood: II. Psychiatric outcomes of childhood sexual abuse. Journal of the American Academy of Child &amp; Adolescent Psychiatry. 1996;35(10):1365-74.</w:t>
      </w:r>
    </w:p>
    <w:p w14:paraId="3811CD11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10.</w:t>
      </w:r>
      <w:r w:rsidRPr="00342547">
        <w:rPr>
          <w:rFonts w:ascii="Courier New" w:hAnsi="Courier New" w:cs="Courier New"/>
        </w:rPr>
        <w:tab/>
        <w:t>Heise L, Ellsberg M, Gottemoeller M. Ending violence against women. Population reports. 1999;27(4):1-.</w:t>
      </w:r>
    </w:p>
    <w:p w14:paraId="3D07A8F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11.</w:t>
      </w:r>
      <w:r w:rsidRPr="00342547">
        <w:rPr>
          <w:rFonts w:ascii="Courier New" w:hAnsi="Courier New" w:cs="Courier New"/>
        </w:rPr>
        <w:tab/>
        <w:t>Wiederman MW, Sansone RA, Sansone LA. History of trauma and attempted suicide among women in a primary care setting. Violence and Victims. 1998;13(1):3.</w:t>
      </w:r>
    </w:p>
    <w:p w14:paraId="0A4D671B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12.</w:t>
      </w:r>
      <w:r w:rsidRPr="00342547">
        <w:rPr>
          <w:rFonts w:ascii="Courier New" w:hAnsi="Courier New" w:cs="Courier New"/>
        </w:rPr>
        <w:tab/>
        <w:t>Buka SL, Stichick TL, Birdthistle I, Earls FJ. Youth exposure to violence: Prevalence, risks, and consequences. American Journal of Orthopsychiatry. 2001;71(3):298-310.</w:t>
      </w:r>
    </w:p>
    <w:p w14:paraId="26FCFB58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13.</w:t>
      </w:r>
      <w:r w:rsidRPr="00342547">
        <w:rPr>
          <w:rFonts w:ascii="Courier New" w:hAnsi="Courier New" w:cs="Courier New"/>
        </w:rPr>
        <w:tab/>
        <w:t>Brookmeyer KA, Henrich CC, Schwab</w:t>
      </w:r>
      <w:r w:rsidRPr="00342547">
        <w:rPr>
          <w:rFonts w:ascii="Cambria Math" w:hAnsi="Cambria Math" w:cs="Cambria Math"/>
        </w:rPr>
        <w:t>‐</w:t>
      </w:r>
      <w:r w:rsidRPr="00342547">
        <w:rPr>
          <w:rFonts w:ascii="Courier New" w:hAnsi="Courier New" w:cs="Courier New"/>
        </w:rPr>
        <w:t>Stone M. Adolescents who witness community violence: Can parent support and prosocial cognitions protect them from committing violence? Child development. 2005;76(4):917-29.</w:t>
      </w:r>
    </w:p>
    <w:p w14:paraId="729A6BE9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lastRenderedPageBreak/>
        <w:t>14.</w:t>
      </w:r>
      <w:r w:rsidRPr="00342547">
        <w:rPr>
          <w:rFonts w:ascii="Courier New" w:hAnsi="Courier New" w:cs="Courier New"/>
        </w:rPr>
        <w:tab/>
        <w:t>Clark C, Ryan L, Kawachi I, Canner MJ, Berkman L, Wright RJ. Witnessing community violence in residential neighborhoods: a mental health hazard for urban women. Journal of Urban Health. 2008;85(1):22-38.</w:t>
      </w:r>
    </w:p>
    <w:p w14:paraId="05E6C267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15.</w:t>
      </w:r>
      <w:r w:rsidRPr="00342547">
        <w:rPr>
          <w:rFonts w:ascii="Courier New" w:hAnsi="Courier New" w:cs="Courier New"/>
        </w:rPr>
        <w:tab/>
        <w:t>Ríos V. Why did Mexico become so violent? A self-reinforcing violent equilibrium caused by competition and enforcement. Trends in organized crime. 2013;16(2):138-55.</w:t>
      </w:r>
    </w:p>
    <w:p w14:paraId="0835BB0E" w14:textId="77777777" w:rsidR="007C4530" w:rsidRPr="00C6272C" w:rsidRDefault="007C4530" w:rsidP="007C4530">
      <w:pPr>
        <w:pStyle w:val="EndNoteBibliography"/>
        <w:spacing w:after="0"/>
        <w:rPr>
          <w:rFonts w:ascii="Courier New" w:hAnsi="Courier New" w:cs="Courier New"/>
          <w:lang w:val="es-MX"/>
        </w:rPr>
      </w:pPr>
      <w:r w:rsidRPr="00342547">
        <w:rPr>
          <w:rFonts w:ascii="Courier New" w:hAnsi="Courier New" w:cs="Courier New"/>
        </w:rPr>
        <w:t>16.</w:t>
      </w:r>
      <w:r w:rsidRPr="00342547">
        <w:rPr>
          <w:rFonts w:ascii="Courier New" w:hAnsi="Courier New" w:cs="Courier New"/>
        </w:rPr>
        <w:tab/>
        <w:t xml:space="preserve">González-Pier E, Barraza-Lloréns M, Beyeler N, Jamison D, Knaul F, Lozano R, et al. Mexico's path towards the Sustainable Development Goal for health: an assessment of the feasibility of reducing premature mortality by 40% by 2030. </w:t>
      </w:r>
      <w:r w:rsidRPr="00C6272C">
        <w:rPr>
          <w:rFonts w:ascii="Courier New" w:hAnsi="Courier New" w:cs="Courier New"/>
          <w:lang w:val="es-MX"/>
        </w:rPr>
        <w:t>The Lancet Global Health. 2016;4(10):e714-e25.</w:t>
      </w:r>
    </w:p>
    <w:p w14:paraId="0982F00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C6272C">
        <w:rPr>
          <w:rFonts w:ascii="Courier New" w:hAnsi="Courier New" w:cs="Courier New"/>
          <w:lang w:val="es-MX"/>
        </w:rPr>
        <w:t>17.</w:t>
      </w:r>
      <w:r w:rsidRPr="00C6272C">
        <w:rPr>
          <w:rFonts w:ascii="Courier New" w:hAnsi="Courier New" w:cs="Courier New"/>
          <w:lang w:val="es-MX"/>
        </w:rPr>
        <w:tab/>
        <w:t xml:space="preserve">Knaul FM, González-Pier E, Gómez-Dantés O, García-Junco D, Arreola-Ornelas H, Barraza-Lloréns M, et al. </w:t>
      </w:r>
      <w:r w:rsidRPr="00342547">
        <w:rPr>
          <w:rFonts w:ascii="Courier New" w:hAnsi="Courier New" w:cs="Courier New"/>
        </w:rPr>
        <w:t>The quest for universal health coverage: achieving social protection for all in Mexico. The Lancet. 2012;380(9849):1259-79.</w:t>
      </w:r>
    </w:p>
    <w:p w14:paraId="5D7B305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18.</w:t>
      </w:r>
      <w:r w:rsidRPr="00342547">
        <w:rPr>
          <w:rFonts w:ascii="Courier New" w:hAnsi="Courier New" w:cs="Courier New"/>
        </w:rPr>
        <w:tab/>
        <w:t>Csete J, Kamarulzaman A, Kazatchkine M, Altice F, Balicki M, Buxton J, et al. Public health and international drug policy. The Lancet. 2016;387(10026):1427-80.</w:t>
      </w:r>
    </w:p>
    <w:p w14:paraId="055A1F0A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19.</w:t>
      </w:r>
      <w:r w:rsidRPr="00342547">
        <w:rPr>
          <w:rFonts w:ascii="Courier New" w:hAnsi="Courier New" w:cs="Courier New"/>
        </w:rPr>
        <w:tab/>
        <w:t>Heinle K, Ferreira OR, Shirk DA. Drug violence in Mexico. Data an. 2014.</w:t>
      </w:r>
    </w:p>
    <w:p w14:paraId="1868329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20.</w:t>
      </w:r>
      <w:r w:rsidRPr="00342547">
        <w:rPr>
          <w:rFonts w:ascii="Courier New" w:hAnsi="Courier New" w:cs="Courier New"/>
        </w:rPr>
        <w:tab/>
        <w:t>Godlee F, Hurley R. The war on drugs has failed: doctors should lead calls for drug policy reform. BMJ: British Medical Journal (Online). 2016;355.</w:t>
      </w:r>
    </w:p>
    <w:p w14:paraId="668DF5E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21.</w:t>
      </w:r>
      <w:r w:rsidRPr="00342547">
        <w:rPr>
          <w:rFonts w:ascii="Courier New" w:hAnsi="Courier New" w:cs="Courier New"/>
        </w:rPr>
        <w:tab/>
        <w:t>Gómez-Dantés H, Fullman N, Lamadrid-Figueroa H, Cahuana-Hurtado L, Darney B, Avila-Burgos L, et al. Dissonant health transition in the states of Mexico, 1990–2013: a systematic analysis for the Global Burden of Disease Study 2013. The Lancet. 2016;388(10058):2386-402.</w:t>
      </w:r>
    </w:p>
    <w:p w14:paraId="4491354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22.</w:t>
      </w:r>
      <w:r w:rsidRPr="00342547">
        <w:rPr>
          <w:rFonts w:ascii="Courier New" w:hAnsi="Courier New" w:cs="Courier New"/>
        </w:rPr>
        <w:tab/>
        <w:t>Castro R, Peek-Asa C, Ruiz A. Violence against women in Mexico: a study of abuse before and during pregnancy. American Journal of Public Health. 2003;93(7):1110-6.</w:t>
      </w:r>
    </w:p>
    <w:p w14:paraId="73A0EDEE" w14:textId="77777777" w:rsidR="007C4530" w:rsidRPr="00C6272C" w:rsidRDefault="007C4530" w:rsidP="007C4530">
      <w:pPr>
        <w:pStyle w:val="EndNoteBibliography"/>
        <w:spacing w:after="0"/>
        <w:rPr>
          <w:rFonts w:ascii="Courier New" w:hAnsi="Courier New" w:cs="Courier New"/>
          <w:lang w:val="es-MX"/>
        </w:rPr>
      </w:pPr>
      <w:r w:rsidRPr="00342547">
        <w:rPr>
          <w:rFonts w:ascii="Courier New" w:hAnsi="Courier New" w:cs="Courier New"/>
        </w:rPr>
        <w:t>23.</w:t>
      </w:r>
      <w:r w:rsidRPr="00342547">
        <w:rPr>
          <w:rFonts w:ascii="Courier New" w:hAnsi="Courier New" w:cs="Courier New"/>
        </w:rPr>
        <w:tab/>
        <w:t xml:space="preserve">Espinal-Enríquez J, Larralde H. Analysis of México’s Narco-War Network (2007–2011). </w:t>
      </w:r>
      <w:r w:rsidRPr="00C6272C">
        <w:rPr>
          <w:rFonts w:ascii="Courier New" w:hAnsi="Courier New" w:cs="Courier New"/>
          <w:lang w:val="es-MX"/>
        </w:rPr>
        <w:t>PloS one. 2015;10(5):e0126503.</w:t>
      </w:r>
    </w:p>
    <w:p w14:paraId="7E63F5AC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C6272C">
        <w:rPr>
          <w:rFonts w:ascii="Courier New" w:hAnsi="Courier New" w:cs="Courier New"/>
          <w:lang w:val="es-MX"/>
        </w:rPr>
        <w:t>24.</w:t>
      </w:r>
      <w:r w:rsidRPr="00C6272C">
        <w:rPr>
          <w:rFonts w:ascii="Courier New" w:hAnsi="Courier New" w:cs="Courier New"/>
          <w:lang w:val="es-MX"/>
        </w:rPr>
        <w:tab/>
        <w:t xml:space="preserve">Romero Mendoza MP, Gómez-Dantés H, Manríquez Montiel Q, Saldívar Hernández GJ, Campuzano Rincón JC, Lozano R, et al. </w:t>
      </w:r>
      <w:r w:rsidRPr="00342547">
        <w:rPr>
          <w:rFonts w:ascii="Courier New" w:hAnsi="Courier New" w:cs="Courier New"/>
        </w:rPr>
        <w:t>The invisible burden of violence against girls and young women in Mexico: 1990 to 2015. Journal of interpersonal violence. 2018:0886260517753851.</w:t>
      </w:r>
    </w:p>
    <w:p w14:paraId="0ADE3535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25.</w:t>
      </w:r>
      <w:r w:rsidRPr="00342547">
        <w:rPr>
          <w:rFonts w:ascii="Courier New" w:hAnsi="Courier New" w:cs="Courier New"/>
        </w:rPr>
        <w:tab/>
        <w:t>Corradi C, Marcuello-Servós C, Boira S, Weil S. Theories of femicide and their significance for social research. Current sociology. 2016;64(7):975-95.</w:t>
      </w:r>
    </w:p>
    <w:p w14:paraId="209C3F80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26.</w:t>
      </w:r>
      <w:r w:rsidRPr="00342547">
        <w:rPr>
          <w:rFonts w:ascii="Courier New" w:hAnsi="Courier New" w:cs="Courier New"/>
        </w:rPr>
        <w:tab/>
        <w:t>Miller TR, Cohen MA, Rossman SB. Victim costs of violent crime and resulting injuries. Health Affairs. 1993;12(4):186-97.</w:t>
      </w:r>
    </w:p>
    <w:p w14:paraId="27605C5D" w14:textId="77777777" w:rsidR="007C4530" w:rsidRPr="00342547" w:rsidRDefault="007C4530" w:rsidP="007C4530">
      <w:pPr>
        <w:pStyle w:val="EndNoteBibliography"/>
        <w:spacing w:after="0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27.</w:t>
      </w:r>
      <w:r w:rsidRPr="00342547">
        <w:rPr>
          <w:rFonts w:ascii="Courier New" w:hAnsi="Courier New" w:cs="Courier New"/>
        </w:rPr>
        <w:tab/>
        <w:t>Butchart A, Mikton C. Global status report on violence prevention, 2014. 2014.</w:t>
      </w:r>
    </w:p>
    <w:p w14:paraId="0D128C2C" w14:textId="77777777" w:rsidR="007C4530" w:rsidRPr="00342547" w:rsidRDefault="007C4530" w:rsidP="007C4530">
      <w:pPr>
        <w:pStyle w:val="EndNoteBibliography"/>
        <w:rPr>
          <w:rFonts w:ascii="Courier New" w:hAnsi="Courier New" w:cs="Courier New"/>
        </w:rPr>
      </w:pPr>
      <w:r w:rsidRPr="00342547">
        <w:rPr>
          <w:rFonts w:ascii="Courier New" w:hAnsi="Courier New" w:cs="Courier New"/>
        </w:rPr>
        <w:t>28.</w:t>
      </w:r>
      <w:r w:rsidRPr="00342547">
        <w:rPr>
          <w:rFonts w:ascii="Courier New" w:hAnsi="Courier New" w:cs="Courier New"/>
        </w:rPr>
        <w:tab/>
        <w:t>Mercy JA, Rosenberg ML, Powell KE, Broome CV, Roper WL. Public health policy for preventing violence. Health Affairs. 1993;12(4):7-29.</w:t>
      </w:r>
    </w:p>
    <w:p w14:paraId="71BB1766" w14:textId="2A4C2C5D" w:rsidR="00257D18" w:rsidRPr="004D0039" w:rsidRDefault="00C01485" w:rsidP="00901CA1">
      <w:pPr>
        <w:spacing w:line="360" w:lineRule="auto"/>
        <w:jc w:val="both"/>
        <w:rPr>
          <w:rFonts w:ascii="Courier New" w:hAnsi="Courier New" w:cs="Courier New"/>
          <w:b/>
          <w:sz w:val="24"/>
          <w:szCs w:val="24"/>
          <w:lang w:val="en-US"/>
        </w:rPr>
      </w:pPr>
      <w:r w:rsidRPr="00342547">
        <w:rPr>
          <w:rFonts w:ascii="Courier New" w:hAnsi="Courier New" w:cs="Courier New"/>
          <w:b/>
          <w:sz w:val="24"/>
          <w:szCs w:val="24"/>
          <w:lang w:val="en-US"/>
        </w:rPr>
        <w:fldChar w:fldCharType="end"/>
      </w:r>
    </w:p>
    <w:sectPr w:rsidR="00257D18" w:rsidRPr="004D0039" w:rsidSect="005F29D6">
      <w:footerReference w:type="default" r:id="rId14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22" w:author="Marcia_Jimenez" w:date="2018-07-26T15:59:00Z" w:initials="Marcia">
    <w:p w14:paraId="6588F7D3" w14:textId="20A92758" w:rsidR="00201E03" w:rsidRDefault="00201E03">
      <w:pPr>
        <w:pStyle w:val="CommentText"/>
      </w:pPr>
      <w:r>
        <w:rPr>
          <w:rStyle w:val="CommentReference"/>
        </w:rPr>
        <w:annotationRef/>
      </w:r>
      <w:r>
        <w:t xml:space="preserve">Do you mean a small percentage? </w:t>
      </w:r>
    </w:p>
  </w:comment>
  <w:comment w:id="24" w:author="Marcia_Jimenez" w:date="2018-07-26T15:38:00Z" w:initials="Marcia">
    <w:p w14:paraId="6DA32C78" w14:textId="63B274BD" w:rsidR="00D105DF" w:rsidRPr="00D105DF" w:rsidRDefault="00D105DF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Pr="00D105DF">
        <w:rPr>
          <w:lang w:val="es-MX"/>
        </w:rPr>
        <w:t>Esto se me hace medio</w:t>
      </w:r>
      <w:r>
        <w:rPr>
          <w:lang w:val="es-MX"/>
        </w:rPr>
        <w:t xml:space="preserve"> ataque</w:t>
      </w:r>
      <w:r w:rsidRPr="00D105DF">
        <w:rPr>
          <w:lang w:val="es-MX"/>
        </w:rPr>
        <w:t xml:space="preserve"> politico jeje </w:t>
      </w:r>
    </w:p>
  </w:comment>
  <w:comment w:id="29" w:author="Marcia_Jimenez" w:date="2018-07-26T15:47:00Z" w:initials="Marcia">
    <w:p w14:paraId="3122C188" w14:textId="36114FDE" w:rsidR="006B7045" w:rsidRDefault="006B7045">
      <w:pPr>
        <w:pStyle w:val="CommentText"/>
      </w:pPr>
      <w:r>
        <w:rPr>
          <w:rStyle w:val="CommentReference"/>
        </w:rPr>
        <w:annotationRef/>
      </w:r>
      <w:r w:rsidR="00B816E2">
        <w:t>Right but</w:t>
      </w:r>
      <w:r>
        <w:t xml:space="preserve"> women</w:t>
      </w:r>
      <w:r>
        <w:t>’</w:t>
      </w:r>
      <w:r>
        <w:t>s emotional burden could also be a result of men</w:t>
      </w:r>
      <w:r>
        <w:t>’</w:t>
      </w:r>
      <w:r>
        <w:t xml:space="preserve">s homicide rates right? All the </w:t>
      </w:r>
      <w:r w:rsidR="00B816E2">
        <w:t>wives</w:t>
      </w:r>
      <w:r>
        <w:t xml:space="preserve">, sisters, </w:t>
      </w:r>
      <w:r w:rsidR="00B816E2">
        <w:t xml:space="preserve">and </w:t>
      </w:r>
      <w:r>
        <w:t xml:space="preserve">mothers of the men killed. Are we going to look at that data too? </w:t>
      </w:r>
    </w:p>
  </w:comment>
  <w:comment w:id="30" w:author="Marcia_Jimenez" w:date="2018-07-26T16:07:00Z" w:initials="Marcia">
    <w:p w14:paraId="5F44530E" w14:textId="55ACD6F0" w:rsidR="00157B62" w:rsidRPr="00157B62" w:rsidRDefault="00157B62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>
        <w:rPr>
          <w:lang w:val="es-MX"/>
        </w:rPr>
        <w:t xml:space="preserve">Si lo estoy diciendo bien? </w:t>
      </w:r>
    </w:p>
  </w:comment>
  <w:comment w:id="35" w:author="Marcia_Jimenez" w:date="2018-07-26T15:50:00Z" w:initials="Marcia">
    <w:p w14:paraId="07753BCC" w14:textId="1310DBD7" w:rsidR="006D7551" w:rsidRPr="006D7551" w:rsidRDefault="006D7551" w:rsidP="006D7551">
      <w:pPr>
        <w:pStyle w:val="CommentText"/>
        <w:rPr>
          <w:lang w:val="es-MX"/>
        </w:rPr>
      </w:pPr>
      <w:r>
        <w:rPr>
          <w:rStyle w:val="CommentReference"/>
        </w:rPr>
        <w:annotationRef/>
      </w:r>
      <w:r w:rsidR="000608DA">
        <w:rPr>
          <w:lang w:val="es-MX"/>
        </w:rPr>
        <w:t>Me gusta la idea de comparar dos d</w:t>
      </w:r>
      <w:r w:rsidR="000608DA">
        <w:rPr>
          <w:lang w:val="es-MX"/>
        </w:rPr>
        <w:t>é</w:t>
      </w:r>
      <w:r w:rsidR="000608DA">
        <w:rPr>
          <w:lang w:val="es-MX"/>
        </w:rPr>
        <w:t>cadas (1995-2004 y 2005-2015) pero m</w:t>
      </w:r>
      <w:r w:rsidRPr="006D7551">
        <w:rPr>
          <w:lang w:val="es-MX"/>
        </w:rPr>
        <w:t>e parece que el efecto de una violacion, o de una muerte pueden ser muy diferentes. No s</w:t>
      </w:r>
      <w:r>
        <w:rPr>
          <w:lang w:val="es-MX"/>
        </w:rPr>
        <w:t>e si podamos compararlos tan f</w:t>
      </w:r>
      <w:r>
        <w:rPr>
          <w:lang w:val="es-MX"/>
        </w:rPr>
        <w:t>á</w:t>
      </w:r>
      <w:r>
        <w:rPr>
          <w:lang w:val="es-MX"/>
        </w:rPr>
        <w:t>cilmente o si sea muy confuso.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588F7D3" w15:done="0"/>
  <w15:commentEx w15:paraId="6DA32C78" w15:done="0"/>
  <w15:commentEx w15:paraId="3122C188" w15:done="0"/>
  <w15:commentEx w15:paraId="5F44530E" w15:done="0"/>
  <w15:commentEx w15:paraId="07753BC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B797EF" w14:textId="77777777" w:rsidR="008F6488" w:rsidRDefault="008F6488" w:rsidP="004D0039">
      <w:pPr>
        <w:spacing w:after="0" w:line="240" w:lineRule="auto"/>
      </w:pPr>
      <w:r>
        <w:separator/>
      </w:r>
    </w:p>
  </w:endnote>
  <w:endnote w:type="continuationSeparator" w:id="0">
    <w:p w14:paraId="6F4287CB" w14:textId="77777777" w:rsidR="008F6488" w:rsidRDefault="008F6488" w:rsidP="004D0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3558117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2645E1" w14:textId="6CC7C47C" w:rsidR="004D0039" w:rsidRDefault="004D003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214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10537D31" w14:textId="77777777" w:rsidR="004D0039" w:rsidRDefault="004D00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E2E56D" w14:textId="77777777" w:rsidR="008F6488" w:rsidRDefault="008F6488" w:rsidP="004D0039">
      <w:pPr>
        <w:spacing w:after="0" w:line="240" w:lineRule="auto"/>
      </w:pPr>
      <w:r>
        <w:separator/>
      </w:r>
    </w:p>
  </w:footnote>
  <w:footnote w:type="continuationSeparator" w:id="0">
    <w:p w14:paraId="38949BA8" w14:textId="77777777" w:rsidR="008F6488" w:rsidRDefault="008F6488" w:rsidP="004D0039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rcia_Jimenez">
    <w15:presenceInfo w15:providerId="None" w15:userId="Marcia_Jimen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s-MX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trackRevision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tvfa0a0wwspxdezrw7x90p9t955pdvpdrw2&quot;&gt;Pescador_etal_2018&lt;record-ids&gt;&lt;item&gt;89&lt;/item&gt;&lt;item&gt;90&lt;/item&gt;&lt;item&gt;91&lt;/item&gt;&lt;item&gt;93&lt;/item&gt;&lt;item&gt;100&lt;/item&gt;&lt;item&gt;106&lt;/item&gt;&lt;item&gt;107&lt;/item&gt;&lt;item&gt;114&lt;/item&gt;&lt;item&gt;119&lt;/item&gt;&lt;item&gt;121&lt;/item&gt;&lt;item&gt;122&lt;/item&gt;&lt;item&gt;125&lt;/item&gt;&lt;item&gt;126&lt;/item&gt;&lt;item&gt;127&lt;/item&gt;&lt;item&gt;128&lt;/item&gt;&lt;item&gt;129&lt;/item&gt;&lt;item&gt;130&lt;/item&gt;&lt;item&gt;131&lt;/item&gt;&lt;item&gt;132&lt;/item&gt;&lt;item&gt;133&lt;/item&gt;&lt;item&gt;134&lt;/item&gt;&lt;item&gt;135&lt;/item&gt;&lt;item&gt;136&lt;/item&gt;&lt;item&gt;137&lt;/item&gt;&lt;item&gt;139&lt;/item&gt;&lt;item&gt;140&lt;/item&gt;&lt;item&gt;141&lt;/item&gt;&lt;item&gt;142&lt;/item&gt;&lt;/record-ids&gt;&lt;/item&gt;&lt;/Libraries&gt;"/>
  </w:docVars>
  <w:rsids>
    <w:rsidRoot w:val="00257D18"/>
    <w:rsid w:val="00020CAD"/>
    <w:rsid w:val="0002183E"/>
    <w:rsid w:val="00037234"/>
    <w:rsid w:val="000608DA"/>
    <w:rsid w:val="00064686"/>
    <w:rsid w:val="00090B38"/>
    <w:rsid w:val="00097DD4"/>
    <w:rsid w:val="000A719D"/>
    <w:rsid w:val="000C63FA"/>
    <w:rsid w:val="00123FE0"/>
    <w:rsid w:val="00157B62"/>
    <w:rsid w:val="001804A1"/>
    <w:rsid w:val="001B718C"/>
    <w:rsid w:val="001D164E"/>
    <w:rsid w:val="00201E03"/>
    <w:rsid w:val="00257D18"/>
    <w:rsid w:val="002927C4"/>
    <w:rsid w:val="00294983"/>
    <w:rsid w:val="002D20C5"/>
    <w:rsid w:val="002F29D6"/>
    <w:rsid w:val="00303803"/>
    <w:rsid w:val="00307049"/>
    <w:rsid w:val="00336842"/>
    <w:rsid w:val="00342547"/>
    <w:rsid w:val="00385B83"/>
    <w:rsid w:val="00400096"/>
    <w:rsid w:val="004018C3"/>
    <w:rsid w:val="00457CCD"/>
    <w:rsid w:val="004668F6"/>
    <w:rsid w:val="00494642"/>
    <w:rsid w:val="004B1D3C"/>
    <w:rsid w:val="004C224B"/>
    <w:rsid w:val="004D0039"/>
    <w:rsid w:val="004E1E99"/>
    <w:rsid w:val="004F76CF"/>
    <w:rsid w:val="00500022"/>
    <w:rsid w:val="00546DA6"/>
    <w:rsid w:val="00546DC1"/>
    <w:rsid w:val="005E030B"/>
    <w:rsid w:val="005F29D6"/>
    <w:rsid w:val="00606A07"/>
    <w:rsid w:val="00646833"/>
    <w:rsid w:val="006768D6"/>
    <w:rsid w:val="006925CC"/>
    <w:rsid w:val="006A65E5"/>
    <w:rsid w:val="006B0B11"/>
    <w:rsid w:val="006B7045"/>
    <w:rsid w:val="006D7551"/>
    <w:rsid w:val="006E14B1"/>
    <w:rsid w:val="006E5E11"/>
    <w:rsid w:val="006F55CD"/>
    <w:rsid w:val="006F7DA6"/>
    <w:rsid w:val="00797012"/>
    <w:rsid w:val="007A0FDF"/>
    <w:rsid w:val="007B2301"/>
    <w:rsid w:val="007B6E18"/>
    <w:rsid w:val="007C4530"/>
    <w:rsid w:val="007E0CB9"/>
    <w:rsid w:val="00816A6C"/>
    <w:rsid w:val="0082148B"/>
    <w:rsid w:val="00823F83"/>
    <w:rsid w:val="00827C93"/>
    <w:rsid w:val="00860A2F"/>
    <w:rsid w:val="00865EB1"/>
    <w:rsid w:val="008873C8"/>
    <w:rsid w:val="00897D66"/>
    <w:rsid w:val="008A34DA"/>
    <w:rsid w:val="008F6488"/>
    <w:rsid w:val="00901CA1"/>
    <w:rsid w:val="00931C94"/>
    <w:rsid w:val="00945E12"/>
    <w:rsid w:val="009755B1"/>
    <w:rsid w:val="00980912"/>
    <w:rsid w:val="009A1F5D"/>
    <w:rsid w:val="009C14E3"/>
    <w:rsid w:val="009D6B74"/>
    <w:rsid w:val="00A438FC"/>
    <w:rsid w:val="00A90CF8"/>
    <w:rsid w:val="00A92A21"/>
    <w:rsid w:val="00A92B66"/>
    <w:rsid w:val="00B034DE"/>
    <w:rsid w:val="00B24DE3"/>
    <w:rsid w:val="00B31F55"/>
    <w:rsid w:val="00B45715"/>
    <w:rsid w:val="00B527F3"/>
    <w:rsid w:val="00B617BA"/>
    <w:rsid w:val="00B816E2"/>
    <w:rsid w:val="00B84EE2"/>
    <w:rsid w:val="00B86EE0"/>
    <w:rsid w:val="00BF41E5"/>
    <w:rsid w:val="00C01485"/>
    <w:rsid w:val="00C0457A"/>
    <w:rsid w:val="00C25BAC"/>
    <w:rsid w:val="00C6272C"/>
    <w:rsid w:val="00C63549"/>
    <w:rsid w:val="00C87604"/>
    <w:rsid w:val="00CF17F7"/>
    <w:rsid w:val="00D04D83"/>
    <w:rsid w:val="00D105DF"/>
    <w:rsid w:val="00D37891"/>
    <w:rsid w:val="00D57249"/>
    <w:rsid w:val="00E2502C"/>
    <w:rsid w:val="00E43DF7"/>
    <w:rsid w:val="00ED38BE"/>
    <w:rsid w:val="00EF45C0"/>
    <w:rsid w:val="00F00551"/>
    <w:rsid w:val="00F2354B"/>
    <w:rsid w:val="00F371D5"/>
    <w:rsid w:val="00F42F96"/>
    <w:rsid w:val="00F46B46"/>
    <w:rsid w:val="00F81B7D"/>
    <w:rsid w:val="00FB0961"/>
    <w:rsid w:val="00FB2149"/>
    <w:rsid w:val="00FB43D1"/>
    <w:rsid w:val="00FC1188"/>
    <w:rsid w:val="00FC1A0D"/>
    <w:rsid w:val="00FC5148"/>
    <w:rsid w:val="00FF3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78824"/>
  <w15:chartTrackingRefBased/>
  <w15:docId w15:val="{B6499DDE-F04B-4330-B825-34555CBAF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7D18"/>
    <w:pPr>
      <w:spacing w:after="0" w:line="240" w:lineRule="auto"/>
    </w:pPr>
    <w:rPr>
      <w:lang w:val="en-GB"/>
    </w:rPr>
  </w:style>
  <w:style w:type="character" w:styleId="Hyperlink">
    <w:name w:val="Hyperlink"/>
    <w:basedOn w:val="DefaultParagraphFont"/>
    <w:rsid w:val="00257D1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B86EE0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0039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4D0039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0039"/>
    <w:rPr>
      <w:lang w:val="en-GB"/>
    </w:rPr>
  </w:style>
  <w:style w:type="paragraph" w:customStyle="1" w:styleId="EndNoteBibliographyTitle">
    <w:name w:val="EndNote Bibliography Title"/>
    <w:basedOn w:val="Normal"/>
    <w:link w:val="EndNoteBibliographyTitleChar"/>
    <w:rsid w:val="00C01485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01485"/>
    <w:rPr>
      <w:rFonts w:ascii="Calibri" w:hAnsi="Calibri" w:cs="Calibri"/>
      <w:noProof/>
    </w:rPr>
  </w:style>
  <w:style w:type="paragraph" w:customStyle="1" w:styleId="EndNoteBibliography">
    <w:name w:val="EndNote Bibliography"/>
    <w:basedOn w:val="Normal"/>
    <w:link w:val="EndNoteBibliographyChar"/>
    <w:rsid w:val="00C01485"/>
    <w:pPr>
      <w:spacing w:line="240" w:lineRule="auto"/>
      <w:jc w:val="both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01485"/>
    <w:rPr>
      <w:rFonts w:ascii="Calibri" w:hAnsi="Calibri" w:cs="Calibri"/>
      <w:noProof/>
    </w:rPr>
  </w:style>
  <w:style w:type="character" w:customStyle="1" w:styleId="Mention">
    <w:name w:val="Mention"/>
    <w:basedOn w:val="DefaultParagraphFont"/>
    <w:uiPriority w:val="99"/>
    <w:semiHidden/>
    <w:unhideWhenUsed/>
    <w:rsid w:val="00303803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8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8F6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C0457A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105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5D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5D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5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5D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maburto@health.sdu.dk" TargetMode="External"/><Relationship Id="rId13" Type="http://schemas.openxmlformats.org/officeDocument/2006/relationships/hyperlink" Target="http://www.beta.inegi.org.mx/proyectos/registros/vitales/mortalidad/default.html" TargetMode="External"/><Relationship Id="rId3" Type="http://schemas.openxmlformats.org/officeDocument/2006/relationships/settings" Target="settings.xml"/><Relationship Id="rId7" Type="http://schemas.openxmlformats.org/officeDocument/2006/relationships/hyperlink" Target="tel:+4565509416" TargetMode="External"/><Relationship Id="rId12" Type="http://schemas.openxmlformats.org/officeDocument/2006/relationships/hyperlink" Target="https://vizhub.healthdata.org/gbd-compar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vizhub.healthdata.org/gbd-compare/2018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FD233B-AC1E-4774-A055-F74814074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4085</Words>
  <Characters>23288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Aburto</dc:creator>
  <cp:keywords/>
  <dc:description/>
  <cp:lastModifiedBy>Marcia_Jimenez</cp:lastModifiedBy>
  <cp:revision>9</cp:revision>
  <dcterms:created xsi:type="dcterms:W3CDTF">2018-07-26T19:40:00Z</dcterms:created>
  <dcterms:modified xsi:type="dcterms:W3CDTF">2018-07-26T20:10:00Z</dcterms:modified>
</cp:coreProperties>
</file>